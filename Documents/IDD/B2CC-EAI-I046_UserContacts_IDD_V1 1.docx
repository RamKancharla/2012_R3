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AE4" w:rsidRDefault="00AA1AED" w:rsidP="000F7AE4">
      <w:pPr>
        <w:jc w:val="right"/>
        <w:rPr>
          <w:rFonts w:ascii="Arial" w:hAnsi="Arial" w:cs="Arial"/>
        </w:rPr>
      </w:pPr>
      <w:r>
        <w:rPr>
          <w:rFonts w:ascii="Arial" w:hAnsi="Arial" w:cs="Arial"/>
          <w:noProof/>
          <w:lang w:bidi="ar-SA"/>
        </w:rPr>
        <w:drawing>
          <wp:anchor distT="0" distB="0" distL="114300" distR="114300" simplePos="0" relativeHeight="251657728" behindDoc="0" locked="0" layoutInCell="1" allowOverlap="1">
            <wp:simplePos x="0" y="0"/>
            <wp:positionH relativeFrom="margin">
              <wp:posOffset>86360</wp:posOffset>
            </wp:positionH>
            <wp:positionV relativeFrom="margin">
              <wp:posOffset>81280</wp:posOffset>
            </wp:positionV>
            <wp:extent cx="2733675" cy="696595"/>
            <wp:effectExtent l="19050" t="0" r="9525" b="0"/>
            <wp:wrapNone/>
            <wp:docPr id="15" name="Picture 18" descr="tr_hrz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_hrz_rgb_pos"/>
                    <pic:cNvPicPr>
                      <a:picLocks noChangeAspect="1" noChangeArrowheads="1"/>
                    </pic:cNvPicPr>
                  </pic:nvPicPr>
                  <pic:blipFill>
                    <a:blip r:embed="rId8" cstate="print"/>
                    <a:srcRect b="20689"/>
                    <a:stretch>
                      <a:fillRect/>
                    </a:stretch>
                  </pic:blipFill>
                  <pic:spPr bwMode="auto">
                    <a:xfrm>
                      <a:off x="0" y="0"/>
                      <a:ext cx="2733675" cy="696595"/>
                    </a:xfrm>
                    <a:prstGeom prst="rect">
                      <a:avLst/>
                    </a:prstGeom>
                    <a:noFill/>
                    <a:ln w="9525">
                      <a:noFill/>
                      <a:miter lim="800000"/>
                      <a:headEnd/>
                      <a:tailEnd/>
                    </a:ln>
                  </pic:spPr>
                </pic:pic>
              </a:graphicData>
            </a:graphic>
          </wp:anchor>
        </w:drawing>
      </w:r>
      <w:r w:rsidR="000F7AE4">
        <w:rPr>
          <w:rFonts w:ascii="Arial" w:hAnsi="Arial" w:cs="Arial"/>
        </w:rPr>
        <w:tab/>
      </w:r>
      <w:r w:rsidR="000F7AE4">
        <w:rPr>
          <w:rFonts w:ascii="Arial" w:hAnsi="Arial" w:cs="Arial"/>
        </w:rPr>
        <w:tab/>
      </w:r>
      <w:r w:rsidR="000F7AE4">
        <w:rPr>
          <w:rFonts w:ascii="Arial" w:hAnsi="Arial" w:cs="Arial"/>
        </w:rPr>
        <w:tab/>
      </w:r>
      <w:r w:rsidR="000F7AE4">
        <w:rPr>
          <w:rFonts w:ascii="Arial" w:hAnsi="Arial" w:cs="Arial"/>
        </w:rPr>
        <w:tab/>
      </w:r>
      <w:r w:rsidR="000F7AE4">
        <w:rPr>
          <w:rFonts w:ascii="Arial" w:hAnsi="Arial" w:cs="Arial"/>
        </w:rPr>
        <w:tab/>
        <w:t xml:space="preserve">           </w:t>
      </w:r>
    </w:p>
    <w:p w:rsidR="000F7AE4" w:rsidRDefault="000F7AE4" w:rsidP="000F7AE4">
      <w:pPr>
        <w:rPr>
          <w:rFonts w:ascii="Arial" w:hAnsi="Arial" w:cs="Arial"/>
        </w:rPr>
      </w:pPr>
    </w:p>
    <w:p w:rsidR="000F7AE4" w:rsidRDefault="000F7AE4" w:rsidP="000F7AE4">
      <w:pPr>
        <w:rPr>
          <w:rFonts w:ascii="Arial" w:hAnsi="Arial" w:cs="Arial"/>
        </w:rPr>
      </w:pPr>
    </w:p>
    <w:p w:rsidR="000F7AE4" w:rsidRDefault="000F7AE4" w:rsidP="000F7AE4">
      <w:pPr>
        <w:rPr>
          <w:rFonts w:ascii="Arial" w:hAnsi="Arial" w:cs="Arial"/>
        </w:rPr>
      </w:pPr>
    </w:p>
    <w:p w:rsidR="000F7AE4" w:rsidRDefault="000F7AE4" w:rsidP="000F7AE4">
      <w:pPr>
        <w:rPr>
          <w:rFonts w:ascii="Arial" w:hAnsi="Arial" w:cs="Arial"/>
        </w:rPr>
      </w:pPr>
    </w:p>
    <w:p w:rsidR="000F7AE4" w:rsidRPr="00C27D17" w:rsidRDefault="000F7AE4" w:rsidP="000F7AE4">
      <w:pPr>
        <w:jc w:val="center"/>
        <w:rPr>
          <w:rFonts w:ascii="Arial" w:hAnsi="Arial" w:cs="Arial"/>
          <w:b/>
          <w:color w:val="FF9900"/>
          <w:sz w:val="52"/>
          <w:szCs w:val="40"/>
        </w:rPr>
      </w:pPr>
      <w:r w:rsidRPr="00C27D17">
        <w:rPr>
          <w:rFonts w:ascii="Arial" w:hAnsi="Arial" w:cs="Arial"/>
          <w:b/>
          <w:color w:val="FF9900"/>
          <w:sz w:val="52"/>
          <w:szCs w:val="40"/>
        </w:rPr>
        <w:t>Billing to Cash Collection Project</w:t>
      </w:r>
    </w:p>
    <w:p w:rsidR="000F7AE4" w:rsidRPr="00E64E5B" w:rsidRDefault="000F7AE4" w:rsidP="000F7AE4">
      <w:pPr>
        <w:rPr>
          <w:rFonts w:ascii="Arial" w:hAnsi="Arial" w:cs="Arial"/>
          <w:color w:val="FF9900"/>
        </w:rPr>
      </w:pPr>
    </w:p>
    <w:p w:rsidR="000F7AE4" w:rsidRPr="00E64E5B" w:rsidRDefault="000F7AE4" w:rsidP="000F7AE4">
      <w:pPr>
        <w:rPr>
          <w:rFonts w:ascii="Arial" w:hAnsi="Arial" w:cs="Arial"/>
          <w:color w:val="FF9900"/>
        </w:rPr>
      </w:pPr>
    </w:p>
    <w:p w:rsidR="000F7AE4" w:rsidRPr="00E64E5B" w:rsidRDefault="000F7AE4" w:rsidP="000F7AE4">
      <w:pPr>
        <w:jc w:val="center"/>
        <w:rPr>
          <w:rFonts w:ascii="Arial" w:hAnsi="Arial" w:cs="Arial"/>
          <w:b/>
          <w:color w:val="FF9900"/>
          <w:sz w:val="40"/>
          <w:szCs w:val="40"/>
        </w:rPr>
      </w:pPr>
      <w:r>
        <w:rPr>
          <w:rFonts w:ascii="Arial" w:hAnsi="Arial" w:cs="Arial"/>
          <w:b/>
          <w:color w:val="FF9900"/>
          <w:sz w:val="40"/>
          <w:szCs w:val="40"/>
        </w:rPr>
        <w:t xml:space="preserve">Interface Detail Design </w:t>
      </w:r>
      <w:r w:rsidRPr="00E64E5B">
        <w:rPr>
          <w:rFonts w:ascii="Arial" w:hAnsi="Arial" w:cs="Arial"/>
          <w:b/>
          <w:color w:val="FF9900"/>
          <w:sz w:val="40"/>
          <w:szCs w:val="40"/>
        </w:rPr>
        <w:t>Document</w:t>
      </w:r>
    </w:p>
    <w:p w:rsidR="000F7AE4" w:rsidRDefault="000F7AE4" w:rsidP="000F7AE4">
      <w:pPr>
        <w:rPr>
          <w:rFonts w:ascii="Arial" w:hAnsi="Arial" w:cs="Arial"/>
        </w:rPr>
      </w:pPr>
    </w:p>
    <w:p w:rsidR="000F7AE4" w:rsidRDefault="000F7AE4" w:rsidP="000F7AE4">
      <w:pPr>
        <w:rPr>
          <w:rFonts w:ascii="Arial" w:hAnsi="Arial" w:cs="Arial"/>
          <w:i/>
          <w:color w:val="666666"/>
          <w:sz w:val="36"/>
          <w:szCs w:val="36"/>
        </w:rPr>
      </w:pPr>
    </w:p>
    <w:p w:rsidR="000F7AE4" w:rsidRDefault="000F7AE4" w:rsidP="000F7AE4">
      <w:pPr>
        <w:rPr>
          <w:rFonts w:ascii="Arial" w:hAnsi="Arial" w:cs="Arial"/>
          <w:i/>
          <w:color w:val="666666"/>
          <w:sz w:val="36"/>
          <w:szCs w:val="36"/>
        </w:rPr>
      </w:pPr>
    </w:p>
    <w:p w:rsidR="000F7AE4" w:rsidRDefault="000F7AE4" w:rsidP="000F7AE4">
      <w:pPr>
        <w:rPr>
          <w:rFonts w:ascii="Arial" w:hAnsi="Arial" w:cs="Arial"/>
          <w:i/>
          <w:color w:val="666666"/>
          <w:sz w:val="36"/>
          <w:szCs w:val="36"/>
        </w:rPr>
      </w:pPr>
    </w:p>
    <w:p w:rsidR="000F7AE4" w:rsidRDefault="000F7AE4" w:rsidP="000F7AE4">
      <w:pPr>
        <w:rPr>
          <w:rFonts w:ascii="Arial" w:hAnsi="Arial" w:cs="Arial"/>
          <w:i/>
          <w:color w:val="666666"/>
          <w:sz w:val="36"/>
          <w:szCs w:val="36"/>
        </w:rPr>
      </w:pPr>
    </w:p>
    <w:p w:rsidR="000F7AE4" w:rsidRDefault="000F7AE4" w:rsidP="000F7AE4">
      <w:pPr>
        <w:rPr>
          <w:rFonts w:ascii="Arial" w:hAnsi="Arial" w:cs="Arial"/>
          <w:i/>
          <w:color w:val="666666"/>
          <w:sz w:val="36"/>
          <w:szCs w:val="36"/>
        </w:rPr>
      </w:pPr>
      <w:r>
        <w:rPr>
          <w:rFonts w:ascii="Arial" w:hAnsi="Arial" w:cs="Arial"/>
          <w:i/>
          <w:color w:val="666666"/>
          <w:sz w:val="36"/>
          <w:szCs w:val="36"/>
        </w:rPr>
        <w:t>Development ID I0</w:t>
      </w:r>
      <w:r w:rsidR="00970BF7">
        <w:rPr>
          <w:rFonts w:ascii="Arial" w:hAnsi="Arial" w:cs="Arial"/>
          <w:i/>
          <w:color w:val="666666"/>
          <w:sz w:val="36"/>
          <w:szCs w:val="36"/>
        </w:rPr>
        <w:t>46</w:t>
      </w:r>
      <w:r>
        <w:rPr>
          <w:rFonts w:ascii="Arial" w:hAnsi="Arial" w:cs="Arial"/>
          <w:i/>
          <w:color w:val="666666"/>
          <w:sz w:val="36"/>
          <w:szCs w:val="36"/>
        </w:rPr>
        <w:t xml:space="preserve"> – </w:t>
      </w:r>
      <w:r w:rsidR="00970BF7">
        <w:rPr>
          <w:rFonts w:ascii="Arial" w:hAnsi="Arial" w:cs="Arial"/>
          <w:i/>
          <w:color w:val="666666"/>
          <w:sz w:val="36"/>
          <w:szCs w:val="36"/>
        </w:rPr>
        <w:t>Contact Publish</w:t>
      </w:r>
    </w:p>
    <w:p w:rsidR="000F7AE4" w:rsidRPr="00173D75" w:rsidRDefault="000F7AE4" w:rsidP="000F7AE4">
      <w:pPr>
        <w:rPr>
          <w:rFonts w:ascii="Arial" w:hAnsi="Arial" w:cs="Arial"/>
          <w:i/>
          <w:color w:val="666666"/>
          <w:sz w:val="36"/>
          <w:szCs w:val="36"/>
        </w:rPr>
      </w:pPr>
      <w:r>
        <w:rPr>
          <w:rFonts w:ascii="Arial" w:hAnsi="Arial" w:cs="Arial"/>
          <w:i/>
          <w:color w:val="666666"/>
          <w:sz w:val="36"/>
          <w:szCs w:val="36"/>
        </w:rPr>
        <w:t xml:space="preserve">IB Interfaces: </w:t>
      </w:r>
      <w:r w:rsidRPr="00173D75">
        <w:rPr>
          <w:rFonts w:ascii="Arial" w:hAnsi="Arial" w:cs="Arial"/>
          <w:i/>
          <w:color w:val="666666"/>
          <w:sz w:val="36"/>
          <w:szCs w:val="36"/>
        </w:rPr>
        <w:t>Siebel</w:t>
      </w:r>
      <w:r>
        <w:rPr>
          <w:rFonts w:ascii="Arial" w:hAnsi="Arial" w:cs="Arial"/>
          <w:i/>
          <w:color w:val="666666"/>
          <w:sz w:val="36"/>
          <w:szCs w:val="36"/>
        </w:rPr>
        <w:t xml:space="preserve"> CRM</w:t>
      </w:r>
      <w:r w:rsidRPr="00173D75">
        <w:rPr>
          <w:rFonts w:ascii="Arial" w:hAnsi="Arial" w:cs="Arial"/>
          <w:i/>
          <w:color w:val="666666"/>
          <w:sz w:val="36"/>
          <w:szCs w:val="36"/>
        </w:rPr>
        <w:t xml:space="preserve"> to SAP</w:t>
      </w:r>
      <w:r>
        <w:rPr>
          <w:rFonts w:ascii="Arial" w:hAnsi="Arial" w:cs="Arial"/>
          <w:i/>
          <w:color w:val="666666"/>
          <w:sz w:val="36"/>
          <w:szCs w:val="36"/>
        </w:rPr>
        <w:t xml:space="preserve"> </w:t>
      </w:r>
      <w:r w:rsidR="00970BF7">
        <w:rPr>
          <w:rFonts w:ascii="Arial" w:hAnsi="Arial" w:cs="Arial"/>
          <w:i/>
          <w:color w:val="666666"/>
          <w:sz w:val="36"/>
          <w:szCs w:val="36"/>
        </w:rPr>
        <w:t>Contacts</w:t>
      </w:r>
    </w:p>
    <w:p w:rsidR="008E0DFF" w:rsidRPr="00EE1FA3" w:rsidRDefault="008E0DFF" w:rsidP="00B474A2">
      <w:pPr>
        <w:rPr>
          <w:rFonts w:ascii="Times New Roman" w:hAnsi="Times New Roman"/>
          <w:b/>
          <w:color w:val="E36C0A"/>
          <w:sz w:val="36"/>
          <w:szCs w:val="36"/>
          <w:lang w:val="nl-NL"/>
        </w:rPr>
      </w:pPr>
    </w:p>
    <w:p w:rsidR="00F81D1B" w:rsidRPr="00081ED4" w:rsidRDefault="00F81D1B" w:rsidP="00B474A2"/>
    <w:p w:rsidR="00D640ED" w:rsidRPr="00081ED4" w:rsidRDefault="00D640ED" w:rsidP="00B474A2"/>
    <w:p w:rsidR="00D640ED" w:rsidRPr="00081ED4" w:rsidRDefault="00D640ED" w:rsidP="00B474A2"/>
    <w:p w:rsidR="00D640ED" w:rsidRPr="00081ED4" w:rsidRDefault="00D640ED" w:rsidP="00B474A2"/>
    <w:p w:rsidR="00D640ED" w:rsidRDefault="00D640ED" w:rsidP="00B474A2"/>
    <w:p w:rsidR="00EE1FA3" w:rsidRDefault="00EE1FA3" w:rsidP="00B474A2"/>
    <w:p w:rsidR="00EE1FA3" w:rsidRDefault="00EE1FA3" w:rsidP="00B474A2"/>
    <w:p w:rsidR="00EE1FA3" w:rsidRDefault="00EE1FA3" w:rsidP="00B474A2"/>
    <w:p w:rsidR="00906A9B" w:rsidRDefault="008D311B">
      <w:pPr>
        <w:pStyle w:val="TOC1"/>
        <w:rPr>
          <w:rFonts w:asciiTheme="minorHAnsi" w:eastAsiaTheme="minorEastAsia" w:hAnsiTheme="minorHAnsi" w:cstheme="minorBidi"/>
          <w:bCs w:val="0"/>
          <w:caps w:val="0"/>
          <w:noProof/>
          <w:sz w:val="22"/>
          <w:szCs w:val="22"/>
          <w:lang w:bidi="ar-SA"/>
        </w:rPr>
      </w:pPr>
      <w:r w:rsidRPr="008D311B">
        <w:rPr>
          <w:bCs w:val="0"/>
          <w:caps w:val="0"/>
        </w:rPr>
        <w:lastRenderedPageBreak/>
        <w:fldChar w:fldCharType="begin"/>
      </w:r>
      <w:r w:rsidR="00C67D17">
        <w:rPr>
          <w:bCs w:val="0"/>
          <w:caps w:val="0"/>
        </w:rPr>
        <w:instrText xml:space="preserve"> TOC \o \h \z \u </w:instrText>
      </w:r>
      <w:r w:rsidRPr="008D311B">
        <w:rPr>
          <w:bCs w:val="0"/>
          <w:caps w:val="0"/>
        </w:rPr>
        <w:fldChar w:fldCharType="separate"/>
      </w:r>
      <w:hyperlink w:anchor="_Toc259113393" w:history="1">
        <w:r w:rsidR="00906A9B" w:rsidRPr="00DF4527">
          <w:rPr>
            <w:rStyle w:val="Hyperlink"/>
            <w:rFonts w:ascii="Arial Black" w:hAnsi="Arial Black"/>
            <w:noProof/>
          </w:rPr>
          <w:t>1)</w:t>
        </w:r>
        <w:r w:rsidR="00906A9B">
          <w:rPr>
            <w:rFonts w:asciiTheme="minorHAnsi" w:eastAsiaTheme="minorEastAsia" w:hAnsiTheme="minorHAnsi" w:cstheme="minorBidi"/>
            <w:bCs w:val="0"/>
            <w:caps w:val="0"/>
            <w:noProof/>
            <w:sz w:val="22"/>
            <w:szCs w:val="22"/>
            <w:lang w:bidi="ar-SA"/>
          </w:rPr>
          <w:tab/>
        </w:r>
        <w:r w:rsidR="00906A9B" w:rsidRPr="00DF4527">
          <w:rPr>
            <w:rStyle w:val="Hyperlink"/>
            <w:rFonts w:ascii="Arial Black" w:hAnsi="Arial Black"/>
            <w:noProof/>
          </w:rPr>
          <w:t>Approvals</w:t>
        </w:r>
        <w:r w:rsidR="00906A9B">
          <w:rPr>
            <w:noProof/>
            <w:webHidden/>
          </w:rPr>
          <w:tab/>
        </w:r>
        <w:r>
          <w:rPr>
            <w:noProof/>
            <w:webHidden/>
          </w:rPr>
          <w:fldChar w:fldCharType="begin"/>
        </w:r>
        <w:r w:rsidR="00906A9B">
          <w:rPr>
            <w:noProof/>
            <w:webHidden/>
          </w:rPr>
          <w:instrText xml:space="preserve"> PAGEREF _Toc259113393 \h </w:instrText>
        </w:r>
        <w:r>
          <w:rPr>
            <w:noProof/>
            <w:webHidden/>
          </w:rPr>
        </w:r>
        <w:r>
          <w:rPr>
            <w:noProof/>
            <w:webHidden/>
          </w:rPr>
          <w:fldChar w:fldCharType="separate"/>
        </w:r>
        <w:r w:rsidR="00906A9B">
          <w:rPr>
            <w:noProof/>
            <w:webHidden/>
          </w:rPr>
          <w:t>4</w:t>
        </w:r>
        <w:r>
          <w:rPr>
            <w:noProof/>
            <w:webHidden/>
          </w:rPr>
          <w:fldChar w:fldCharType="end"/>
        </w:r>
      </w:hyperlink>
    </w:p>
    <w:p w:rsidR="00906A9B" w:rsidRDefault="008D311B">
      <w:pPr>
        <w:pStyle w:val="TOC1"/>
        <w:rPr>
          <w:rFonts w:asciiTheme="minorHAnsi" w:eastAsiaTheme="minorEastAsia" w:hAnsiTheme="minorHAnsi" w:cstheme="minorBidi"/>
          <w:bCs w:val="0"/>
          <w:caps w:val="0"/>
          <w:noProof/>
          <w:sz w:val="22"/>
          <w:szCs w:val="22"/>
          <w:lang w:bidi="ar-SA"/>
        </w:rPr>
      </w:pPr>
      <w:hyperlink w:anchor="_Toc259113394" w:history="1">
        <w:r w:rsidR="00906A9B" w:rsidRPr="00DF4527">
          <w:rPr>
            <w:rStyle w:val="Hyperlink"/>
            <w:rFonts w:ascii="Arial Black" w:hAnsi="Arial Black"/>
            <w:noProof/>
          </w:rPr>
          <w:t>2)</w:t>
        </w:r>
        <w:r w:rsidR="00906A9B">
          <w:rPr>
            <w:rFonts w:asciiTheme="minorHAnsi" w:eastAsiaTheme="minorEastAsia" w:hAnsiTheme="minorHAnsi" w:cstheme="minorBidi"/>
            <w:bCs w:val="0"/>
            <w:caps w:val="0"/>
            <w:noProof/>
            <w:sz w:val="22"/>
            <w:szCs w:val="22"/>
            <w:lang w:bidi="ar-SA"/>
          </w:rPr>
          <w:tab/>
        </w:r>
        <w:r w:rsidR="00906A9B" w:rsidRPr="00DF4527">
          <w:rPr>
            <w:rStyle w:val="Hyperlink"/>
            <w:rFonts w:ascii="Arial Black" w:hAnsi="Arial Black"/>
            <w:noProof/>
          </w:rPr>
          <w:t>Review List</w:t>
        </w:r>
        <w:r w:rsidR="00906A9B">
          <w:rPr>
            <w:noProof/>
            <w:webHidden/>
          </w:rPr>
          <w:tab/>
        </w:r>
        <w:r>
          <w:rPr>
            <w:noProof/>
            <w:webHidden/>
          </w:rPr>
          <w:fldChar w:fldCharType="begin"/>
        </w:r>
        <w:r w:rsidR="00906A9B">
          <w:rPr>
            <w:noProof/>
            <w:webHidden/>
          </w:rPr>
          <w:instrText xml:space="preserve"> PAGEREF _Toc259113394 \h </w:instrText>
        </w:r>
        <w:r>
          <w:rPr>
            <w:noProof/>
            <w:webHidden/>
          </w:rPr>
        </w:r>
        <w:r>
          <w:rPr>
            <w:noProof/>
            <w:webHidden/>
          </w:rPr>
          <w:fldChar w:fldCharType="separate"/>
        </w:r>
        <w:r w:rsidR="00906A9B">
          <w:rPr>
            <w:noProof/>
            <w:webHidden/>
          </w:rPr>
          <w:t>4</w:t>
        </w:r>
        <w:r>
          <w:rPr>
            <w:noProof/>
            <w:webHidden/>
          </w:rPr>
          <w:fldChar w:fldCharType="end"/>
        </w:r>
      </w:hyperlink>
    </w:p>
    <w:p w:rsidR="00906A9B" w:rsidRDefault="008D311B">
      <w:pPr>
        <w:pStyle w:val="TOC1"/>
        <w:rPr>
          <w:rFonts w:asciiTheme="minorHAnsi" w:eastAsiaTheme="minorEastAsia" w:hAnsiTheme="minorHAnsi" w:cstheme="minorBidi"/>
          <w:bCs w:val="0"/>
          <w:caps w:val="0"/>
          <w:noProof/>
          <w:sz w:val="22"/>
          <w:szCs w:val="22"/>
          <w:lang w:bidi="ar-SA"/>
        </w:rPr>
      </w:pPr>
      <w:hyperlink w:anchor="_Toc259113395" w:history="1">
        <w:r w:rsidR="00906A9B" w:rsidRPr="00DF4527">
          <w:rPr>
            <w:rStyle w:val="Hyperlink"/>
            <w:rFonts w:ascii="Arial Black" w:hAnsi="Arial Black"/>
            <w:noProof/>
          </w:rPr>
          <w:t>3)</w:t>
        </w:r>
        <w:r w:rsidR="00906A9B">
          <w:rPr>
            <w:rFonts w:asciiTheme="minorHAnsi" w:eastAsiaTheme="minorEastAsia" w:hAnsiTheme="minorHAnsi" w:cstheme="minorBidi"/>
            <w:bCs w:val="0"/>
            <w:caps w:val="0"/>
            <w:noProof/>
            <w:sz w:val="22"/>
            <w:szCs w:val="22"/>
            <w:lang w:bidi="ar-SA"/>
          </w:rPr>
          <w:tab/>
        </w:r>
        <w:r w:rsidR="00906A9B" w:rsidRPr="00DF4527">
          <w:rPr>
            <w:rStyle w:val="Hyperlink"/>
            <w:rFonts w:ascii="Arial Black" w:hAnsi="Arial Black"/>
            <w:noProof/>
          </w:rPr>
          <w:t>Related Documentation</w:t>
        </w:r>
        <w:r w:rsidR="00906A9B">
          <w:rPr>
            <w:noProof/>
            <w:webHidden/>
          </w:rPr>
          <w:tab/>
        </w:r>
        <w:r>
          <w:rPr>
            <w:noProof/>
            <w:webHidden/>
          </w:rPr>
          <w:fldChar w:fldCharType="begin"/>
        </w:r>
        <w:r w:rsidR="00906A9B">
          <w:rPr>
            <w:noProof/>
            <w:webHidden/>
          </w:rPr>
          <w:instrText xml:space="preserve"> PAGEREF _Toc259113395 \h </w:instrText>
        </w:r>
        <w:r>
          <w:rPr>
            <w:noProof/>
            <w:webHidden/>
          </w:rPr>
        </w:r>
        <w:r>
          <w:rPr>
            <w:noProof/>
            <w:webHidden/>
          </w:rPr>
          <w:fldChar w:fldCharType="separate"/>
        </w:r>
        <w:r w:rsidR="00906A9B">
          <w:rPr>
            <w:noProof/>
            <w:webHidden/>
          </w:rPr>
          <w:t>4</w:t>
        </w:r>
        <w:r>
          <w:rPr>
            <w:noProof/>
            <w:webHidden/>
          </w:rPr>
          <w:fldChar w:fldCharType="end"/>
        </w:r>
      </w:hyperlink>
    </w:p>
    <w:p w:rsidR="00906A9B" w:rsidRDefault="008D311B">
      <w:pPr>
        <w:pStyle w:val="TOC1"/>
        <w:rPr>
          <w:rFonts w:asciiTheme="minorHAnsi" w:eastAsiaTheme="minorEastAsia" w:hAnsiTheme="minorHAnsi" w:cstheme="minorBidi"/>
          <w:bCs w:val="0"/>
          <w:caps w:val="0"/>
          <w:noProof/>
          <w:sz w:val="22"/>
          <w:szCs w:val="22"/>
          <w:lang w:bidi="ar-SA"/>
        </w:rPr>
      </w:pPr>
      <w:hyperlink w:anchor="_Toc259113396" w:history="1">
        <w:r w:rsidR="00906A9B" w:rsidRPr="00DF4527">
          <w:rPr>
            <w:rStyle w:val="Hyperlink"/>
            <w:rFonts w:ascii="Arial Black" w:hAnsi="Arial Black"/>
            <w:noProof/>
          </w:rPr>
          <w:t>4)</w:t>
        </w:r>
        <w:r w:rsidR="00906A9B">
          <w:rPr>
            <w:rFonts w:asciiTheme="minorHAnsi" w:eastAsiaTheme="minorEastAsia" w:hAnsiTheme="minorHAnsi" w:cstheme="minorBidi"/>
            <w:bCs w:val="0"/>
            <w:caps w:val="0"/>
            <w:noProof/>
            <w:sz w:val="22"/>
            <w:szCs w:val="22"/>
            <w:lang w:bidi="ar-SA"/>
          </w:rPr>
          <w:tab/>
        </w:r>
        <w:r w:rsidR="00906A9B" w:rsidRPr="00DF4527">
          <w:rPr>
            <w:rStyle w:val="Hyperlink"/>
            <w:rFonts w:ascii="Arial Black" w:hAnsi="Arial Black"/>
            <w:noProof/>
          </w:rPr>
          <w:t>Glossary</w:t>
        </w:r>
        <w:r w:rsidR="00906A9B">
          <w:rPr>
            <w:noProof/>
            <w:webHidden/>
          </w:rPr>
          <w:tab/>
        </w:r>
        <w:r>
          <w:rPr>
            <w:noProof/>
            <w:webHidden/>
          </w:rPr>
          <w:fldChar w:fldCharType="begin"/>
        </w:r>
        <w:r w:rsidR="00906A9B">
          <w:rPr>
            <w:noProof/>
            <w:webHidden/>
          </w:rPr>
          <w:instrText xml:space="preserve"> PAGEREF _Toc259113396 \h </w:instrText>
        </w:r>
        <w:r>
          <w:rPr>
            <w:noProof/>
            <w:webHidden/>
          </w:rPr>
        </w:r>
        <w:r>
          <w:rPr>
            <w:noProof/>
            <w:webHidden/>
          </w:rPr>
          <w:fldChar w:fldCharType="separate"/>
        </w:r>
        <w:r w:rsidR="00906A9B">
          <w:rPr>
            <w:noProof/>
            <w:webHidden/>
          </w:rPr>
          <w:t>4</w:t>
        </w:r>
        <w:r>
          <w:rPr>
            <w:noProof/>
            <w:webHidden/>
          </w:rPr>
          <w:fldChar w:fldCharType="end"/>
        </w:r>
      </w:hyperlink>
    </w:p>
    <w:p w:rsidR="00906A9B" w:rsidRDefault="008D311B">
      <w:pPr>
        <w:pStyle w:val="TOC1"/>
        <w:rPr>
          <w:rFonts w:asciiTheme="minorHAnsi" w:eastAsiaTheme="minorEastAsia" w:hAnsiTheme="minorHAnsi" w:cstheme="minorBidi"/>
          <w:bCs w:val="0"/>
          <w:caps w:val="0"/>
          <w:noProof/>
          <w:sz w:val="22"/>
          <w:szCs w:val="22"/>
          <w:lang w:bidi="ar-SA"/>
        </w:rPr>
      </w:pPr>
      <w:hyperlink w:anchor="_Toc259113397" w:history="1">
        <w:r w:rsidR="00906A9B" w:rsidRPr="00DF4527">
          <w:rPr>
            <w:rStyle w:val="Hyperlink"/>
            <w:rFonts w:ascii="Arial Black" w:hAnsi="Arial Black"/>
            <w:noProof/>
          </w:rPr>
          <w:t>5)</w:t>
        </w:r>
        <w:r w:rsidR="00906A9B">
          <w:rPr>
            <w:rFonts w:asciiTheme="minorHAnsi" w:eastAsiaTheme="minorEastAsia" w:hAnsiTheme="minorHAnsi" w:cstheme="minorBidi"/>
            <w:bCs w:val="0"/>
            <w:caps w:val="0"/>
            <w:noProof/>
            <w:sz w:val="22"/>
            <w:szCs w:val="22"/>
            <w:lang w:bidi="ar-SA"/>
          </w:rPr>
          <w:tab/>
        </w:r>
        <w:r w:rsidR="00906A9B" w:rsidRPr="00DF4527">
          <w:rPr>
            <w:rStyle w:val="Hyperlink"/>
            <w:rFonts w:ascii="Arial Black" w:hAnsi="Arial Black"/>
            <w:noProof/>
          </w:rPr>
          <w:t>Introduction</w:t>
        </w:r>
        <w:r w:rsidR="00906A9B">
          <w:rPr>
            <w:noProof/>
            <w:webHidden/>
          </w:rPr>
          <w:tab/>
        </w:r>
        <w:r>
          <w:rPr>
            <w:noProof/>
            <w:webHidden/>
          </w:rPr>
          <w:fldChar w:fldCharType="begin"/>
        </w:r>
        <w:r w:rsidR="00906A9B">
          <w:rPr>
            <w:noProof/>
            <w:webHidden/>
          </w:rPr>
          <w:instrText xml:space="preserve"> PAGEREF _Toc259113397 \h </w:instrText>
        </w:r>
        <w:r>
          <w:rPr>
            <w:noProof/>
            <w:webHidden/>
          </w:rPr>
        </w:r>
        <w:r>
          <w:rPr>
            <w:noProof/>
            <w:webHidden/>
          </w:rPr>
          <w:fldChar w:fldCharType="separate"/>
        </w:r>
        <w:r w:rsidR="00906A9B">
          <w:rPr>
            <w:noProof/>
            <w:webHidden/>
          </w:rPr>
          <w:t>5</w:t>
        </w:r>
        <w:r>
          <w:rPr>
            <w:noProof/>
            <w:webHidden/>
          </w:rPr>
          <w:fldChar w:fldCharType="end"/>
        </w:r>
      </w:hyperlink>
    </w:p>
    <w:p w:rsidR="00906A9B" w:rsidRDefault="008D311B">
      <w:pPr>
        <w:pStyle w:val="TOC5"/>
        <w:tabs>
          <w:tab w:val="left" w:pos="1440"/>
          <w:tab w:val="right" w:leader="dot" w:pos="9440"/>
        </w:tabs>
        <w:rPr>
          <w:rFonts w:asciiTheme="minorHAnsi" w:eastAsiaTheme="minorEastAsia" w:hAnsiTheme="minorHAnsi" w:cstheme="minorBidi"/>
          <w:noProof/>
          <w:sz w:val="22"/>
          <w:szCs w:val="22"/>
          <w:lang w:bidi="ar-SA"/>
        </w:rPr>
      </w:pPr>
      <w:hyperlink w:anchor="_Toc259113398" w:history="1">
        <w:r w:rsidR="00906A9B" w:rsidRPr="00DF4527">
          <w:rPr>
            <w:rStyle w:val="Hyperlink"/>
            <w:rFonts w:ascii="Arial" w:hAnsi="Arial" w:cs="Arial"/>
            <w:b/>
            <w:noProof/>
          </w:rPr>
          <w:t>5.1</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b/>
            <w:noProof/>
          </w:rPr>
          <w:t>Document Context</w:t>
        </w:r>
        <w:r w:rsidR="00906A9B">
          <w:rPr>
            <w:noProof/>
            <w:webHidden/>
          </w:rPr>
          <w:tab/>
        </w:r>
        <w:r>
          <w:rPr>
            <w:noProof/>
            <w:webHidden/>
          </w:rPr>
          <w:fldChar w:fldCharType="begin"/>
        </w:r>
        <w:r w:rsidR="00906A9B">
          <w:rPr>
            <w:noProof/>
            <w:webHidden/>
          </w:rPr>
          <w:instrText xml:space="preserve"> PAGEREF _Toc259113398 \h </w:instrText>
        </w:r>
        <w:r>
          <w:rPr>
            <w:noProof/>
            <w:webHidden/>
          </w:rPr>
        </w:r>
        <w:r>
          <w:rPr>
            <w:noProof/>
            <w:webHidden/>
          </w:rPr>
          <w:fldChar w:fldCharType="separate"/>
        </w:r>
        <w:r w:rsidR="00906A9B">
          <w:rPr>
            <w:noProof/>
            <w:webHidden/>
          </w:rPr>
          <w:t>5</w:t>
        </w:r>
        <w:r>
          <w:rPr>
            <w:noProof/>
            <w:webHidden/>
          </w:rPr>
          <w:fldChar w:fldCharType="end"/>
        </w:r>
      </w:hyperlink>
    </w:p>
    <w:p w:rsidR="00906A9B" w:rsidRDefault="008D311B">
      <w:pPr>
        <w:pStyle w:val="TOC5"/>
        <w:tabs>
          <w:tab w:val="left" w:pos="1440"/>
          <w:tab w:val="right" w:leader="dot" w:pos="9440"/>
        </w:tabs>
        <w:rPr>
          <w:rFonts w:asciiTheme="minorHAnsi" w:eastAsiaTheme="minorEastAsia" w:hAnsiTheme="minorHAnsi" w:cstheme="minorBidi"/>
          <w:noProof/>
          <w:sz w:val="22"/>
          <w:szCs w:val="22"/>
          <w:lang w:bidi="ar-SA"/>
        </w:rPr>
      </w:pPr>
      <w:hyperlink w:anchor="_Toc259113399" w:history="1">
        <w:r w:rsidR="00906A9B" w:rsidRPr="00DF4527">
          <w:rPr>
            <w:rStyle w:val="Hyperlink"/>
            <w:rFonts w:ascii="Arial" w:hAnsi="Arial" w:cs="Arial"/>
            <w:b/>
            <w:noProof/>
          </w:rPr>
          <w:t>5.2</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b/>
            <w:noProof/>
          </w:rPr>
          <w:t>Document Structure</w:t>
        </w:r>
        <w:r w:rsidR="00906A9B">
          <w:rPr>
            <w:noProof/>
            <w:webHidden/>
          </w:rPr>
          <w:tab/>
        </w:r>
        <w:r>
          <w:rPr>
            <w:noProof/>
            <w:webHidden/>
          </w:rPr>
          <w:fldChar w:fldCharType="begin"/>
        </w:r>
        <w:r w:rsidR="00906A9B">
          <w:rPr>
            <w:noProof/>
            <w:webHidden/>
          </w:rPr>
          <w:instrText xml:space="preserve"> PAGEREF _Toc259113399 \h </w:instrText>
        </w:r>
        <w:r>
          <w:rPr>
            <w:noProof/>
            <w:webHidden/>
          </w:rPr>
        </w:r>
        <w:r>
          <w:rPr>
            <w:noProof/>
            <w:webHidden/>
          </w:rPr>
          <w:fldChar w:fldCharType="separate"/>
        </w:r>
        <w:r w:rsidR="00906A9B">
          <w:rPr>
            <w:noProof/>
            <w:webHidden/>
          </w:rPr>
          <w:t>5</w:t>
        </w:r>
        <w:r>
          <w:rPr>
            <w:noProof/>
            <w:webHidden/>
          </w:rPr>
          <w:fldChar w:fldCharType="end"/>
        </w:r>
      </w:hyperlink>
    </w:p>
    <w:p w:rsidR="00906A9B" w:rsidRDefault="008D311B">
      <w:pPr>
        <w:pStyle w:val="TOC5"/>
        <w:tabs>
          <w:tab w:val="left" w:pos="1440"/>
          <w:tab w:val="right" w:leader="dot" w:pos="9440"/>
        </w:tabs>
        <w:rPr>
          <w:rFonts w:asciiTheme="minorHAnsi" w:eastAsiaTheme="minorEastAsia" w:hAnsiTheme="minorHAnsi" w:cstheme="minorBidi"/>
          <w:noProof/>
          <w:sz w:val="22"/>
          <w:szCs w:val="22"/>
          <w:lang w:bidi="ar-SA"/>
        </w:rPr>
      </w:pPr>
      <w:hyperlink w:anchor="_Toc259113400" w:history="1">
        <w:r w:rsidR="00906A9B" w:rsidRPr="00DF4527">
          <w:rPr>
            <w:rStyle w:val="Hyperlink"/>
            <w:rFonts w:ascii="Arial" w:hAnsi="Arial" w:cs="Arial"/>
            <w:b/>
            <w:noProof/>
          </w:rPr>
          <w:t>5.3</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b/>
            <w:noProof/>
          </w:rPr>
          <w:t>Scope</w:t>
        </w:r>
        <w:r w:rsidR="00906A9B">
          <w:rPr>
            <w:noProof/>
            <w:webHidden/>
          </w:rPr>
          <w:tab/>
        </w:r>
        <w:r>
          <w:rPr>
            <w:noProof/>
            <w:webHidden/>
          </w:rPr>
          <w:fldChar w:fldCharType="begin"/>
        </w:r>
        <w:r w:rsidR="00906A9B">
          <w:rPr>
            <w:noProof/>
            <w:webHidden/>
          </w:rPr>
          <w:instrText xml:space="preserve"> PAGEREF _Toc259113400 \h </w:instrText>
        </w:r>
        <w:r>
          <w:rPr>
            <w:noProof/>
            <w:webHidden/>
          </w:rPr>
        </w:r>
        <w:r>
          <w:rPr>
            <w:noProof/>
            <w:webHidden/>
          </w:rPr>
          <w:fldChar w:fldCharType="separate"/>
        </w:r>
        <w:r w:rsidR="00906A9B">
          <w:rPr>
            <w:noProof/>
            <w:webHidden/>
          </w:rPr>
          <w:t>5</w:t>
        </w:r>
        <w:r>
          <w:rPr>
            <w:noProof/>
            <w:webHidden/>
          </w:rPr>
          <w:fldChar w:fldCharType="end"/>
        </w:r>
      </w:hyperlink>
    </w:p>
    <w:p w:rsidR="00906A9B" w:rsidRDefault="008D311B">
      <w:pPr>
        <w:pStyle w:val="TOC5"/>
        <w:tabs>
          <w:tab w:val="left" w:pos="1440"/>
          <w:tab w:val="right" w:leader="dot" w:pos="9440"/>
        </w:tabs>
        <w:rPr>
          <w:rFonts w:asciiTheme="minorHAnsi" w:eastAsiaTheme="minorEastAsia" w:hAnsiTheme="minorHAnsi" w:cstheme="minorBidi"/>
          <w:noProof/>
          <w:sz w:val="22"/>
          <w:szCs w:val="22"/>
          <w:lang w:bidi="ar-SA"/>
        </w:rPr>
      </w:pPr>
      <w:hyperlink w:anchor="_Toc259113401" w:history="1">
        <w:r w:rsidR="00906A9B" w:rsidRPr="00DF4527">
          <w:rPr>
            <w:rStyle w:val="Hyperlink"/>
            <w:rFonts w:ascii="Arial" w:hAnsi="Arial" w:cs="Arial"/>
            <w:b/>
            <w:noProof/>
          </w:rPr>
          <w:t>5.4</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b/>
            <w:noProof/>
          </w:rPr>
          <w:t>Out of Scope</w:t>
        </w:r>
        <w:r w:rsidR="00906A9B">
          <w:rPr>
            <w:noProof/>
            <w:webHidden/>
          </w:rPr>
          <w:tab/>
        </w:r>
        <w:r>
          <w:rPr>
            <w:noProof/>
            <w:webHidden/>
          </w:rPr>
          <w:fldChar w:fldCharType="begin"/>
        </w:r>
        <w:r w:rsidR="00906A9B">
          <w:rPr>
            <w:noProof/>
            <w:webHidden/>
          </w:rPr>
          <w:instrText xml:space="preserve"> PAGEREF _Toc259113401 \h </w:instrText>
        </w:r>
        <w:r>
          <w:rPr>
            <w:noProof/>
            <w:webHidden/>
          </w:rPr>
        </w:r>
        <w:r>
          <w:rPr>
            <w:noProof/>
            <w:webHidden/>
          </w:rPr>
          <w:fldChar w:fldCharType="separate"/>
        </w:r>
        <w:r w:rsidR="00906A9B">
          <w:rPr>
            <w:noProof/>
            <w:webHidden/>
          </w:rPr>
          <w:t>5</w:t>
        </w:r>
        <w:r>
          <w:rPr>
            <w:noProof/>
            <w:webHidden/>
          </w:rPr>
          <w:fldChar w:fldCharType="end"/>
        </w:r>
      </w:hyperlink>
    </w:p>
    <w:p w:rsidR="00906A9B" w:rsidRDefault="008D311B">
      <w:pPr>
        <w:pStyle w:val="TOC5"/>
        <w:tabs>
          <w:tab w:val="left" w:pos="1440"/>
          <w:tab w:val="right" w:leader="dot" w:pos="9440"/>
        </w:tabs>
        <w:rPr>
          <w:rFonts w:asciiTheme="minorHAnsi" w:eastAsiaTheme="minorEastAsia" w:hAnsiTheme="minorHAnsi" w:cstheme="minorBidi"/>
          <w:noProof/>
          <w:sz w:val="22"/>
          <w:szCs w:val="22"/>
          <w:lang w:bidi="ar-SA"/>
        </w:rPr>
      </w:pPr>
      <w:hyperlink w:anchor="_Toc259113402" w:history="1">
        <w:r w:rsidR="00906A9B" w:rsidRPr="00DF4527">
          <w:rPr>
            <w:rStyle w:val="Hyperlink"/>
            <w:rFonts w:ascii="Arial" w:hAnsi="Arial" w:cs="Arial"/>
            <w:b/>
            <w:noProof/>
          </w:rPr>
          <w:t>5.5</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b/>
            <w:noProof/>
          </w:rPr>
          <w:t>Assumptions</w:t>
        </w:r>
        <w:r w:rsidR="00906A9B">
          <w:rPr>
            <w:noProof/>
            <w:webHidden/>
          </w:rPr>
          <w:tab/>
        </w:r>
        <w:r>
          <w:rPr>
            <w:noProof/>
            <w:webHidden/>
          </w:rPr>
          <w:fldChar w:fldCharType="begin"/>
        </w:r>
        <w:r w:rsidR="00906A9B">
          <w:rPr>
            <w:noProof/>
            <w:webHidden/>
          </w:rPr>
          <w:instrText xml:space="preserve"> PAGEREF _Toc259113402 \h </w:instrText>
        </w:r>
        <w:r>
          <w:rPr>
            <w:noProof/>
            <w:webHidden/>
          </w:rPr>
        </w:r>
        <w:r>
          <w:rPr>
            <w:noProof/>
            <w:webHidden/>
          </w:rPr>
          <w:fldChar w:fldCharType="separate"/>
        </w:r>
        <w:r w:rsidR="00906A9B">
          <w:rPr>
            <w:noProof/>
            <w:webHidden/>
          </w:rPr>
          <w:t>5</w:t>
        </w:r>
        <w:r>
          <w:rPr>
            <w:noProof/>
            <w:webHidden/>
          </w:rPr>
          <w:fldChar w:fldCharType="end"/>
        </w:r>
      </w:hyperlink>
    </w:p>
    <w:p w:rsidR="00906A9B" w:rsidRDefault="008D311B">
      <w:pPr>
        <w:pStyle w:val="TOC1"/>
        <w:rPr>
          <w:rFonts w:asciiTheme="minorHAnsi" w:eastAsiaTheme="minorEastAsia" w:hAnsiTheme="minorHAnsi" w:cstheme="minorBidi"/>
          <w:bCs w:val="0"/>
          <w:caps w:val="0"/>
          <w:noProof/>
          <w:sz w:val="22"/>
          <w:szCs w:val="22"/>
          <w:lang w:bidi="ar-SA"/>
        </w:rPr>
      </w:pPr>
      <w:hyperlink w:anchor="_Toc259113403" w:history="1">
        <w:r w:rsidR="00906A9B" w:rsidRPr="00DF4527">
          <w:rPr>
            <w:rStyle w:val="Hyperlink"/>
            <w:rFonts w:ascii="Arial Black" w:hAnsi="Arial Black"/>
            <w:noProof/>
          </w:rPr>
          <w:t>6)</w:t>
        </w:r>
        <w:r w:rsidR="00906A9B">
          <w:rPr>
            <w:rFonts w:asciiTheme="minorHAnsi" w:eastAsiaTheme="minorEastAsia" w:hAnsiTheme="minorHAnsi" w:cstheme="minorBidi"/>
            <w:bCs w:val="0"/>
            <w:caps w:val="0"/>
            <w:noProof/>
            <w:sz w:val="22"/>
            <w:szCs w:val="22"/>
            <w:lang w:bidi="ar-SA"/>
          </w:rPr>
          <w:tab/>
        </w:r>
        <w:r w:rsidR="00906A9B" w:rsidRPr="00DF4527">
          <w:rPr>
            <w:rStyle w:val="Hyperlink"/>
            <w:rFonts w:ascii="Arial Black" w:hAnsi="Arial Black"/>
            <w:noProof/>
          </w:rPr>
          <w:t>User Contacts</w:t>
        </w:r>
        <w:r w:rsidR="00906A9B">
          <w:rPr>
            <w:noProof/>
            <w:webHidden/>
          </w:rPr>
          <w:tab/>
        </w:r>
        <w:r>
          <w:rPr>
            <w:noProof/>
            <w:webHidden/>
          </w:rPr>
          <w:fldChar w:fldCharType="begin"/>
        </w:r>
        <w:r w:rsidR="00906A9B">
          <w:rPr>
            <w:noProof/>
            <w:webHidden/>
          </w:rPr>
          <w:instrText xml:space="preserve"> PAGEREF _Toc259113403 \h </w:instrText>
        </w:r>
        <w:r>
          <w:rPr>
            <w:noProof/>
            <w:webHidden/>
          </w:rPr>
        </w:r>
        <w:r>
          <w:rPr>
            <w:noProof/>
            <w:webHidden/>
          </w:rPr>
          <w:fldChar w:fldCharType="separate"/>
        </w:r>
        <w:r w:rsidR="00906A9B">
          <w:rPr>
            <w:noProof/>
            <w:webHidden/>
          </w:rPr>
          <w:t>6</w:t>
        </w:r>
        <w:r>
          <w:rPr>
            <w:noProof/>
            <w:webHidden/>
          </w:rPr>
          <w:fldChar w:fldCharType="end"/>
        </w:r>
      </w:hyperlink>
    </w:p>
    <w:p w:rsidR="00906A9B" w:rsidRDefault="008D311B">
      <w:pPr>
        <w:pStyle w:val="TOC5"/>
        <w:tabs>
          <w:tab w:val="left" w:pos="1440"/>
          <w:tab w:val="right" w:leader="dot" w:pos="9440"/>
        </w:tabs>
        <w:rPr>
          <w:rFonts w:asciiTheme="minorHAnsi" w:eastAsiaTheme="minorEastAsia" w:hAnsiTheme="minorHAnsi" w:cstheme="minorBidi"/>
          <w:noProof/>
          <w:sz w:val="22"/>
          <w:szCs w:val="22"/>
          <w:lang w:bidi="ar-SA"/>
        </w:rPr>
      </w:pPr>
      <w:hyperlink w:anchor="_Toc259113404" w:history="1">
        <w:r w:rsidR="00906A9B" w:rsidRPr="00DF4527">
          <w:rPr>
            <w:rStyle w:val="Hyperlink"/>
            <w:b/>
            <w:noProof/>
          </w:rPr>
          <w:t>6.1</w:t>
        </w:r>
        <w:r w:rsidR="00906A9B">
          <w:rPr>
            <w:rFonts w:asciiTheme="minorHAnsi" w:eastAsiaTheme="minorEastAsia" w:hAnsiTheme="minorHAnsi" w:cstheme="minorBidi"/>
            <w:noProof/>
            <w:sz w:val="22"/>
            <w:szCs w:val="22"/>
            <w:lang w:bidi="ar-SA"/>
          </w:rPr>
          <w:tab/>
        </w:r>
        <w:r w:rsidR="00906A9B" w:rsidRPr="00DF4527">
          <w:rPr>
            <w:rStyle w:val="Hyperlink"/>
            <w:b/>
            <w:noProof/>
          </w:rPr>
          <w:t>Interface Definition</w:t>
        </w:r>
        <w:r w:rsidR="00906A9B">
          <w:rPr>
            <w:noProof/>
            <w:webHidden/>
          </w:rPr>
          <w:tab/>
        </w:r>
        <w:r>
          <w:rPr>
            <w:noProof/>
            <w:webHidden/>
          </w:rPr>
          <w:fldChar w:fldCharType="begin"/>
        </w:r>
        <w:r w:rsidR="00906A9B">
          <w:rPr>
            <w:noProof/>
            <w:webHidden/>
          </w:rPr>
          <w:instrText xml:space="preserve"> PAGEREF _Toc259113404 \h </w:instrText>
        </w:r>
        <w:r>
          <w:rPr>
            <w:noProof/>
            <w:webHidden/>
          </w:rPr>
        </w:r>
        <w:r>
          <w:rPr>
            <w:noProof/>
            <w:webHidden/>
          </w:rPr>
          <w:fldChar w:fldCharType="separate"/>
        </w:r>
        <w:r w:rsidR="00906A9B">
          <w:rPr>
            <w:noProof/>
            <w:webHidden/>
          </w:rPr>
          <w:t>6</w:t>
        </w:r>
        <w:r>
          <w:rPr>
            <w:noProof/>
            <w:webHidden/>
          </w:rPr>
          <w:fldChar w:fldCharType="end"/>
        </w:r>
      </w:hyperlink>
    </w:p>
    <w:p w:rsidR="00906A9B" w:rsidRDefault="008D311B">
      <w:pPr>
        <w:pStyle w:val="TOC9"/>
        <w:tabs>
          <w:tab w:val="left" w:pos="2540"/>
          <w:tab w:val="right" w:leader="dot" w:pos="9440"/>
        </w:tabs>
        <w:rPr>
          <w:rFonts w:asciiTheme="minorHAnsi" w:eastAsiaTheme="minorEastAsia" w:hAnsiTheme="minorHAnsi" w:cstheme="minorBidi"/>
          <w:noProof/>
          <w:sz w:val="22"/>
          <w:szCs w:val="22"/>
          <w:lang w:bidi="ar-SA"/>
        </w:rPr>
      </w:pPr>
      <w:hyperlink w:anchor="_Toc259113405" w:history="1">
        <w:r w:rsidR="00906A9B" w:rsidRPr="00DF4527">
          <w:rPr>
            <w:rStyle w:val="Hyperlink"/>
            <w:rFonts w:ascii="Arial" w:hAnsi="Arial" w:cs="Arial"/>
            <w:noProof/>
          </w:rPr>
          <w:t>6.1.1</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Interface Purpose</w:t>
        </w:r>
        <w:r w:rsidR="00906A9B">
          <w:rPr>
            <w:noProof/>
            <w:webHidden/>
          </w:rPr>
          <w:tab/>
        </w:r>
        <w:r>
          <w:rPr>
            <w:noProof/>
            <w:webHidden/>
          </w:rPr>
          <w:fldChar w:fldCharType="begin"/>
        </w:r>
        <w:r w:rsidR="00906A9B">
          <w:rPr>
            <w:noProof/>
            <w:webHidden/>
          </w:rPr>
          <w:instrText xml:space="preserve"> PAGEREF _Toc259113405 \h </w:instrText>
        </w:r>
        <w:r>
          <w:rPr>
            <w:noProof/>
            <w:webHidden/>
          </w:rPr>
        </w:r>
        <w:r>
          <w:rPr>
            <w:noProof/>
            <w:webHidden/>
          </w:rPr>
          <w:fldChar w:fldCharType="separate"/>
        </w:r>
        <w:r w:rsidR="00906A9B">
          <w:rPr>
            <w:noProof/>
            <w:webHidden/>
          </w:rPr>
          <w:t>6</w:t>
        </w:r>
        <w:r>
          <w:rPr>
            <w:noProof/>
            <w:webHidden/>
          </w:rPr>
          <w:fldChar w:fldCharType="end"/>
        </w:r>
      </w:hyperlink>
    </w:p>
    <w:p w:rsidR="00906A9B" w:rsidRDefault="008D311B">
      <w:pPr>
        <w:pStyle w:val="TOC9"/>
        <w:tabs>
          <w:tab w:val="left" w:pos="2540"/>
          <w:tab w:val="right" w:leader="dot" w:pos="9440"/>
        </w:tabs>
        <w:rPr>
          <w:rFonts w:asciiTheme="minorHAnsi" w:eastAsiaTheme="minorEastAsia" w:hAnsiTheme="minorHAnsi" w:cstheme="minorBidi"/>
          <w:noProof/>
          <w:sz w:val="22"/>
          <w:szCs w:val="22"/>
          <w:lang w:bidi="ar-SA"/>
        </w:rPr>
      </w:pPr>
      <w:hyperlink w:anchor="_Toc259113406" w:history="1">
        <w:r w:rsidR="00906A9B" w:rsidRPr="00DF4527">
          <w:rPr>
            <w:rStyle w:val="Hyperlink"/>
            <w:rFonts w:ascii="Arial" w:hAnsi="Arial" w:cs="Arial"/>
            <w:noProof/>
          </w:rPr>
          <w:t>6.1.2</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Context</w:t>
        </w:r>
        <w:r w:rsidR="00906A9B">
          <w:rPr>
            <w:noProof/>
            <w:webHidden/>
          </w:rPr>
          <w:tab/>
        </w:r>
        <w:r>
          <w:rPr>
            <w:noProof/>
            <w:webHidden/>
          </w:rPr>
          <w:fldChar w:fldCharType="begin"/>
        </w:r>
        <w:r w:rsidR="00906A9B">
          <w:rPr>
            <w:noProof/>
            <w:webHidden/>
          </w:rPr>
          <w:instrText xml:space="preserve"> PAGEREF _Toc259113406 \h </w:instrText>
        </w:r>
        <w:r>
          <w:rPr>
            <w:noProof/>
            <w:webHidden/>
          </w:rPr>
        </w:r>
        <w:r>
          <w:rPr>
            <w:noProof/>
            <w:webHidden/>
          </w:rPr>
          <w:fldChar w:fldCharType="separate"/>
        </w:r>
        <w:r w:rsidR="00906A9B">
          <w:rPr>
            <w:noProof/>
            <w:webHidden/>
          </w:rPr>
          <w:t>6</w:t>
        </w:r>
        <w:r>
          <w:rPr>
            <w:noProof/>
            <w:webHidden/>
          </w:rPr>
          <w:fldChar w:fldCharType="end"/>
        </w:r>
      </w:hyperlink>
    </w:p>
    <w:p w:rsidR="00906A9B" w:rsidRDefault="008D311B">
      <w:pPr>
        <w:pStyle w:val="TOC9"/>
        <w:tabs>
          <w:tab w:val="left" w:pos="2513"/>
          <w:tab w:val="right" w:leader="dot" w:pos="9440"/>
        </w:tabs>
        <w:rPr>
          <w:rFonts w:asciiTheme="minorHAnsi" w:eastAsiaTheme="minorEastAsia" w:hAnsiTheme="minorHAnsi" w:cstheme="minorBidi"/>
          <w:noProof/>
          <w:sz w:val="22"/>
          <w:szCs w:val="22"/>
          <w:lang w:bidi="ar-SA"/>
        </w:rPr>
      </w:pPr>
      <w:hyperlink w:anchor="_Toc259113407" w:history="1">
        <w:r w:rsidR="00906A9B" w:rsidRPr="00DF4527">
          <w:rPr>
            <w:rStyle w:val="Hyperlink"/>
            <w:noProof/>
          </w:rPr>
          <w:t>6.1.3</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Functional View</w:t>
        </w:r>
        <w:r w:rsidR="00906A9B">
          <w:rPr>
            <w:noProof/>
            <w:webHidden/>
          </w:rPr>
          <w:tab/>
        </w:r>
        <w:r>
          <w:rPr>
            <w:noProof/>
            <w:webHidden/>
          </w:rPr>
          <w:fldChar w:fldCharType="begin"/>
        </w:r>
        <w:r w:rsidR="00906A9B">
          <w:rPr>
            <w:noProof/>
            <w:webHidden/>
          </w:rPr>
          <w:instrText xml:space="preserve"> PAGEREF _Toc259113407 \h </w:instrText>
        </w:r>
        <w:r>
          <w:rPr>
            <w:noProof/>
            <w:webHidden/>
          </w:rPr>
        </w:r>
        <w:r>
          <w:rPr>
            <w:noProof/>
            <w:webHidden/>
          </w:rPr>
          <w:fldChar w:fldCharType="separate"/>
        </w:r>
        <w:r w:rsidR="00906A9B">
          <w:rPr>
            <w:noProof/>
            <w:webHidden/>
          </w:rPr>
          <w:t>7</w:t>
        </w:r>
        <w:r>
          <w:rPr>
            <w:noProof/>
            <w:webHidden/>
          </w:rPr>
          <w:fldChar w:fldCharType="end"/>
        </w:r>
      </w:hyperlink>
    </w:p>
    <w:p w:rsidR="00906A9B" w:rsidRDefault="008D311B">
      <w:pPr>
        <w:pStyle w:val="TOC9"/>
        <w:tabs>
          <w:tab w:val="left" w:pos="2540"/>
          <w:tab w:val="right" w:leader="dot" w:pos="9440"/>
        </w:tabs>
        <w:rPr>
          <w:rFonts w:asciiTheme="minorHAnsi" w:eastAsiaTheme="minorEastAsia" w:hAnsiTheme="minorHAnsi" w:cstheme="minorBidi"/>
          <w:noProof/>
          <w:sz w:val="22"/>
          <w:szCs w:val="22"/>
          <w:lang w:bidi="ar-SA"/>
        </w:rPr>
      </w:pPr>
      <w:hyperlink w:anchor="_Toc259113408" w:history="1">
        <w:r w:rsidR="00906A9B" w:rsidRPr="00DF4527">
          <w:rPr>
            <w:rStyle w:val="Hyperlink"/>
            <w:rFonts w:ascii="Arial" w:hAnsi="Arial" w:cs="Arial"/>
            <w:noProof/>
          </w:rPr>
          <w:t>6.1.4</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Interface Characteristics</w:t>
        </w:r>
        <w:r w:rsidR="00906A9B">
          <w:rPr>
            <w:noProof/>
            <w:webHidden/>
          </w:rPr>
          <w:tab/>
        </w:r>
        <w:r>
          <w:rPr>
            <w:noProof/>
            <w:webHidden/>
          </w:rPr>
          <w:fldChar w:fldCharType="begin"/>
        </w:r>
        <w:r w:rsidR="00906A9B">
          <w:rPr>
            <w:noProof/>
            <w:webHidden/>
          </w:rPr>
          <w:instrText xml:space="preserve"> PAGEREF _Toc259113408 \h </w:instrText>
        </w:r>
        <w:r>
          <w:rPr>
            <w:noProof/>
            <w:webHidden/>
          </w:rPr>
        </w:r>
        <w:r>
          <w:rPr>
            <w:noProof/>
            <w:webHidden/>
          </w:rPr>
          <w:fldChar w:fldCharType="separate"/>
        </w:r>
        <w:r w:rsidR="00906A9B">
          <w:rPr>
            <w:noProof/>
            <w:webHidden/>
          </w:rPr>
          <w:t>7</w:t>
        </w:r>
        <w:r>
          <w:rPr>
            <w:noProof/>
            <w:webHidden/>
          </w:rPr>
          <w:fldChar w:fldCharType="end"/>
        </w:r>
      </w:hyperlink>
    </w:p>
    <w:p w:rsidR="00906A9B" w:rsidRDefault="008D311B">
      <w:pPr>
        <w:pStyle w:val="TOC5"/>
        <w:tabs>
          <w:tab w:val="left" w:pos="1440"/>
          <w:tab w:val="right" w:leader="dot" w:pos="9440"/>
        </w:tabs>
        <w:rPr>
          <w:rFonts w:asciiTheme="minorHAnsi" w:eastAsiaTheme="minorEastAsia" w:hAnsiTheme="minorHAnsi" w:cstheme="minorBidi"/>
          <w:noProof/>
          <w:sz w:val="22"/>
          <w:szCs w:val="22"/>
          <w:lang w:bidi="ar-SA"/>
        </w:rPr>
      </w:pPr>
      <w:hyperlink w:anchor="_Toc259113409" w:history="1">
        <w:r w:rsidR="00906A9B" w:rsidRPr="00DF4527">
          <w:rPr>
            <w:rStyle w:val="Hyperlink"/>
            <w:b/>
            <w:noProof/>
          </w:rPr>
          <w:t>6.2</w:t>
        </w:r>
        <w:r w:rsidR="00906A9B">
          <w:rPr>
            <w:rFonts w:asciiTheme="minorHAnsi" w:eastAsiaTheme="minorEastAsia" w:hAnsiTheme="minorHAnsi" w:cstheme="minorBidi"/>
            <w:noProof/>
            <w:sz w:val="22"/>
            <w:szCs w:val="22"/>
            <w:lang w:bidi="ar-SA"/>
          </w:rPr>
          <w:tab/>
        </w:r>
        <w:r w:rsidR="00906A9B" w:rsidRPr="00DF4527">
          <w:rPr>
            <w:rStyle w:val="Hyperlink"/>
            <w:b/>
            <w:noProof/>
          </w:rPr>
          <w:t>Interface Design</w:t>
        </w:r>
        <w:r w:rsidR="00906A9B">
          <w:rPr>
            <w:noProof/>
            <w:webHidden/>
          </w:rPr>
          <w:tab/>
        </w:r>
        <w:r>
          <w:rPr>
            <w:noProof/>
            <w:webHidden/>
          </w:rPr>
          <w:fldChar w:fldCharType="begin"/>
        </w:r>
        <w:r w:rsidR="00906A9B">
          <w:rPr>
            <w:noProof/>
            <w:webHidden/>
          </w:rPr>
          <w:instrText xml:space="preserve"> PAGEREF _Toc259113409 \h </w:instrText>
        </w:r>
        <w:r>
          <w:rPr>
            <w:noProof/>
            <w:webHidden/>
          </w:rPr>
        </w:r>
        <w:r>
          <w:rPr>
            <w:noProof/>
            <w:webHidden/>
          </w:rPr>
          <w:fldChar w:fldCharType="separate"/>
        </w:r>
        <w:r w:rsidR="00906A9B">
          <w:rPr>
            <w:noProof/>
            <w:webHidden/>
          </w:rPr>
          <w:t>8</w:t>
        </w:r>
        <w:r>
          <w:rPr>
            <w:noProof/>
            <w:webHidden/>
          </w:rPr>
          <w:fldChar w:fldCharType="end"/>
        </w:r>
      </w:hyperlink>
    </w:p>
    <w:p w:rsidR="00906A9B" w:rsidRDefault="008D311B">
      <w:pPr>
        <w:pStyle w:val="TOC9"/>
        <w:tabs>
          <w:tab w:val="left" w:pos="2540"/>
          <w:tab w:val="right" w:leader="dot" w:pos="9440"/>
        </w:tabs>
        <w:rPr>
          <w:rFonts w:asciiTheme="minorHAnsi" w:eastAsiaTheme="minorEastAsia" w:hAnsiTheme="minorHAnsi" w:cstheme="minorBidi"/>
          <w:noProof/>
          <w:sz w:val="22"/>
          <w:szCs w:val="22"/>
          <w:lang w:bidi="ar-SA"/>
        </w:rPr>
      </w:pPr>
      <w:hyperlink w:anchor="_Toc259113410" w:history="1">
        <w:r w:rsidR="00906A9B" w:rsidRPr="00DF4527">
          <w:rPr>
            <w:rStyle w:val="Hyperlink"/>
            <w:rFonts w:ascii="Arial" w:hAnsi="Arial" w:cs="Arial"/>
            <w:noProof/>
          </w:rPr>
          <w:t>6.2.1</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High Level Interface Design</w:t>
        </w:r>
        <w:r w:rsidR="00906A9B">
          <w:rPr>
            <w:noProof/>
            <w:webHidden/>
          </w:rPr>
          <w:tab/>
        </w:r>
        <w:r>
          <w:rPr>
            <w:noProof/>
            <w:webHidden/>
          </w:rPr>
          <w:fldChar w:fldCharType="begin"/>
        </w:r>
        <w:r w:rsidR="00906A9B">
          <w:rPr>
            <w:noProof/>
            <w:webHidden/>
          </w:rPr>
          <w:instrText xml:space="preserve"> PAGEREF _Toc259113410 \h </w:instrText>
        </w:r>
        <w:r>
          <w:rPr>
            <w:noProof/>
            <w:webHidden/>
          </w:rPr>
        </w:r>
        <w:r>
          <w:rPr>
            <w:noProof/>
            <w:webHidden/>
          </w:rPr>
          <w:fldChar w:fldCharType="separate"/>
        </w:r>
        <w:r w:rsidR="00906A9B">
          <w:rPr>
            <w:noProof/>
            <w:webHidden/>
          </w:rPr>
          <w:t>8</w:t>
        </w:r>
        <w:r>
          <w:rPr>
            <w:noProof/>
            <w:webHidden/>
          </w:rPr>
          <w:fldChar w:fldCharType="end"/>
        </w:r>
      </w:hyperlink>
    </w:p>
    <w:p w:rsidR="00906A9B" w:rsidRDefault="008D311B">
      <w:pPr>
        <w:pStyle w:val="TOC9"/>
        <w:tabs>
          <w:tab w:val="left" w:pos="2540"/>
          <w:tab w:val="right" w:leader="dot" w:pos="9440"/>
        </w:tabs>
        <w:rPr>
          <w:rFonts w:asciiTheme="minorHAnsi" w:eastAsiaTheme="minorEastAsia" w:hAnsiTheme="minorHAnsi" w:cstheme="minorBidi"/>
          <w:noProof/>
          <w:sz w:val="22"/>
          <w:szCs w:val="22"/>
          <w:lang w:bidi="ar-SA"/>
        </w:rPr>
      </w:pPr>
      <w:hyperlink w:anchor="_Toc259113412" w:history="1">
        <w:r w:rsidR="00906A9B" w:rsidRPr="00DF4527">
          <w:rPr>
            <w:rStyle w:val="Hyperlink"/>
            <w:rFonts w:ascii="Arial" w:hAnsi="Arial" w:cs="Arial"/>
            <w:noProof/>
          </w:rPr>
          <w:t>6.2.</w:t>
        </w:r>
        <w:r w:rsidR="00592725">
          <w:rPr>
            <w:rStyle w:val="Hyperlink"/>
            <w:rFonts w:ascii="Arial" w:hAnsi="Arial" w:cs="Arial"/>
            <w:noProof/>
          </w:rPr>
          <w:t>2</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Data Definitions</w:t>
        </w:r>
        <w:r w:rsidR="00906A9B">
          <w:rPr>
            <w:noProof/>
            <w:webHidden/>
          </w:rPr>
          <w:tab/>
        </w:r>
        <w:r>
          <w:rPr>
            <w:noProof/>
            <w:webHidden/>
          </w:rPr>
          <w:fldChar w:fldCharType="begin"/>
        </w:r>
        <w:r w:rsidR="00906A9B">
          <w:rPr>
            <w:noProof/>
            <w:webHidden/>
          </w:rPr>
          <w:instrText xml:space="preserve"> PAGEREF _Toc259113412 \h </w:instrText>
        </w:r>
        <w:r>
          <w:rPr>
            <w:noProof/>
            <w:webHidden/>
          </w:rPr>
        </w:r>
        <w:r>
          <w:rPr>
            <w:noProof/>
            <w:webHidden/>
          </w:rPr>
          <w:fldChar w:fldCharType="separate"/>
        </w:r>
        <w:r w:rsidR="00906A9B">
          <w:rPr>
            <w:noProof/>
            <w:webHidden/>
          </w:rPr>
          <w:t>9</w:t>
        </w:r>
        <w:r>
          <w:rPr>
            <w:noProof/>
            <w:webHidden/>
          </w:rPr>
          <w:fldChar w:fldCharType="end"/>
        </w:r>
      </w:hyperlink>
    </w:p>
    <w:p w:rsidR="00906A9B" w:rsidRDefault="008D311B">
      <w:pPr>
        <w:pStyle w:val="TOC5"/>
        <w:tabs>
          <w:tab w:val="left" w:pos="1440"/>
          <w:tab w:val="right" w:leader="dot" w:pos="9440"/>
        </w:tabs>
        <w:rPr>
          <w:rFonts w:asciiTheme="minorHAnsi" w:eastAsiaTheme="minorEastAsia" w:hAnsiTheme="minorHAnsi" w:cstheme="minorBidi"/>
          <w:noProof/>
          <w:sz w:val="22"/>
          <w:szCs w:val="22"/>
          <w:lang w:bidi="ar-SA"/>
        </w:rPr>
      </w:pPr>
      <w:hyperlink w:anchor="_Toc259113413" w:history="1">
        <w:r w:rsidR="00906A9B" w:rsidRPr="00DF4527">
          <w:rPr>
            <w:rStyle w:val="Hyperlink"/>
            <w:b/>
            <w:noProof/>
          </w:rPr>
          <w:t>6.3</w:t>
        </w:r>
        <w:r w:rsidR="00906A9B">
          <w:rPr>
            <w:rFonts w:asciiTheme="minorHAnsi" w:eastAsiaTheme="minorEastAsia" w:hAnsiTheme="minorHAnsi" w:cstheme="minorBidi"/>
            <w:noProof/>
            <w:sz w:val="22"/>
            <w:szCs w:val="22"/>
            <w:lang w:bidi="ar-SA"/>
          </w:rPr>
          <w:tab/>
        </w:r>
        <w:r w:rsidR="00906A9B" w:rsidRPr="00DF4527">
          <w:rPr>
            <w:rStyle w:val="Hyperlink"/>
            <w:b/>
            <w:noProof/>
          </w:rPr>
          <w:t>Interface Design Components</w:t>
        </w:r>
        <w:r w:rsidR="00906A9B">
          <w:rPr>
            <w:noProof/>
            <w:webHidden/>
          </w:rPr>
          <w:tab/>
        </w:r>
        <w:r>
          <w:rPr>
            <w:noProof/>
            <w:webHidden/>
          </w:rPr>
          <w:fldChar w:fldCharType="begin"/>
        </w:r>
        <w:r w:rsidR="00906A9B">
          <w:rPr>
            <w:noProof/>
            <w:webHidden/>
          </w:rPr>
          <w:instrText xml:space="preserve"> PAGEREF _Toc259113413 \h </w:instrText>
        </w:r>
        <w:r>
          <w:rPr>
            <w:noProof/>
            <w:webHidden/>
          </w:rPr>
        </w:r>
        <w:r>
          <w:rPr>
            <w:noProof/>
            <w:webHidden/>
          </w:rPr>
          <w:fldChar w:fldCharType="separate"/>
        </w:r>
        <w:r w:rsidR="00906A9B">
          <w:rPr>
            <w:noProof/>
            <w:webHidden/>
          </w:rPr>
          <w:t>10</w:t>
        </w:r>
        <w:r>
          <w:rPr>
            <w:noProof/>
            <w:webHidden/>
          </w:rPr>
          <w:fldChar w:fldCharType="end"/>
        </w:r>
      </w:hyperlink>
    </w:p>
    <w:p w:rsidR="00906A9B" w:rsidRDefault="008D311B">
      <w:pPr>
        <w:pStyle w:val="TOC9"/>
        <w:tabs>
          <w:tab w:val="left" w:pos="2540"/>
          <w:tab w:val="right" w:leader="dot" w:pos="9440"/>
        </w:tabs>
        <w:rPr>
          <w:rFonts w:asciiTheme="minorHAnsi" w:eastAsiaTheme="minorEastAsia" w:hAnsiTheme="minorHAnsi" w:cstheme="minorBidi"/>
          <w:noProof/>
          <w:sz w:val="22"/>
          <w:szCs w:val="22"/>
          <w:lang w:bidi="ar-SA"/>
        </w:rPr>
      </w:pPr>
      <w:hyperlink w:anchor="_Toc259113414" w:history="1">
        <w:r w:rsidR="00906A9B" w:rsidRPr="00DF4527">
          <w:rPr>
            <w:rStyle w:val="Hyperlink"/>
            <w:rFonts w:ascii="Arial" w:hAnsi="Arial" w:cs="Arial"/>
            <w:noProof/>
          </w:rPr>
          <w:t>8.3.1</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CCRMCM_DequeueContactRequest</w:t>
        </w:r>
        <w:r w:rsidR="00906A9B">
          <w:rPr>
            <w:noProof/>
            <w:webHidden/>
          </w:rPr>
          <w:tab/>
        </w:r>
        <w:r>
          <w:rPr>
            <w:noProof/>
            <w:webHidden/>
          </w:rPr>
          <w:fldChar w:fldCharType="begin"/>
        </w:r>
        <w:r w:rsidR="00906A9B">
          <w:rPr>
            <w:noProof/>
            <w:webHidden/>
          </w:rPr>
          <w:instrText xml:space="preserve"> PAGEREF _Toc259113414 \h </w:instrText>
        </w:r>
        <w:r>
          <w:rPr>
            <w:noProof/>
            <w:webHidden/>
          </w:rPr>
        </w:r>
        <w:r>
          <w:rPr>
            <w:noProof/>
            <w:webHidden/>
          </w:rPr>
          <w:fldChar w:fldCharType="separate"/>
        </w:r>
        <w:r w:rsidR="00906A9B">
          <w:rPr>
            <w:noProof/>
            <w:webHidden/>
          </w:rPr>
          <w:t>10</w:t>
        </w:r>
        <w:r>
          <w:rPr>
            <w:noProof/>
            <w:webHidden/>
          </w:rPr>
          <w:fldChar w:fldCharType="end"/>
        </w:r>
      </w:hyperlink>
    </w:p>
    <w:p w:rsidR="00906A9B" w:rsidRDefault="008D311B">
      <w:pPr>
        <w:pStyle w:val="TOC9"/>
        <w:tabs>
          <w:tab w:val="left" w:pos="2540"/>
          <w:tab w:val="right" w:leader="dot" w:pos="9440"/>
        </w:tabs>
        <w:rPr>
          <w:rFonts w:asciiTheme="minorHAnsi" w:eastAsiaTheme="minorEastAsia" w:hAnsiTheme="minorHAnsi" w:cstheme="minorBidi"/>
          <w:noProof/>
          <w:sz w:val="22"/>
          <w:szCs w:val="22"/>
          <w:lang w:bidi="ar-SA"/>
        </w:rPr>
      </w:pPr>
      <w:hyperlink w:anchor="_Toc259113415" w:history="1">
        <w:r w:rsidR="00906A9B" w:rsidRPr="00DF4527">
          <w:rPr>
            <w:rStyle w:val="Hyperlink"/>
            <w:rFonts w:ascii="Arial" w:hAnsi="Arial" w:cs="Arial"/>
            <w:noProof/>
          </w:rPr>
          <w:t>8.3.2</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Contact Event Topic</w:t>
        </w:r>
        <w:r w:rsidR="00906A9B">
          <w:rPr>
            <w:noProof/>
            <w:webHidden/>
          </w:rPr>
          <w:tab/>
        </w:r>
        <w:r>
          <w:rPr>
            <w:noProof/>
            <w:webHidden/>
          </w:rPr>
          <w:fldChar w:fldCharType="begin"/>
        </w:r>
        <w:r w:rsidR="00906A9B">
          <w:rPr>
            <w:noProof/>
            <w:webHidden/>
          </w:rPr>
          <w:instrText xml:space="preserve"> PAGEREF _Toc259113415 \h </w:instrText>
        </w:r>
        <w:r>
          <w:rPr>
            <w:noProof/>
            <w:webHidden/>
          </w:rPr>
        </w:r>
        <w:r>
          <w:rPr>
            <w:noProof/>
            <w:webHidden/>
          </w:rPr>
          <w:fldChar w:fldCharType="separate"/>
        </w:r>
        <w:r w:rsidR="00906A9B">
          <w:rPr>
            <w:noProof/>
            <w:webHidden/>
          </w:rPr>
          <w:t>11</w:t>
        </w:r>
        <w:r>
          <w:rPr>
            <w:noProof/>
            <w:webHidden/>
          </w:rPr>
          <w:fldChar w:fldCharType="end"/>
        </w:r>
      </w:hyperlink>
    </w:p>
    <w:p w:rsidR="00906A9B" w:rsidRDefault="008D311B">
      <w:pPr>
        <w:pStyle w:val="TOC9"/>
        <w:tabs>
          <w:tab w:val="left" w:pos="2540"/>
          <w:tab w:val="right" w:leader="dot" w:pos="9440"/>
        </w:tabs>
        <w:rPr>
          <w:rFonts w:asciiTheme="minorHAnsi" w:eastAsiaTheme="minorEastAsia" w:hAnsiTheme="minorHAnsi" w:cstheme="minorBidi"/>
          <w:noProof/>
          <w:sz w:val="22"/>
          <w:szCs w:val="22"/>
          <w:lang w:bidi="ar-SA"/>
        </w:rPr>
      </w:pPr>
      <w:hyperlink w:anchor="_Toc259113416" w:history="1">
        <w:r w:rsidR="00906A9B" w:rsidRPr="00DF4527">
          <w:rPr>
            <w:rStyle w:val="Hyperlink"/>
            <w:rFonts w:ascii="Arial" w:hAnsi="Arial" w:cs="Arial"/>
            <w:noProof/>
          </w:rPr>
          <w:t>8.3.3</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SAPCM_EventManager</w:t>
        </w:r>
        <w:r w:rsidR="00906A9B">
          <w:rPr>
            <w:noProof/>
            <w:webHidden/>
          </w:rPr>
          <w:tab/>
        </w:r>
        <w:r>
          <w:rPr>
            <w:noProof/>
            <w:webHidden/>
          </w:rPr>
          <w:fldChar w:fldCharType="begin"/>
        </w:r>
        <w:r w:rsidR="00906A9B">
          <w:rPr>
            <w:noProof/>
            <w:webHidden/>
          </w:rPr>
          <w:instrText xml:space="preserve"> PAGEREF _Toc259113416 \h </w:instrText>
        </w:r>
        <w:r>
          <w:rPr>
            <w:noProof/>
            <w:webHidden/>
          </w:rPr>
        </w:r>
        <w:r>
          <w:rPr>
            <w:noProof/>
            <w:webHidden/>
          </w:rPr>
          <w:fldChar w:fldCharType="separate"/>
        </w:r>
        <w:r w:rsidR="00906A9B">
          <w:rPr>
            <w:noProof/>
            <w:webHidden/>
          </w:rPr>
          <w:t>12</w:t>
        </w:r>
        <w:r>
          <w:rPr>
            <w:noProof/>
            <w:webHidden/>
          </w:rPr>
          <w:fldChar w:fldCharType="end"/>
        </w:r>
      </w:hyperlink>
    </w:p>
    <w:p w:rsidR="00906A9B" w:rsidRDefault="008D311B">
      <w:pPr>
        <w:pStyle w:val="TOC9"/>
        <w:tabs>
          <w:tab w:val="left" w:pos="2540"/>
          <w:tab w:val="right" w:leader="dot" w:pos="9440"/>
        </w:tabs>
        <w:rPr>
          <w:rFonts w:asciiTheme="minorHAnsi" w:eastAsiaTheme="minorEastAsia" w:hAnsiTheme="minorHAnsi" w:cstheme="minorBidi"/>
          <w:noProof/>
          <w:sz w:val="22"/>
          <w:szCs w:val="22"/>
          <w:lang w:bidi="ar-SA"/>
        </w:rPr>
      </w:pPr>
      <w:hyperlink w:anchor="_Toc259113417" w:history="1">
        <w:r w:rsidR="00906A9B" w:rsidRPr="00DF4527">
          <w:rPr>
            <w:rStyle w:val="Hyperlink"/>
            <w:rFonts w:ascii="Arial" w:hAnsi="Arial" w:cs="Arial"/>
            <w:noProof/>
          </w:rPr>
          <w:t>8.3.4</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SAPCM_Invoker</w:t>
        </w:r>
        <w:r w:rsidR="00906A9B">
          <w:rPr>
            <w:noProof/>
            <w:webHidden/>
          </w:rPr>
          <w:tab/>
        </w:r>
        <w:r>
          <w:rPr>
            <w:noProof/>
            <w:webHidden/>
          </w:rPr>
          <w:fldChar w:fldCharType="begin"/>
        </w:r>
        <w:r w:rsidR="00906A9B">
          <w:rPr>
            <w:noProof/>
            <w:webHidden/>
          </w:rPr>
          <w:instrText xml:space="preserve"> PAGEREF _Toc259113417 \h </w:instrText>
        </w:r>
        <w:r>
          <w:rPr>
            <w:noProof/>
            <w:webHidden/>
          </w:rPr>
        </w:r>
        <w:r>
          <w:rPr>
            <w:noProof/>
            <w:webHidden/>
          </w:rPr>
          <w:fldChar w:fldCharType="separate"/>
        </w:r>
        <w:r w:rsidR="00906A9B">
          <w:rPr>
            <w:noProof/>
            <w:webHidden/>
          </w:rPr>
          <w:t>14</w:t>
        </w:r>
        <w:r>
          <w:rPr>
            <w:noProof/>
            <w:webHidden/>
          </w:rPr>
          <w:fldChar w:fldCharType="end"/>
        </w:r>
      </w:hyperlink>
    </w:p>
    <w:p w:rsidR="00906A9B" w:rsidRDefault="008D311B">
      <w:pPr>
        <w:pStyle w:val="TOC9"/>
        <w:tabs>
          <w:tab w:val="left" w:pos="2540"/>
          <w:tab w:val="right" w:leader="dot" w:pos="9440"/>
        </w:tabs>
        <w:rPr>
          <w:rFonts w:asciiTheme="minorHAnsi" w:eastAsiaTheme="minorEastAsia" w:hAnsiTheme="minorHAnsi" w:cstheme="minorBidi"/>
          <w:noProof/>
          <w:sz w:val="22"/>
          <w:szCs w:val="22"/>
          <w:lang w:bidi="ar-SA"/>
        </w:rPr>
      </w:pPr>
      <w:hyperlink w:anchor="_Toc259113418" w:history="1">
        <w:r w:rsidR="00906A9B" w:rsidRPr="00DF4527">
          <w:rPr>
            <w:rStyle w:val="Hyperlink"/>
            <w:rFonts w:ascii="Arial" w:hAnsi="Arial" w:cs="Arial"/>
            <w:noProof/>
          </w:rPr>
          <w:t>8.3.5</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PL-SQL</w:t>
        </w:r>
        <w:r w:rsidR="00906A9B">
          <w:rPr>
            <w:noProof/>
            <w:webHidden/>
          </w:rPr>
          <w:tab/>
        </w:r>
        <w:r>
          <w:rPr>
            <w:noProof/>
            <w:webHidden/>
          </w:rPr>
          <w:fldChar w:fldCharType="begin"/>
        </w:r>
        <w:r w:rsidR="00906A9B">
          <w:rPr>
            <w:noProof/>
            <w:webHidden/>
          </w:rPr>
          <w:instrText xml:space="preserve"> PAGEREF _Toc259113418 \h </w:instrText>
        </w:r>
        <w:r>
          <w:rPr>
            <w:noProof/>
            <w:webHidden/>
          </w:rPr>
        </w:r>
        <w:r>
          <w:rPr>
            <w:noProof/>
            <w:webHidden/>
          </w:rPr>
          <w:fldChar w:fldCharType="separate"/>
        </w:r>
        <w:r w:rsidR="00906A9B">
          <w:rPr>
            <w:noProof/>
            <w:webHidden/>
          </w:rPr>
          <w:t>15</w:t>
        </w:r>
        <w:r>
          <w:rPr>
            <w:noProof/>
            <w:webHidden/>
          </w:rPr>
          <w:fldChar w:fldCharType="end"/>
        </w:r>
      </w:hyperlink>
    </w:p>
    <w:p w:rsidR="00906A9B" w:rsidRDefault="008D311B">
      <w:pPr>
        <w:pStyle w:val="TOC9"/>
        <w:tabs>
          <w:tab w:val="left" w:pos="2540"/>
          <w:tab w:val="right" w:leader="dot" w:pos="9440"/>
        </w:tabs>
        <w:rPr>
          <w:rFonts w:asciiTheme="minorHAnsi" w:eastAsiaTheme="minorEastAsia" w:hAnsiTheme="minorHAnsi" w:cstheme="minorBidi"/>
          <w:noProof/>
          <w:sz w:val="22"/>
          <w:szCs w:val="22"/>
          <w:lang w:bidi="ar-SA"/>
        </w:rPr>
      </w:pPr>
      <w:hyperlink w:anchor="_Toc259113419" w:history="1">
        <w:r w:rsidR="00906A9B" w:rsidRPr="00DF4527">
          <w:rPr>
            <w:rStyle w:val="Hyperlink"/>
            <w:rFonts w:ascii="Arial" w:hAnsi="Arial" w:cs="Arial"/>
            <w:noProof/>
          </w:rPr>
          <w:t>8.3.6</w:t>
        </w:r>
        <w:r w:rsidR="00906A9B">
          <w:rPr>
            <w:rFonts w:asciiTheme="minorHAnsi" w:eastAsiaTheme="minorEastAsia" w:hAnsiTheme="minorHAnsi" w:cstheme="minorBidi"/>
            <w:noProof/>
            <w:sz w:val="22"/>
            <w:szCs w:val="22"/>
            <w:lang w:bidi="ar-SA"/>
          </w:rPr>
          <w:tab/>
        </w:r>
        <w:r w:rsidR="00906A9B" w:rsidRPr="00DF4527">
          <w:rPr>
            <w:rStyle w:val="Hyperlink"/>
            <w:rFonts w:ascii="Arial" w:hAnsi="Arial" w:cs="Arial"/>
            <w:noProof/>
          </w:rPr>
          <w:t>Data Mapping (Transformation)</w:t>
        </w:r>
        <w:r w:rsidR="00906A9B">
          <w:rPr>
            <w:noProof/>
            <w:webHidden/>
          </w:rPr>
          <w:tab/>
        </w:r>
        <w:r>
          <w:rPr>
            <w:noProof/>
            <w:webHidden/>
          </w:rPr>
          <w:fldChar w:fldCharType="begin"/>
        </w:r>
        <w:r w:rsidR="00906A9B">
          <w:rPr>
            <w:noProof/>
            <w:webHidden/>
          </w:rPr>
          <w:instrText xml:space="preserve"> PAGEREF _Toc259113419 \h </w:instrText>
        </w:r>
        <w:r>
          <w:rPr>
            <w:noProof/>
            <w:webHidden/>
          </w:rPr>
        </w:r>
        <w:r>
          <w:rPr>
            <w:noProof/>
            <w:webHidden/>
          </w:rPr>
          <w:fldChar w:fldCharType="separate"/>
        </w:r>
        <w:r w:rsidR="00906A9B">
          <w:rPr>
            <w:noProof/>
            <w:webHidden/>
          </w:rPr>
          <w:t>15</w:t>
        </w:r>
        <w:r>
          <w:rPr>
            <w:noProof/>
            <w:webHidden/>
          </w:rPr>
          <w:fldChar w:fldCharType="end"/>
        </w:r>
      </w:hyperlink>
    </w:p>
    <w:p w:rsidR="00906A9B" w:rsidRDefault="008D311B">
      <w:pPr>
        <w:pStyle w:val="TOC1"/>
        <w:rPr>
          <w:rFonts w:asciiTheme="minorHAnsi" w:eastAsiaTheme="minorEastAsia" w:hAnsiTheme="minorHAnsi" w:cstheme="minorBidi"/>
          <w:bCs w:val="0"/>
          <w:caps w:val="0"/>
          <w:noProof/>
          <w:sz w:val="22"/>
          <w:szCs w:val="22"/>
          <w:lang w:bidi="ar-SA"/>
        </w:rPr>
      </w:pPr>
      <w:hyperlink w:anchor="_Toc259113420" w:history="1">
        <w:r w:rsidR="00906A9B" w:rsidRPr="00DF4527">
          <w:rPr>
            <w:rStyle w:val="Hyperlink"/>
            <w:rFonts w:ascii="Arial Black" w:hAnsi="Arial Black"/>
            <w:noProof/>
          </w:rPr>
          <w:t>7)</w:t>
        </w:r>
        <w:r w:rsidR="00906A9B">
          <w:rPr>
            <w:rFonts w:asciiTheme="minorHAnsi" w:eastAsiaTheme="minorEastAsia" w:hAnsiTheme="minorHAnsi" w:cstheme="minorBidi"/>
            <w:bCs w:val="0"/>
            <w:caps w:val="0"/>
            <w:noProof/>
            <w:sz w:val="22"/>
            <w:szCs w:val="22"/>
            <w:lang w:bidi="ar-SA"/>
          </w:rPr>
          <w:tab/>
        </w:r>
        <w:r w:rsidR="00906A9B" w:rsidRPr="00DF4527">
          <w:rPr>
            <w:rStyle w:val="Hyperlink"/>
            <w:rFonts w:ascii="Arial Black" w:hAnsi="Arial Black"/>
            <w:noProof/>
          </w:rPr>
          <w:t>Developer Notes</w:t>
        </w:r>
        <w:r w:rsidR="00906A9B">
          <w:rPr>
            <w:noProof/>
            <w:webHidden/>
          </w:rPr>
          <w:tab/>
        </w:r>
        <w:r>
          <w:rPr>
            <w:noProof/>
            <w:webHidden/>
          </w:rPr>
          <w:fldChar w:fldCharType="begin"/>
        </w:r>
        <w:r w:rsidR="00906A9B">
          <w:rPr>
            <w:noProof/>
            <w:webHidden/>
          </w:rPr>
          <w:instrText xml:space="preserve"> PAGEREF _Toc259113420 \h </w:instrText>
        </w:r>
        <w:r>
          <w:rPr>
            <w:noProof/>
            <w:webHidden/>
          </w:rPr>
        </w:r>
        <w:r>
          <w:rPr>
            <w:noProof/>
            <w:webHidden/>
          </w:rPr>
          <w:fldChar w:fldCharType="separate"/>
        </w:r>
        <w:r w:rsidR="00906A9B">
          <w:rPr>
            <w:noProof/>
            <w:webHidden/>
          </w:rPr>
          <w:t>15</w:t>
        </w:r>
        <w:r>
          <w:rPr>
            <w:noProof/>
            <w:webHidden/>
          </w:rPr>
          <w:fldChar w:fldCharType="end"/>
        </w:r>
      </w:hyperlink>
    </w:p>
    <w:p w:rsidR="00906A9B" w:rsidRDefault="008D311B">
      <w:pPr>
        <w:pStyle w:val="TOC5"/>
        <w:tabs>
          <w:tab w:val="left" w:pos="1440"/>
          <w:tab w:val="right" w:leader="dot" w:pos="9440"/>
        </w:tabs>
        <w:rPr>
          <w:rFonts w:asciiTheme="minorHAnsi" w:eastAsiaTheme="minorEastAsia" w:hAnsiTheme="minorHAnsi" w:cstheme="minorBidi"/>
          <w:noProof/>
          <w:sz w:val="22"/>
          <w:szCs w:val="22"/>
          <w:lang w:bidi="ar-SA"/>
        </w:rPr>
      </w:pPr>
      <w:hyperlink w:anchor="_Toc259113421" w:history="1">
        <w:r w:rsidR="00906A9B" w:rsidRPr="00DF4527">
          <w:rPr>
            <w:rStyle w:val="Hyperlink"/>
            <w:rFonts w:ascii="Wingdings" w:hAnsi="Wingdings"/>
            <w:noProof/>
          </w:rPr>
          <w:t></w:t>
        </w:r>
        <w:r w:rsidR="00906A9B">
          <w:rPr>
            <w:rFonts w:asciiTheme="minorHAnsi" w:eastAsiaTheme="minorEastAsia" w:hAnsiTheme="minorHAnsi" w:cstheme="minorBidi"/>
            <w:noProof/>
            <w:sz w:val="22"/>
            <w:szCs w:val="22"/>
            <w:lang w:bidi="ar-SA"/>
          </w:rPr>
          <w:tab/>
        </w:r>
        <w:r w:rsidR="00906A9B" w:rsidRPr="00DF4527">
          <w:rPr>
            <w:rStyle w:val="Hyperlink"/>
            <w:b/>
            <w:noProof/>
          </w:rPr>
          <w:t>Code management</w:t>
        </w:r>
        <w:r w:rsidR="00906A9B">
          <w:rPr>
            <w:noProof/>
            <w:webHidden/>
          </w:rPr>
          <w:tab/>
        </w:r>
        <w:r>
          <w:rPr>
            <w:noProof/>
            <w:webHidden/>
          </w:rPr>
          <w:fldChar w:fldCharType="begin"/>
        </w:r>
        <w:r w:rsidR="00906A9B">
          <w:rPr>
            <w:noProof/>
            <w:webHidden/>
          </w:rPr>
          <w:instrText xml:space="preserve"> PAGEREF _Toc259113421 \h </w:instrText>
        </w:r>
        <w:r>
          <w:rPr>
            <w:noProof/>
            <w:webHidden/>
          </w:rPr>
        </w:r>
        <w:r>
          <w:rPr>
            <w:noProof/>
            <w:webHidden/>
          </w:rPr>
          <w:fldChar w:fldCharType="separate"/>
        </w:r>
        <w:r w:rsidR="00906A9B">
          <w:rPr>
            <w:noProof/>
            <w:webHidden/>
          </w:rPr>
          <w:t>15</w:t>
        </w:r>
        <w:r>
          <w:rPr>
            <w:noProof/>
            <w:webHidden/>
          </w:rPr>
          <w:fldChar w:fldCharType="end"/>
        </w:r>
      </w:hyperlink>
    </w:p>
    <w:p w:rsidR="00906A9B" w:rsidRDefault="008D311B">
      <w:pPr>
        <w:pStyle w:val="TOC5"/>
        <w:tabs>
          <w:tab w:val="left" w:pos="1440"/>
          <w:tab w:val="right" w:leader="dot" w:pos="9440"/>
        </w:tabs>
        <w:rPr>
          <w:rFonts w:asciiTheme="minorHAnsi" w:eastAsiaTheme="minorEastAsia" w:hAnsiTheme="minorHAnsi" w:cstheme="minorBidi"/>
          <w:noProof/>
          <w:sz w:val="22"/>
          <w:szCs w:val="22"/>
          <w:lang w:bidi="ar-SA"/>
        </w:rPr>
      </w:pPr>
      <w:hyperlink w:anchor="_Toc259113422" w:history="1">
        <w:r w:rsidR="00906A9B" w:rsidRPr="00DF4527">
          <w:rPr>
            <w:rStyle w:val="Hyperlink"/>
            <w:rFonts w:ascii="Wingdings" w:hAnsi="Wingdings"/>
            <w:noProof/>
          </w:rPr>
          <w:t></w:t>
        </w:r>
        <w:r w:rsidR="00906A9B">
          <w:rPr>
            <w:rFonts w:asciiTheme="minorHAnsi" w:eastAsiaTheme="minorEastAsia" w:hAnsiTheme="minorHAnsi" w:cstheme="minorBidi"/>
            <w:noProof/>
            <w:sz w:val="22"/>
            <w:szCs w:val="22"/>
            <w:lang w:bidi="ar-SA"/>
          </w:rPr>
          <w:tab/>
        </w:r>
        <w:r w:rsidR="00906A9B" w:rsidRPr="00DF4527">
          <w:rPr>
            <w:rStyle w:val="Hyperlink"/>
            <w:b/>
            <w:noProof/>
          </w:rPr>
          <w:t>Deployment Process:</w:t>
        </w:r>
        <w:r w:rsidR="00906A9B">
          <w:rPr>
            <w:noProof/>
            <w:webHidden/>
          </w:rPr>
          <w:tab/>
        </w:r>
        <w:r>
          <w:rPr>
            <w:noProof/>
            <w:webHidden/>
          </w:rPr>
          <w:fldChar w:fldCharType="begin"/>
        </w:r>
        <w:r w:rsidR="00906A9B">
          <w:rPr>
            <w:noProof/>
            <w:webHidden/>
          </w:rPr>
          <w:instrText xml:space="preserve"> PAGEREF _Toc259113422 \h </w:instrText>
        </w:r>
        <w:r>
          <w:rPr>
            <w:noProof/>
            <w:webHidden/>
          </w:rPr>
        </w:r>
        <w:r>
          <w:rPr>
            <w:noProof/>
            <w:webHidden/>
          </w:rPr>
          <w:fldChar w:fldCharType="separate"/>
        </w:r>
        <w:r w:rsidR="00906A9B">
          <w:rPr>
            <w:noProof/>
            <w:webHidden/>
          </w:rPr>
          <w:t>15</w:t>
        </w:r>
        <w:r>
          <w:rPr>
            <w:noProof/>
            <w:webHidden/>
          </w:rPr>
          <w:fldChar w:fldCharType="end"/>
        </w:r>
      </w:hyperlink>
    </w:p>
    <w:p w:rsidR="00906A9B" w:rsidRDefault="008D311B">
      <w:pPr>
        <w:pStyle w:val="TOC1"/>
        <w:rPr>
          <w:rFonts w:asciiTheme="minorHAnsi" w:eastAsiaTheme="minorEastAsia" w:hAnsiTheme="minorHAnsi" w:cstheme="minorBidi"/>
          <w:bCs w:val="0"/>
          <w:caps w:val="0"/>
          <w:noProof/>
          <w:sz w:val="22"/>
          <w:szCs w:val="22"/>
          <w:lang w:bidi="ar-SA"/>
        </w:rPr>
      </w:pPr>
      <w:hyperlink w:anchor="_Toc259113423" w:history="1">
        <w:r w:rsidR="00906A9B" w:rsidRPr="00DF4527">
          <w:rPr>
            <w:rStyle w:val="Hyperlink"/>
            <w:rFonts w:ascii="Arial Black" w:hAnsi="Arial Black"/>
            <w:noProof/>
          </w:rPr>
          <w:t>8)</w:t>
        </w:r>
        <w:r w:rsidR="00906A9B">
          <w:rPr>
            <w:rFonts w:asciiTheme="minorHAnsi" w:eastAsiaTheme="minorEastAsia" w:hAnsiTheme="minorHAnsi" w:cstheme="minorBidi"/>
            <w:bCs w:val="0"/>
            <w:caps w:val="0"/>
            <w:noProof/>
            <w:sz w:val="22"/>
            <w:szCs w:val="22"/>
            <w:lang w:bidi="ar-SA"/>
          </w:rPr>
          <w:tab/>
        </w:r>
        <w:r w:rsidR="00906A9B" w:rsidRPr="00DF4527">
          <w:rPr>
            <w:rStyle w:val="Hyperlink"/>
            <w:rFonts w:ascii="Arial Black" w:hAnsi="Arial Black"/>
            <w:noProof/>
          </w:rPr>
          <w:t>Issues/Workarounds:</w:t>
        </w:r>
        <w:r w:rsidR="00906A9B">
          <w:rPr>
            <w:noProof/>
            <w:webHidden/>
          </w:rPr>
          <w:tab/>
        </w:r>
        <w:r>
          <w:rPr>
            <w:noProof/>
            <w:webHidden/>
          </w:rPr>
          <w:fldChar w:fldCharType="begin"/>
        </w:r>
        <w:r w:rsidR="00906A9B">
          <w:rPr>
            <w:noProof/>
            <w:webHidden/>
          </w:rPr>
          <w:instrText xml:space="preserve"> PAGEREF _Toc259113423 \h </w:instrText>
        </w:r>
        <w:r>
          <w:rPr>
            <w:noProof/>
            <w:webHidden/>
          </w:rPr>
        </w:r>
        <w:r>
          <w:rPr>
            <w:noProof/>
            <w:webHidden/>
          </w:rPr>
          <w:fldChar w:fldCharType="separate"/>
        </w:r>
        <w:r w:rsidR="00906A9B">
          <w:rPr>
            <w:noProof/>
            <w:webHidden/>
          </w:rPr>
          <w:t>16</w:t>
        </w:r>
        <w:r>
          <w:rPr>
            <w:noProof/>
            <w:webHidden/>
          </w:rPr>
          <w:fldChar w:fldCharType="end"/>
        </w:r>
      </w:hyperlink>
    </w:p>
    <w:p w:rsidR="00F943FD" w:rsidRPr="007168D3" w:rsidRDefault="008D311B" w:rsidP="00030164">
      <w:pPr>
        <w:rPr>
          <w:sz w:val="24"/>
          <w:szCs w:val="24"/>
        </w:rPr>
      </w:pPr>
      <w:r>
        <w:rPr>
          <w:rFonts w:ascii="Arial" w:hAnsi="Arial" w:cs="Arial"/>
          <w:bCs/>
          <w:caps/>
          <w:sz w:val="20"/>
          <w:szCs w:val="20"/>
        </w:rPr>
        <w:fldChar w:fldCharType="end"/>
      </w:r>
      <w:bookmarkStart w:id="0" w:name="_Toc255393343"/>
      <w:bookmarkStart w:id="1" w:name="_Toc255393544"/>
      <w:bookmarkStart w:id="2" w:name="_Toc255393606"/>
      <w:r w:rsidR="00F943FD" w:rsidRPr="007168D3">
        <w:rPr>
          <w:rFonts w:ascii="Arial Black" w:hAnsi="Arial Black"/>
          <w:sz w:val="24"/>
          <w:szCs w:val="24"/>
        </w:rPr>
        <w:t>Document History</w:t>
      </w:r>
      <w:bookmarkEnd w:id="0"/>
      <w:bookmarkEnd w:id="1"/>
      <w:bookmarkEnd w:id="2"/>
    </w:p>
    <w:tbl>
      <w:tblPr>
        <w:tblW w:w="8640" w:type="dxa"/>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9"/>
        <w:gridCol w:w="3650"/>
        <w:gridCol w:w="1744"/>
        <w:gridCol w:w="2047"/>
      </w:tblGrid>
      <w:tr w:rsidR="00F943FD" w:rsidRPr="00AC1312" w:rsidTr="00E73404">
        <w:tc>
          <w:tcPr>
            <w:tcW w:w="1199" w:type="dxa"/>
            <w:tcBorders>
              <w:top w:val="double" w:sz="6" w:space="0" w:color="000000"/>
              <w:left w:val="double" w:sz="6" w:space="0" w:color="000000"/>
              <w:bottom w:val="single" w:sz="4" w:space="0" w:color="auto"/>
              <w:right w:val="single" w:sz="4" w:space="0" w:color="auto"/>
            </w:tcBorders>
            <w:shd w:val="clear" w:color="auto" w:fill="000099"/>
          </w:tcPr>
          <w:p w:rsidR="00F943FD" w:rsidRPr="00AC1312" w:rsidRDefault="00F943FD" w:rsidP="00F943FD">
            <w:pPr>
              <w:spacing w:after="0"/>
              <w:rPr>
                <w:rFonts w:ascii="Times New Roman" w:hAnsi="Times New Roman"/>
                <w:sz w:val="24"/>
                <w:szCs w:val="24"/>
              </w:rPr>
            </w:pPr>
            <w:r w:rsidRPr="00AC1312">
              <w:rPr>
                <w:rFonts w:ascii="Times New Roman" w:hAnsi="Times New Roman"/>
                <w:sz w:val="24"/>
                <w:szCs w:val="24"/>
              </w:rPr>
              <w:lastRenderedPageBreak/>
              <w:t>Version</w:t>
            </w:r>
          </w:p>
        </w:tc>
        <w:tc>
          <w:tcPr>
            <w:tcW w:w="3650" w:type="dxa"/>
            <w:tcBorders>
              <w:top w:val="double" w:sz="6" w:space="0" w:color="000000"/>
              <w:left w:val="single" w:sz="4" w:space="0" w:color="auto"/>
              <w:bottom w:val="single" w:sz="4" w:space="0" w:color="auto"/>
              <w:right w:val="single" w:sz="4" w:space="0" w:color="auto"/>
            </w:tcBorders>
            <w:shd w:val="clear" w:color="auto" w:fill="000099"/>
          </w:tcPr>
          <w:p w:rsidR="00F943FD" w:rsidRPr="00AC1312" w:rsidRDefault="00F943FD" w:rsidP="00F943FD">
            <w:pPr>
              <w:spacing w:after="0"/>
              <w:rPr>
                <w:rFonts w:ascii="Times New Roman" w:hAnsi="Times New Roman"/>
                <w:sz w:val="24"/>
                <w:szCs w:val="24"/>
              </w:rPr>
            </w:pPr>
            <w:r w:rsidRPr="00AC1312">
              <w:rPr>
                <w:rFonts w:ascii="Times New Roman" w:hAnsi="Times New Roman"/>
                <w:sz w:val="24"/>
                <w:szCs w:val="24"/>
              </w:rPr>
              <w:t>Change Description</w:t>
            </w:r>
          </w:p>
        </w:tc>
        <w:tc>
          <w:tcPr>
            <w:tcW w:w="1744" w:type="dxa"/>
            <w:tcBorders>
              <w:top w:val="double" w:sz="6" w:space="0" w:color="000000"/>
              <w:left w:val="single" w:sz="4" w:space="0" w:color="auto"/>
              <w:bottom w:val="single" w:sz="4" w:space="0" w:color="auto"/>
              <w:right w:val="single" w:sz="4" w:space="0" w:color="auto"/>
            </w:tcBorders>
            <w:shd w:val="clear" w:color="auto" w:fill="000099"/>
          </w:tcPr>
          <w:p w:rsidR="00F943FD" w:rsidRPr="00AC1312" w:rsidRDefault="00F943FD" w:rsidP="00F943FD">
            <w:pPr>
              <w:spacing w:after="0"/>
              <w:rPr>
                <w:rFonts w:ascii="Times New Roman" w:hAnsi="Times New Roman"/>
                <w:sz w:val="24"/>
                <w:szCs w:val="24"/>
              </w:rPr>
            </w:pPr>
            <w:r w:rsidRPr="00AC1312">
              <w:rPr>
                <w:rFonts w:ascii="Times New Roman" w:hAnsi="Times New Roman"/>
                <w:sz w:val="24"/>
                <w:szCs w:val="24"/>
              </w:rPr>
              <w:t>Author</w:t>
            </w:r>
          </w:p>
        </w:tc>
        <w:tc>
          <w:tcPr>
            <w:tcW w:w="2047" w:type="dxa"/>
            <w:tcBorders>
              <w:top w:val="double" w:sz="6" w:space="0" w:color="000000"/>
              <w:left w:val="single" w:sz="4" w:space="0" w:color="auto"/>
              <w:bottom w:val="single" w:sz="4" w:space="0" w:color="auto"/>
              <w:right w:val="double" w:sz="6" w:space="0" w:color="000000"/>
            </w:tcBorders>
            <w:shd w:val="clear" w:color="auto" w:fill="000099"/>
          </w:tcPr>
          <w:p w:rsidR="00F943FD" w:rsidRPr="00AC1312" w:rsidRDefault="00F943FD" w:rsidP="00F943FD">
            <w:pPr>
              <w:spacing w:after="0"/>
              <w:rPr>
                <w:rFonts w:ascii="Times New Roman" w:hAnsi="Times New Roman"/>
                <w:sz w:val="24"/>
                <w:szCs w:val="24"/>
              </w:rPr>
            </w:pPr>
            <w:r w:rsidRPr="00AC1312">
              <w:rPr>
                <w:rFonts w:ascii="Times New Roman" w:hAnsi="Times New Roman"/>
                <w:sz w:val="24"/>
                <w:szCs w:val="24"/>
              </w:rPr>
              <w:t>Date Released</w:t>
            </w:r>
          </w:p>
        </w:tc>
      </w:tr>
      <w:tr w:rsidR="00F943FD" w:rsidRPr="00AC1312" w:rsidTr="00E73404">
        <w:tc>
          <w:tcPr>
            <w:tcW w:w="1199" w:type="dxa"/>
            <w:tcBorders>
              <w:top w:val="single" w:sz="4" w:space="0" w:color="auto"/>
              <w:left w:val="double" w:sz="6" w:space="0" w:color="000000"/>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3650"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1744"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2047" w:type="dxa"/>
            <w:tcBorders>
              <w:top w:val="single" w:sz="4" w:space="0" w:color="auto"/>
              <w:left w:val="single" w:sz="4" w:space="0" w:color="auto"/>
              <w:bottom w:val="single" w:sz="4" w:space="0" w:color="auto"/>
              <w:right w:val="double" w:sz="6" w:space="0" w:color="000000"/>
            </w:tcBorders>
          </w:tcPr>
          <w:p w:rsidR="00F943FD" w:rsidRPr="00AC1312" w:rsidRDefault="00F943FD" w:rsidP="00F943FD">
            <w:pPr>
              <w:spacing w:after="120"/>
              <w:rPr>
                <w:rFonts w:ascii="Arial" w:hAnsi="Arial" w:cs="Arial"/>
                <w:sz w:val="20"/>
                <w:szCs w:val="20"/>
              </w:rPr>
            </w:pPr>
          </w:p>
        </w:tc>
      </w:tr>
      <w:tr w:rsidR="00F943FD" w:rsidRPr="00AC1312" w:rsidTr="004325C8">
        <w:trPr>
          <w:trHeight w:val="260"/>
        </w:trPr>
        <w:tc>
          <w:tcPr>
            <w:tcW w:w="1199" w:type="dxa"/>
            <w:tcBorders>
              <w:top w:val="single" w:sz="4" w:space="0" w:color="auto"/>
              <w:left w:val="double" w:sz="6" w:space="0" w:color="000000"/>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3650" w:type="dxa"/>
            <w:tcBorders>
              <w:top w:val="single" w:sz="4" w:space="0" w:color="auto"/>
              <w:left w:val="single" w:sz="4" w:space="0" w:color="auto"/>
              <w:bottom w:val="single" w:sz="4" w:space="0" w:color="auto"/>
              <w:right w:val="single" w:sz="4" w:space="0" w:color="auto"/>
            </w:tcBorders>
          </w:tcPr>
          <w:p w:rsidR="00F943FD" w:rsidRPr="0069765F" w:rsidRDefault="00F943FD" w:rsidP="00952F91">
            <w:pPr>
              <w:spacing w:after="120"/>
              <w:rPr>
                <w:rFonts w:ascii="Arial" w:hAnsi="Arial" w:cs="Arial"/>
                <w:sz w:val="20"/>
                <w:szCs w:val="20"/>
              </w:rPr>
            </w:pPr>
          </w:p>
        </w:tc>
        <w:tc>
          <w:tcPr>
            <w:tcW w:w="1744"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2047" w:type="dxa"/>
            <w:tcBorders>
              <w:top w:val="single" w:sz="4" w:space="0" w:color="auto"/>
              <w:left w:val="single" w:sz="4" w:space="0" w:color="auto"/>
              <w:bottom w:val="single" w:sz="4" w:space="0" w:color="auto"/>
              <w:right w:val="double" w:sz="6" w:space="0" w:color="000000"/>
            </w:tcBorders>
          </w:tcPr>
          <w:p w:rsidR="00F943FD" w:rsidRPr="00AC1312" w:rsidRDefault="00F943FD" w:rsidP="00952F91">
            <w:pPr>
              <w:spacing w:after="120"/>
              <w:rPr>
                <w:rFonts w:ascii="Arial" w:hAnsi="Arial" w:cs="Arial"/>
                <w:sz w:val="20"/>
                <w:szCs w:val="20"/>
              </w:rPr>
            </w:pPr>
          </w:p>
        </w:tc>
      </w:tr>
      <w:tr w:rsidR="00F943FD" w:rsidRPr="00AC1312" w:rsidTr="00E73404">
        <w:tc>
          <w:tcPr>
            <w:tcW w:w="1199" w:type="dxa"/>
            <w:tcBorders>
              <w:top w:val="single" w:sz="4" w:space="0" w:color="auto"/>
              <w:left w:val="double" w:sz="6" w:space="0" w:color="000000"/>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3650"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1744"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2047" w:type="dxa"/>
            <w:tcBorders>
              <w:top w:val="single" w:sz="4" w:space="0" w:color="auto"/>
              <w:left w:val="single" w:sz="4" w:space="0" w:color="auto"/>
              <w:bottom w:val="single" w:sz="4" w:space="0" w:color="auto"/>
              <w:right w:val="double" w:sz="6" w:space="0" w:color="000000"/>
            </w:tcBorders>
          </w:tcPr>
          <w:p w:rsidR="00F943FD" w:rsidRPr="00AC1312" w:rsidRDefault="00F943FD" w:rsidP="00952F91">
            <w:pPr>
              <w:spacing w:after="120"/>
              <w:rPr>
                <w:rFonts w:ascii="Arial" w:hAnsi="Arial" w:cs="Arial"/>
                <w:sz w:val="20"/>
                <w:szCs w:val="20"/>
              </w:rPr>
            </w:pPr>
          </w:p>
        </w:tc>
      </w:tr>
      <w:tr w:rsidR="00F943FD" w:rsidRPr="00AC1312" w:rsidTr="00E73404">
        <w:tc>
          <w:tcPr>
            <w:tcW w:w="1199" w:type="dxa"/>
            <w:tcBorders>
              <w:top w:val="single" w:sz="4" w:space="0" w:color="auto"/>
              <w:left w:val="double" w:sz="6" w:space="0" w:color="000000"/>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3650"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1744"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2047" w:type="dxa"/>
            <w:tcBorders>
              <w:top w:val="single" w:sz="4" w:space="0" w:color="auto"/>
              <w:left w:val="single" w:sz="4" w:space="0" w:color="auto"/>
              <w:bottom w:val="single" w:sz="4" w:space="0" w:color="auto"/>
              <w:right w:val="double" w:sz="6" w:space="0" w:color="000000"/>
            </w:tcBorders>
          </w:tcPr>
          <w:p w:rsidR="00F943FD" w:rsidRPr="00AC1312" w:rsidRDefault="00F943FD" w:rsidP="00952F91">
            <w:pPr>
              <w:spacing w:after="120"/>
              <w:rPr>
                <w:rFonts w:ascii="Arial" w:hAnsi="Arial" w:cs="Arial"/>
                <w:sz w:val="20"/>
                <w:szCs w:val="20"/>
              </w:rPr>
            </w:pPr>
          </w:p>
        </w:tc>
      </w:tr>
    </w:tbl>
    <w:p w:rsidR="00F943FD" w:rsidRPr="007168D3" w:rsidRDefault="00F943FD" w:rsidP="00952F91">
      <w:pPr>
        <w:pStyle w:val="Heading1"/>
        <w:numPr>
          <w:ilvl w:val="0"/>
          <w:numId w:val="12"/>
        </w:numPr>
        <w:ind w:left="540"/>
        <w:rPr>
          <w:rFonts w:ascii="Arial Black" w:hAnsi="Arial Black"/>
          <w:sz w:val="24"/>
          <w:szCs w:val="24"/>
        </w:rPr>
      </w:pPr>
      <w:bookmarkStart w:id="3" w:name="_Toc205631966"/>
      <w:bookmarkStart w:id="4" w:name="_Toc250462676"/>
      <w:bookmarkStart w:id="5" w:name="_Toc250464293"/>
      <w:bookmarkStart w:id="6" w:name="_Toc250464507"/>
      <w:bookmarkStart w:id="7" w:name="_Toc251149703"/>
      <w:bookmarkStart w:id="8" w:name="_Toc255393344"/>
      <w:bookmarkStart w:id="9" w:name="_Toc255393545"/>
      <w:bookmarkStart w:id="10" w:name="_Toc255393607"/>
      <w:bookmarkStart w:id="11" w:name="_Toc259113393"/>
      <w:r w:rsidRPr="007168D3">
        <w:rPr>
          <w:rFonts w:ascii="Arial Black" w:hAnsi="Arial Black"/>
          <w:sz w:val="24"/>
          <w:szCs w:val="24"/>
        </w:rPr>
        <w:t>Approvals</w:t>
      </w:r>
      <w:bookmarkEnd w:id="3"/>
      <w:bookmarkEnd w:id="4"/>
      <w:bookmarkEnd w:id="5"/>
      <w:bookmarkEnd w:id="6"/>
      <w:bookmarkEnd w:id="7"/>
      <w:bookmarkEnd w:id="8"/>
      <w:bookmarkEnd w:id="9"/>
      <w:bookmarkEnd w:id="10"/>
      <w:bookmarkEnd w:id="11"/>
      <w:r w:rsidRPr="007168D3">
        <w:rPr>
          <w:rFonts w:ascii="Arial Black" w:hAnsi="Arial Black"/>
          <w:sz w:val="24"/>
          <w:szCs w:val="24"/>
        </w:rPr>
        <w:t xml:space="preserve"> </w:t>
      </w:r>
    </w:p>
    <w:p w:rsidR="00F943FD" w:rsidRDefault="00F943FD" w:rsidP="00F943FD">
      <w:pPr>
        <w:spacing w:after="120"/>
        <w:rPr>
          <w:rFonts w:ascii="Arial" w:hAnsi="Arial" w:cs="Arial"/>
          <w:sz w:val="20"/>
          <w:szCs w:val="20"/>
        </w:rPr>
      </w:pPr>
      <w:r w:rsidRPr="00F71275">
        <w:rPr>
          <w:rFonts w:ascii="Arial" w:hAnsi="Arial" w:cs="Arial"/>
          <w:sz w:val="20"/>
          <w:szCs w:val="20"/>
        </w:rPr>
        <w:t>The individuals listed below will be required to review and approve this document.</w:t>
      </w:r>
    </w:p>
    <w:tbl>
      <w:tblPr>
        <w:tblW w:w="8640" w:type="dxa"/>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0"/>
        <w:gridCol w:w="2511"/>
        <w:gridCol w:w="2132"/>
        <w:gridCol w:w="1797"/>
      </w:tblGrid>
      <w:tr w:rsidR="00F943FD" w:rsidRPr="00E73404" w:rsidTr="00E73404">
        <w:tc>
          <w:tcPr>
            <w:tcW w:w="2200" w:type="dxa"/>
            <w:tcBorders>
              <w:top w:val="double" w:sz="6" w:space="0" w:color="000000"/>
              <w:left w:val="double" w:sz="6" w:space="0" w:color="000000"/>
              <w:bottom w:val="single" w:sz="4" w:space="0" w:color="auto"/>
              <w:right w:val="single" w:sz="4" w:space="0" w:color="auto"/>
            </w:tcBorders>
            <w:shd w:val="clear" w:color="auto" w:fill="000099"/>
          </w:tcPr>
          <w:p w:rsidR="00F943FD" w:rsidRPr="00AC1312" w:rsidRDefault="00F943FD" w:rsidP="0046526F">
            <w:pPr>
              <w:pStyle w:val="Table"/>
            </w:pPr>
            <w:r w:rsidRPr="00AC1312">
              <w:t>Role</w:t>
            </w:r>
          </w:p>
        </w:tc>
        <w:tc>
          <w:tcPr>
            <w:tcW w:w="2511" w:type="dxa"/>
            <w:tcBorders>
              <w:top w:val="double" w:sz="6" w:space="0" w:color="000000"/>
              <w:left w:val="single" w:sz="4" w:space="0" w:color="auto"/>
              <w:bottom w:val="single" w:sz="4" w:space="0" w:color="auto"/>
              <w:right w:val="single" w:sz="4" w:space="0" w:color="auto"/>
            </w:tcBorders>
            <w:shd w:val="clear" w:color="auto" w:fill="000099"/>
          </w:tcPr>
          <w:p w:rsidR="00F943FD" w:rsidRPr="00AC1312" w:rsidRDefault="00F943FD" w:rsidP="0046526F">
            <w:pPr>
              <w:pStyle w:val="Table"/>
            </w:pPr>
            <w:r w:rsidRPr="00AC1312">
              <w:t>Name</w:t>
            </w:r>
          </w:p>
        </w:tc>
        <w:tc>
          <w:tcPr>
            <w:tcW w:w="2132" w:type="dxa"/>
            <w:tcBorders>
              <w:top w:val="double" w:sz="6" w:space="0" w:color="000000"/>
              <w:left w:val="single" w:sz="4" w:space="0" w:color="auto"/>
              <w:bottom w:val="single" w:sz="4" w:space="0" w:color="auto"/>
              <w:right w:val="single" w:sz="4" w:space="0" w:color="auto"/>
            </w:tcBorders>
            <w:shd w:val="clear" w:color="auto" w:fill="000099"/>
          </w:tcPr>
          <w:p w:rsidR="00F943FD" w:rsidRPr="00AC1312" w:rsidRDefault="00F943FD" w:rsidP="0046526F">
            <w:pPr>
              <w:pStyle w:val="Table"/>
            </w:pPr>
            <w:r w:rsidRPr="00AC1312">
              <w:t>Signature</w:t>
            </w:r>
          </w:p>
        </w:tc>
        <w:tc>
          <w:tcPr>
            <w:tcW w:w="1797" w:type="dxa"/>
            <w:tcBorders>
              <w:top w:val="double" w:sz="6" w:space="0" w:color="000000"/>
              <w:left w:val="single" w:sz="4" w:space="0" w:color="auto"/>
              <w:bottom w:val="single" w:sz="4" w:space="0" w:color="auto"/>
              <w:right w:val="double" w:sz="6" w:space="0" w:color="000000"/>
            </w:tcBorders>
            <w:shd w:val="clear" w:color="auto" w:fill="000099"/>
          </w:tcPr>
          <w:p w:rsidR="00F943FD" w:rsidRPr="00AC1312" w:rsidRDefault="00F943FD" w:rsidP="0046526F">
            <w:pPr>
              <w:pStyle w:val="Table"/>
            </w:pPr>
            <w:r w:rsidRPr="00AC1312">
              <w:t>Date</w:t>
            </w:r>
          </w:p>
        </w:tc>
      </w:tr>
      <w:tr w:rsidR="00F943FD" w:rsidRPr="00AC1312" w:rsidTr="00E73404">
        <w:tc>
          <w:tcPr>
            <w:tcW w:w="2200" w:type="dxa"/>
            <w:tcBorders>
              <w:top w:val="single" w:sz="4" w:space="0" w:color="auto"/>
              <w:left w:val="double" w:sz="6" w:space="0" w:color="000000"/>
              <w:bottom w:val="single" w:sz="4" w:space="0" w:color="auto"/>
              <w:right w:val="single" w:sz="4" w:space="0" w:color="auto"/>
            </w:tcBorders>
          </w:tcPr>
          <w:p w:rsidR="00F943FD" w:rsidRPr="00AC1312" w:rsidRDefault="00F943FD" w:rsidP="00952F91">
            <w:pPr>
              <w:rPr>
                <w:rFonts w:ascii="Arial" w:hAnsi="Arial" w:cs="Arial"/>
                <w:sz w:val="20"/>
                <w:szCs w:val="20"/>
              </w:rPr>
            </w:pPr>
          </w:p>
        </w:tc>
        <w:tc>
          <w:tcPr>
            <w:tcW w:w="2511"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2132"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1797" w:type="dxa"/>
            <w:tcBorders>
              <w:top w:val="single" w:sz="4" w:space="0" w:color="auto"/>
              <w:left w:val="single" w:sz="4" w:space="0" w:color="auto"/>
              <w:bottom w:val="single" w:sz="4" w:space="0" w:color="auto"/>
              <w:right w:val="double" w:sz="6" w:space="0" w:color="000000"/>
            </w:tcBorders>
          </w:tcPr>
          <w:p w:rsidR="00F943FD" w:rsidRPr="00AC1312" w:rsidRDefault="00F943FD" w:rsidP="00952F91">
            <w:pPr>
              <w:spacing w:after="120"/>
              <w:rPr>
                <w:rFonts w:ascii="Arial" w:hAnsi="Arial" w:cs="Arial"/>
                <w:sz w:val="20"/>
                <w:szCs w:val="20"/>
              </w:rPr>
            </w:pPr>
          </w:p>
        </w:tc>
      </w:tr>
      <w:tr w:rsidR="00F943FD" w:rsidRPr="00AC1312" w:rsidTr="00E73404">
        <w:tc>
          <w:tcPr>
            <w:tcW w:w="2200" w:type="dxa"/>
            <w:tcBorders>
              <w:top w:val="single" w:sz="4" w:space="0" w:color="auto"/>
              <w:left w:val="double" w:sz="6" w:space="0" w:color="000000"/>
              <w:bottom w:val="single" w:sz="4" w:space="0" w:color="auto"/>
              <w:right w:val="single" w:sz="4" w:space="0" w:color="auto"/>
            </w:tcBorders>
          </w:tcPr>
          <w:p w:rsidR="00F943FD" w:rsidRPr="00AC1312" w:rsidRDefault="00F943FD" w:rsidP="00952F91">
            <w:pPr>
              <w:rPr>
                <w:rFonts w:ascii="Arial" w:hAnsi="Arial" w:cs="Arial"/>
                <w:sz w:val="20"/>
                <w:szCs w:val="20"/>
              </w:rPr>
            </w:pPr>
          </w:p>
        </w:tc>
        <w:tc>
          <w:tcPr>
            <w:tcW w:w="2511"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2132" w:type="dxa"/>
            <w:tcBorders>
              <w:top w:val="single" w:sz="4" w:space="0" w:color="auto"/>
              <w:left w:val="single" w:sz="4" w:space="0" w:color="auto"/>
              <w:bottom w:val="single" w:sz="4" w:space="0" w:color="auto"/>
              <w:right w:val="single" w:sz="4" w:space="0" w:color="auto"/>
            </w:tcBorders>
          </w:tcPr>
          <w:p w:rsidR="00F943FD" w:rsidRPr="00AC1312" w:rsidRDefault="00F943FD" w:rsidP="00952F91">
            <w:pPr>
              <w:spacing w:after="120"/>
              <w:rPr>
                <w:rFonts w:ascii="Arial" w:hAnsi="Arial" w:cs="Arial"/>
                <w:sz w:val="20"/>
                <w:szCs w:val="20"/>
              </w:rPr>
            </w:pPr>
          </w:p>
        </w:tc>
        <w:tc>
          <w:tcPr>
            <w:tcW w:w="1797" w:type="dxa"/>
            <w:tcBorders>
              <w:top w:val="single" w:sz="4" w:space="0" w:color="auto"/>
              <w:left w:val="single" w:sz="4" w:space="0" w:color="auto"/>
              <w:bottom w:val="single" w:sz="4" w:space="0" w:color="auto"/>
              <w:right w:val="double" w:sz="6" w:space="0" w:color="000000"/>
            </w:tcBorders>
          </w:tcPr>
          <w:p w:rsidR="00F943FD" w:rsidRPr="00AC1312" w:rsidRDefault="00F943FD" w:rsidP="00952F91">
            <w:pPr>
              <w:spacing w:after="120"/>
              <w:rPr>
                <w:rFonts w:ascii="Arial" w:hAnsi="Arial" w:cs="Arial"/>
                <w:sz w:val="20"/>
                <w:szCs w:val="20"/>
              </w:rPr>
            </w:pPr>
          </w:p>
        </w:tc>
      </w:tr>
    </w:tbl>
    <w:p w:rsidR="00D52EE1" w:rsidRPr="007168D3" w:rsidRDefault="00D52EE1" w:rsidP="00952F91">
      <w:pPr>
        <w:pStyle w:val="Heading1"/>
        <w:numPr>
          <w:ilvl w:val="0"/>
          <w:numId w:val="12"/>
        </w:numPr>
        <w:ind w:left="540"/>
        <w:rPr>
          <w:rFonts w:ascii="Arial Black" w:hAnsi="Arial Black"/>
          <w:sz w:val="24"/>
          <w:szCs w:val="24"/>
        </w:rPr>
      </w:pPr>
      <w:bookmarkStart w:id="12" w:name="_Toc255393345"/>
      <w:bookmarkStart w:id="13" w:name="_Toc255393546"/>
      <w:bookmarkStart w:id="14" w:name="_Toc255393608"/>
      <w:bookmarkStart w:id="15" w:name="_Toc259113394"/>
      <w:r w:rsidRPr="007168D3">
        <w:rPr>
          <w:rFonts w:ascii="Arial Black" w:hAnsi="Arial Black"/>
          <w:sz w:val="24"/>
          <w:szCs w:val="24"/>
        </w:rPr>
        <w:t>Review List</w:t>
      </w:r>
      <w:bookmarkEnd w:id="12"/>
      <w:bookmarkEnd w:id="13"/>
      <w:bookmarkEnd w:id="14"/>
      <w:bookmarkEnd w:id="15"/>
    </w:p>
    <w:tbl>
      <w:tblPr>
        <w:tblW w:w="2935" w:type="pct"/>
        <w:tblInd w:w="1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13"/>
        <w:gridCol w:w="1861"/>
      </w:tblGrid>
      <w:tr w:rsidR="00D52EE1" w:rsidRPr="00AC1312" w:rsidTr="00E73404">
        <w:tc>
          <w:tcPr>
            <w:tcW w:w="3360" w:type="pct"/>
            <w:tcBorders>
              <w:top w:val="single" w:sz="4" w:space="0" w:color="auto"/>
              <w:left w:val="single" w:sz="4" w:space="0" w:color="auto"/>
              <w:bottom w:val="single" w:sz="4" w:space="0" w:color="auto"/>
              <w:right w:val="single" w:sz="4" w:space="0" w:color="auto"/>
            </w:tcBorders>
            <w:shd w:val="clear" w:color="auto" w:fill="000080"/>
          </w:tcPr>
          <w:p w:rsidR="00D52EE1" w:rsidRPr="00AC1312" w:rsidRDefault="00D52EE1" w:rsidP="00C112D9">
            <w:pPr>
              <w:spacing w:after="0"/>
              <w:rPr>
                <w:rFonts w:ascii="Times New Roman" w:hAnsi="Times New Roman"/>
                <w:sz w:val="24"/>
                <w:szCs w:val="24"/>
              </w:rPr>
            </w:pPr>
            <w:r w:rsidRPr="00AC1312">
              <w:rPr>
                <w:rFonts w:ascii="Times New Roman" w:hAnsi="Times New Roman"/>
                <w:sz w:val="24"/>
                <w:szCs w:val="24"/>
              </w:rPr>
              <w:t>Name</w:t>
            </w:r>
          </w:p>
        </w:tc>
        <w:tc>
          <w:tcPr>
            <w:tcW w:w="1640" w:type="pct"/>
            <w:tcBorders>
              <w:top w:val="single" w:sz="4" w:space="0" w:color="auto"/>
              <w:left w:val="single" w:sz="4" w:space="0" w:color="auto"/>
              <w:bottom w:val="single" w:sz="4" w:space="0" w:color="auto"/>
              <w:right w:val="single" w:sz="4" w:space="0" w:color="auto"/>
            </w:tcBorders>
            <w:shd w:val="clear" w:color="auto" w:fill="000080"/>
          </w:tcPr>
          <w:p w:rsidR="00D52EE1" w:rsidRPr="00AC1312" w:rsidRDefault="00D52EE1" w:rsidP="00C112D9">
            <w:pPr>
              <w:spacing w:after="0"/>
              <w:rPr>
                <w:rFonts w:ascii="Times New Roman" w:hAnsi="Times New Roman"/>
                <w:sz w:val="24"/>
                <w:szCs w:val="24"/>
              </w:rPr>
            </w:pPr>
            <w:r w:rsidRPr="00AC1312">
              <w:rPr>
                <w:rFonts w:ascii="Times New Roman" w:hAnsi="Times New Roman"/>
                <w:sz w:val="24"/>
                <w:szCs w:val="24"/>
              </w:rPr>
              <w:t>Position</w:t>
            </w:r>
          </w:p>
        </w:tc>
      </w:tr>
      <w:tr w:rsidR="00C112D9" w:rsidRPr="00AC1312" w:rsidTr="00E73404">
        <w:trPr>
          <w:trHeight w:val="290"/>
        </w:trPr>
        <w:tc>
          <w:tcPr>
            <w:tcW w:w="3360" w:type="pct"/>
            <w:tcBorders>
              <w:top w:val="single" w:sz="4" w:space="0" w:color="auto"/>
              <w:left w:val="single" w:sz="4" w:space="0" w:color="auto"/>
              <w:bottom w:val="single" w:sz="4" w:space="0" w:color="auto"/>
              <w:right w:val="single" w:sz="4" w:space="0" w:color="auto"/>
            </w:tcBorders>
            <w:shd w:val="clear" w:color="auto" w:fill="FFFFFF"/>
          </w:tcPr>
          <w:p w:rsidR="00C112D9" w:rsidRPr="00AC1312" w:rsidRDefault="00C112D9" w:rsidP="00B474A2"/>
        </w:tc>
        <w:tc>
          <w:tcPr>
            <w:tcW w:w="1640" w:type="pct"/>
            <w:tcBorders>
              <w:top w:val="single" w:sz="4" w:space="0" w:color="auto"/>
              <w:left w:val="single" w:sz="4" w:space="0" w:color="auto"/>
              <w:bottom w:val="single" w:sz="4" w:space="0" w:color="auto"/>
              <w:right w:val="single" w:sz="4" w:space="0" w:color="auto"/>
            </w:tcBorders>
            <w:shd w:val="clear" w:color="auto" w:fill="FFFFFF"/>
          </w:tcPr>
          <w:p w:rsidR="00C112D9" w:rsidRPr="00AC1312" w:rsidRDefault="00C112D9" w:rsidP="00B474A2"/>
        </w:tc>
      </w:tr>
    </w:tbl>
    <w:p w:rsidR="00414A49" w:rsidRPr="007168D3" w:rsidRDefault="00414A49" w:rsidP="00952F91">
      <w:pPr>
        <w:pStyle w:val="Heading1"/>
        <w:numPr>
          <w:ilvl w:val="0"/>
          <w:numId w:val="12"/>
        </w:numPr>
        <w:ind w:left="540"/>
        <w:rPr>
          <w:rFonts w:ascii="Arial Black" w:hAnsi="Arial Black"/>
          <w:sz w:val="24"/>
          <w:szCs w:val="24"/>
        </w:rPr>
      </w:pPr>
      <w:bookmarkStart w:id="16" w:name="_Toc255393346"/>
      <w:bookmarkStart w:id="17" w:name="_Toc255393547"/>
      <w:bookmarkStart w:id="18" w:name="_Toc255393609"/>
      <w:bookmarkStart w:id="19" w:name="_Toc259113395"/>
      <w:r w:rsidRPr="007168D3">
        <w:rPr>
          <w:rFonts w:ascii="Arial Black" w:hAnsi="Arial Black"/>
          <w:sz w:val="24"/>
          <w:szCs w:val="24"/>
        </w:rPr>
        <w:t>Related Documentation</w:t>
      </w:r>
      <w:bookmarkEnd w:id="16"/>
      <w:bookmarkEnd w:id="17"/>
      <w:bookmarkEnd w:id="18"/>
      <w:bookmarkEnd w:id="19"/>
    </w:p>
    <w:tbl>
      <w:tblPr>
        <w:tblW w:w="3338" w:type="pct"/>
        <w:tblInd w:w="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6"/>
        <w:gridCol w:w="1797"/>
        <w:gridCol w:w="2483"/>
        <w:gridCol w:w="1417"/>
      </w:tblGrid>
      <w:tr w:rsidR="00C22A85" w:rsidRPr="00AC1312" w:rsidTr="00E73404">
        <w:trPr>
          <w:tblHeader/>
        </w:trPr>
        <w:tc>
          <w:tcPr>
            <w:tcW w:w="586" w:type="pct"/>
            <w:tcBorders>
              <w:top w:val="single" w:sz="4" w:space="0" w:color="auto"/>
              <w:left w:val="single" w:sz="4" w:space="0" w:color="auto"/>
              <w:bottom w:val="single" w:sz="4" w:space="0" w:color="auto"/>
              <w:right w:val="single" w:sz="4" w:space="0" w:color="auto"/>
            </w:tcBorders>
            <w:shd w:val="clear" w:color="auto" w:fill="000080"/>
          </w:tcPr>
          <w:p w:rsidR="00F943FD" w:rsidRPr="00AC1312" w:rsidRDefault="00F943FD" w:rsidP="00952F91">
            <w:pPr>
              <w:pStyle w:val="Table"/>
            </w:pPr>
            <w:r w:rsidRPr="00AC1312">
              <w:t>Ref</w:t>
            </w:r>
          </w:p>
        </w:tc>
        <w:tc>
          <w:tcPr>
            <w:tcW w:w="1392" w:type="pct"/>
            <w:tcBorders>
              <w:top w:val="single" w:sz="4" w:space="0" w:color="auto"/>
              <w:left w:val="single" w:sz="4" w:space="0" w:color="auto"/>
              <w:bottom w:val="single" w:sz="4" w:space="0" w:color="auto"/>
              <w:right w:val="single" w:sz="4" w:space="0" w:color="auto"/>
            </w:tcBorders>
            <w:shd w:val="clear" w:color="auto" w:fill="000080"/>
          </w:tcPr>
          <w:p w:rsidR="00F943FD" w:rsidRPr="00AC1312" w:rsidRDefault="00F943FD" w:rsidP="00952F91">
            <w:pPr>
              <w:pStyle w:val="Table"/>
            </w:pPr>
            <w:r w:rsidRPr="00AC1312">
              <w:t>Title</w:t>
            </w:r>
          </w:p>
        </w:tc>
        <w:tc>
          <w:tcPr>
            <w:tcW w:w="1924" w:type="pct"/>
            <w:tcBorders>
              <w:top w:val="single" w:sz="4" w:space="0" w:color="auto"/>
              <w:left w:val="single" w:sz="4" w:space="0" w:color="auto"/>
              <w:bottom w:val="single" w:sz="4" w:space="0" w:color="auto"/>
              <w:right w:val="single" w:sz="4" w:space="0" w:color="auto"/>
            </w:tcBorders>
            <w:shd w:val="clear" w:color="auto" w:fill="000080"/>
          </w:tcPr>
          <w:p w:rsidR="00F943FD" w:rsidRPr="00AC1312" w:rsidRDefault="00F943FD" w:rsidP="00952F91">
            <w:pPr>
              <w:pStyle w:val="Table"/>
            </w:pPr>
            <w:r w:rsidRPr="00AC1312">
              <w:t>Author</w:t>
            </w:r>
          </w:p>
        </w:tc>
        <w:tc>
          <w:tcPr>
            <w:tcW w:w="1098" w:type="pct"/>
            <w:tcBorders>
              <w:top w:val="single" w:sz="4" w:space="0" w:color="auto"/>
              <w:left w:val="single" w:sz="4" w:space="0" w:color="auto"/>
              <w:bottom w:val="single" w:sz="4" w:space="0" w:color="auto"/>
              <w:right w:val="single" w:sz="4" w:space="0" w:color="auto"/>
            </w:tcBorders>
            <w:shd w:val="clear" w:color="auto" w:fill="000080"/>
          </w:tcPr>
          <w:p w:rsidR="00F943FD" w:rsidRPr="00AC1312" w:rsidRDefault="00F943FD" w:rsidP="00952F91">
            <w:pPr>
              <w:pStyle w:val="Table"/>
            </w:pPr>
            <w:r w:rsidRPr="00AC1312">
              <w:t>Version</w:t>
            </w:r>
          </w:p>
        </w:tc>
      </w:tr>
      <w:tr w:rsidR="00C22A85" w:rsidRPr="00AC1312" w:rsidTr="00E73404">
        <w:tc>
          <w:tcPr>
            <w:tcW w:w="586" w:type="pct"/>
          </w:tcPr>
          <w:p w:rsidR="00F943FD" w:rsidRPr="00AC1312" w:rsidRDefault="00F943FD" w:rsidP="00970BF7">
            <w:pPr>
              <w:pStyle w:val="Table"/>
            </w:pPr>
            <w:r w:rsidRPr="00AC1312">
              <w:t>I0</w:t>
            </w:r>
            <w:r w:rsidR="00970BF7">
              <w:t>46</w:t>
            </w:r>
          </w:p>
        </w:tc>
        <w:tc>
          <w:tcPr>
            <w:tcW w:w="1392" w:type="pct"/>
          </w:tcPr>
          <w:p w:rsidR="00F943FD" w:rsidRPr="00AC1312" w:rsidRDefault="00970BF7" w:rsidP="00F943FD">
            <w:pPr>
              <w:pStyle w:val="Table"/>
            </w:pPr>
            <w:r>
              <w:t>User Contacts</w:t>
            </w:r>
          </w:p>
        </w:tc>
        <w:tc>
          <w:tcPr>
            <w:tcW w:w="1924" w:type="pct"/>
          </w:tcPr>
          <w:p w:rsidR="00F943FD" w:rsidRPr="00970BF7" w:rsidRDefault="00970BF7" w:rsidP="00952F91">
            <w:pPr>
              <w:pStyle w:val="table0"/>
              <w:rPr>
                <w:szCs w:val="18"/>
              </w:rPr>
            </w:pPr>
            <w:r w:rsidRPr="00970BF7">
              <w:rPr>
                <w:rFonts w:cs="Arial"/>
                <w:szCs w:val="18"/>
              </w:rPr>
              <w:t>Elash Morjaria</w:t>
            </w:r>
          </w:p>
        </w:tc>
        <w:tc>
          <w:tcPr>
            <w:tcW w:w="1098" w:type="pct"/>
          </w:tcPr>
          <w:p w:rsidR="00F943FD" w:rsidRPr="00AC1312" w:rsidRDefault="00F943FD" w:rsidP="00952F91">
            <w:pPr>
              <w:pStyle w:val="table0"/>
            </w:pPr>
            <w:r w:rsidRPr="00AC1312">
              <w:t>1.0</w:t>
            </w:r>
          </w:p>
        </w:tc>
      </w:tr>
      <w:tr w:rsidR="00C22A85" w:rsidRPr="00AC1312" w:rsidTr="00E73404">
        <w:tc>
          <w:tcPr>
            <w:tcW w:w="586" w:type="pct"/>
          </w:tcPr>
          <w:p w:rsidR="00F943FD" w:rsidRPr="00AC1312" w:rsidRDefault="00F943FD" w:rsidP="00952F91">
            <w:pPr>
              <w:pStyle w:val="Table"/>
            </w:pPr>
          </w:p>
        </w:tc>
        <w:tc>
          <w:tcPr>
            <w:tcW w:w="1392" w:type="pct"/>
          </w:tcPr>
          <w:p w:rsidR="00F943FD" w:rsidRPr="00AC1312" w:rsidRDefault="00F943FD" w:rsidP="00952F91">
            <w:pPr>
              <w:pStyle w:val="table0"/>
            </w:pPr>
          </w:p>
        </w:tc>
        <w:tc>
          <w:tcPr>
            <w:tcW w:w="1924" w:type="pct"/>
          </w:tcPr>
          <w:p w:rsidR="00F943FD" w:rsidRPr="00AC1312" w:rsidRDefault="00F943FD" w:rsidP="00952F91">
            <w:pPr>
              <w:pStyle w:val="table0"/>
            </w:pPr>
          </w:p>
        </w:tc>
        <w:tc>
          <w:tcPr>
            <w:tcW w:w="1098" w:type="pct"/>
          </w:tcPr>
          <w:p w:rsidR="00F943FD" w:rsidRPr="00AC1312" w:rsidRDefault="00F943FD" w:rsidP="00952F91">
            <w:pPr>
              <w:pStyle w:val="table0"/>
            </w:pPr>
          </w:p>
        </w:tc>
      </w:tr>
      <w:tr w:rsidR="00C22A85" w:rsidRPr="00AC1312" w:rsidTr="00E73404">
        <w:tc>
          <w:tcPr>
            <w:tcW w:w="586" w:type="pct"/>
          </w:tcPr>
          <w:p w:rsidR="00F943FD" w:rsidRPr="00AC1312" w:rsidRDefault="00F943FD" w:rsidP="00952F91">
            <w:pPr>
              <w:pStyle w:val="Table"/>
            </w:pPr>
          </w:p>
        </w:tc>
        <w:tc>
          <w:tcPr>
            <w:tcW w:w="1392" w:type="pct"/>
          </w:tcPr>
          <w:p w:rsidR="00F943FD" w:rsidRPr="00AC1312" w:rsidRDefault="00F943FD" w:rsidP="00952F91">
            <w:pPr>
              <w:pStyle w:val="table0"/>
            </w:pPr>
          </w:p>
        </w:tc>
        <w:tc>
          <w:tcPr>
            <w:tcW w:w="1924" w:type="pct"/>
          </w:tcPr>
          <w:p w:rsidR="00F943FD" w:rsidRPr="00AC1312" w:rsidRDefault="00F943FD" w:rsidP="00952F91">
            <w:pPr>
              <w:pStyle w:val="table0"/>
            </w:pPr>
          </w:p>
        </w:tc>
        <w:tc>
          <w:tcPr>
            <w:tcW w:w="1098" w:type="pct"/>
          </w:tcPr>
          <w:p w:rsidR="00F943FD" w:rsidRPr="00AC1312" w:rsidRDefault="00F943FD" w:rsidP="00952F91">
            <w:pPr>
              <w:pStyle w:val="table0"/>
            </w:pPr>
          </w:p>
        </w:tc>
      </w:tr>
      <w:tr w:rsidR="00C22A85" w:rsidRPr="00AC1312" w:rsidTr="00E73404">
        <w:tc>
          <w:tcPr>
            <w:tcW w:w="586" w:type="pct"/>
          </w:tcPr>
          <w:p w:rsidR="00F943FD" w:rsidRPr="00AC1312" w:rsidRDefault="00F943FD" w:rsidP="00F943FD">
            <w:pPr>
              <w:pStyle w:val="ListNumber"/>
              <w:tabs>
                <w:tab w:val="clear" w:pos="595"/>
              </w:tabs>
              <w:ind w:firstLine="0"/>
            </w:pPr>
          </w:p>
        </w:tc>
        <w:tc>
          <w:tcPr>
            <w:tcW w:w="1392" w:type="pct"/>
          </w:tcPr>
          <w:p w:rsidR="00F943FD" w:rsidRPr="00AC1312" w:rsidRDefault="00F943FD" w:rsidP="00952F91">
            <w:pPr>
              <w:pStyle w:val="table0"/>
            </w:pPr>
          </w:p>
        </w:tc>
        <w:tc>
          <w:tcPr>
            <w:tcW w:w="1924" w:type="pct"/>
          </w:tcPr>
          <w:p w:rsidR="00F943FD" w:rsidRPr="00AC1312" w:rsidRDefault="00F943FD" w:rsidP="00952F91">
            <w:pPr>
              <w:pStyle w:val="table0"/>
            </w:pPr>
          </w:p>
        </w:tc>
        <w:tc>
          <w:tcPr>
            <w:tcW w:w="1098" w:type="pct"/>
          </w:tcPr>
          <w:p w:rsidR="00F943FD" w:rsidRPr="00AC1312" w:rsidRDefault="00F943FD" w:rsidP="00952F91">
            <w:pPr>
              <w:pStyle w:val="table0"/>
            </w:pPr>
          </w:p>
        </w:tc>
      </w:tr>
    </w:tbl>
    <w:p w:rsidR="00177CEC" w:rsidRDefault="00177CEC" w:rsidP="00952F91">
      <w:pPr>
        <w:pStyle w:val="Heading1"/>
        <w:numPr>
          <w:ilvl w:val="0"/>
          <w:numId w:val="12"/>
        </w:numPr>
        <w:ind w:left="630"/>
        <w:rPr>
          <w:rFonts w:ascii="Arial Black" w:hAnsi="Arial Black"/>
          <w:sz w:val="24"/>
          <w:szCs w:val="24"/>
        </w:rPr>
      </w:pPr>
      <w:bookmarkStart w:id="20" w:name="_Toc255393347"/>
      <w:bookmarkStart w:id="21" w:name="_Toc255393548"/>
      <w:bookmarkStart w:id="22" w:name="_Toc255393610"/>
      <w:bookmarkStart w:id="23" w:name="_Toc259113396"/>
      <w:r w:rsidRPr="007168D3">
        <w:rPr>
          <w:rFonts w:ascii="Arial Black" w:hAnsi="Arial Black"/>
          <w:sz w:val="24"/>
          <w:szCs w:val="24"/>
        </w:rPr>
        <w:t>Glossary</w:t>
      </w:r>
      <w:bookmarkEnd w:id="20"/>
      <w:bookmarkEnd w:id="21"/>
      <w:bookmarkEnd w:id="22"/>
      <w:bookmarkEnd w:id="23"/>
    </w:p>
    <w:p w:rsidR="00231DD2" w:rsidRPr="00231DD2" w:rsidRDefault="00231DD2" w:rsidP="00231DD2"/>
    <w:tbl>
      <w:tblPr>
        <w:tblW w:w="2543" w:type="pct"/>
        <w:tblInd w:w="1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7"/>
        <w:gridCol w:w="3469"/>
      </w:tblGrid>
      <w:tr w:rsidR="00177CEC" w:rsidRPr="00AC1312" w:rsidTr="00E73404">
        <w:trPr>
          <w:trHeight w:val="358"/>
          <w:tblHeader/>
        </w:trPr>
        <w:tc>
          <w:tcPr>
            <w:tcW w:w="1472" w:type="pct"/>
            <w:tcBorders>
              <w:top w:val="single" w:sz="4" w:space="0" w:color="auto"/>
              <w:left w:val="single" w:sz="4" w:space="0" w:color="auto"/>
              <w:bottom w:val="single" w:sz="4" w:space="0" w:color="auto"/>
              <w:right w:val="single" w:sz="4" w:space="0" w:color="auto"/>
            </w:tcBorders>
            <w:shd w:val="clear" w:color="auto" w:fill="000080"/>
            <w:vAlign w:val="center"/>
          </w:tcPr>
          <w:p w:rsidR="00177CEC" w:rsidRPr="00AC1312" w:rsidRDefault="00EC773E" w:rsidP="00B474A2">
            <w:r w:rsidRPr="00AC1312">
              <w:t xml:space="preserve">Abbreviation </w:t>
            </w:r>
          </w:p>
        </w:tc>
        <w:tc>
          <w:tcPr>
            <w:tcW w:w="3528" w:type="pct"/>
            <w:tcBorders>
              <w:top w:val="single" w:sz="4" w:space="0" w:color="auto"/>
              <w:left w:val="single" w:sz="4" w:space="0" w:color="auto"/>
              <w:bottom w:val="single" w:sz="4" w:space="0" w:color="auto"/>
              <w:right w:val="single" w:sz="4" w:space="0" w:color="auto"/>
            </w:tcBorders>
            <w:shd w:val="clear" w:color="auto" w:fill="000080"/>
            <w:vAlign w:val="center"/>
          </w:tcPr>
          <w:p w:rsidR="00177CEC" w:rsidRPr="00AC1312" w:rsidRDefault="00177CEC" w:rsidP="00B474A2">
            <w:r w:rsidRPr="00AC1312">
              <w:t>Definition</w:t>
            </w:r>
          </w:p>
        </w:tc>
      </w:tr>
      <w:tr w:rsidR="00537DED" w:rsidRPr="00AC1312" w:rsidTr="00E73404">
        <w:tc>
          <w:tcPr>
            <w:tcW w:w="1472" w:type="pct"/>
            <w:tcBorders>
              <w:top w:val="single" w:sz="4" w:space="0" w:color="auto"/>
              <w:left w:val="single" w:sz="4" w:space="0" w:color="auto"/>
              <w:bottom w:val="single" w:sz="4" w:space="0" w:color="auto"/>
              <w:right w:val="single" w:sz="4" w:space="0" w:color="auto"/>
            </w:tcBorders>
            <w:shd w:val="clear" w:color="auto" w:fill="auto"/>
          </w:tcPr>
          <w:p w:rsidR="00537DED" w:rsidRPr="00AC1312" w:rsidRDefault="00537DED" w:rsidP="00B474A2">
            <w:pPr>
              <w:pStyle w:val="table0"/>
            </w:pPr>
            <w:r w:rsidRPr="00AC1312">
              <w:t>CCRM</w:t>
            </w:r>
          </w:p>
        </w:tc>
        <w:tc>
          <w:tcPr>
            <w:tcW w:w="3528" w:type="pct"/>
            <w:tcBorders>
              <w:top w:val="single" w:sz="4" w:space="0" w:color="auto"/>
              <w:left w:val="single" w:sz="4" w:space="0" w:color="auto"/>
              <w:bottom w:val="single" w:sz="4" w:space="0" w:color="auto"/>
              <w:right w:val="single" w:sz="4" w:space="0" w:color="auto"/>
            </w:tcBorders>
            <w:shd w:val="clear" w:color="auto" w:fill="auto"/>
          </w:tcPr>
          <w:p w:rsidR="00537DED" w:rsidRPr="00AC1312" w:rsidRDefault="00537DED" w:rsidP="00726CCB">
            <w:pPr>
              <w:pStyle w:val="table0"/>
            </w:pPr>
            <w:r w:rsidRPr="00AC1312">
              <w:t>Commerce and Cus</w:t>
            </w:r>
            <w:r w:rsidR="00726CCB">
              <w:t>tom</w:t>
            </w:r>
            <w:r w:rsidRPr="00AC1312">
              <w:t>er Relationship Management</w:t>
            </w:r>
          </w:p>
        </w:tc>
      </w:tr>
      <w:tr w:rsidR="00E3460B" w:rsidRPr="00AC1312" w:rsidTr="00E73404">
        <w:tc>
          <w:tcPr>
            <w:tcW w:w="1472" w:type="pct"/>
            <w:tcBorders>
              <w:top w:val="single" w:sz="4" w:space="0" w:color="auto"/>
              <w:left w:val="single" w:sz="4" w:space="0" w:color="auto"/>
              <w:bottom w:val="single" w:sz="4" w:space="0" w:color="auto"/>
              <w:right w:val="single" w:sz="4" w:space="0" w:color="auto"/>
            </w:tcBorders>
            <w:shd w:val="clear" w:color="auto" w:fill="auto"/>
          </w:tcPr>
          <w:p w:rsidR="00E3460B" w:rsidRPr="00AC1312" w:rsidRDefault="00E3460B" w:rsidP="00B474A2">
            <w:pPr>
              <w:pStyle w:val="table0"/>
            </w:pPr>
            <w:r w:rsidRPr="00AC1312">
              <w:t>EAI</w:t>
            </w:r>
          </w:p>
        </w:tc>
        <w:tc>
          <w:tcPr>
            <w:tcW w:w="3528" w:type="pct"/>
            <w:tcBorders>
              <w:top w:val="single" w:sz="4" w:space="0" w:color="auto"/>
              <w:left w:val="single" w:sz="4" w:space="0" w:color="auto"/>
              <w:bottom w:val="single" w:sz="4" w:space="0" w:color="auto"/>
              <w:right w:val="single" w:sz="4" w:space="0" w:color="auto"/>
            </w:tcBorders>
            <w:shd w:val="clear" w:color="auto" w:fill="auto"/>
          </w:tcPr>
          <w:p w:rsidR="00E3460B" w:rsidRPr="00AC1312" w:rsidRDefault="00E3460B" w:rsidP="00B474A2">
            <w:pPr>
              <w:pStyle w:val="table0"/>
              <w:rPr>
                <w:color w:val="000000"/>
              </w:rPr>
            </w:pPr>
            <w:smartTag w:uri="urn:schemas-microsoft-com:office:smarttags" w:element="place">
              <w:smartTag w:uri="urn:schemas-microsoft-com:office:smarttags" w:element="City">
                <w:r w:rsidRPr="00AC1312">
                  <w:t>Enterprise</w:t>
                </w:r>
              </w:smartTag>
            </w:smartTag>
            <w:r w:rsidRPr="00AC1312">
              <w:t xml:space="preserve"> Application Integration</w:t>
            </w:r>
          </w:p>
        </w:tc>
      </w:tr>
      <w:tr w:rsidR="0015798D" w:rsidRPr="00AC1312" w:rsidTr="00E73404">
        <w:tc>
          <w:tcPr>
            <w:tcW w:w="1472" w:type="pct"/>
            <w:tcBorders>
              <w:top w:val="single" w:sz="4" w:space="0" w:color="auto"/>
              <w:left w:val="single" w:sz="4" w:space="0" w:color="auto"/>
              <w:bottom w:val="single" w:sz="4" w:space="0" w:color="auto"/>
              <w:right w:val="single" w:sz="4" w:space="0" w:color="auto"/>
            </w:tcBorders>
            <w:shd w:val="clear" w:color="auto" w:fill="auto"/>
          </w:tcPr>
          <w:p w:rsidR="0015798D" w:rsidRPr="00AC1312" w:rsidRDefault="00576435" w:rsidP="00B474A2">
            <w:pPr>
              <w:pStyle w:val="table0"/>
            </w:pPr>
            <w:r w:rsidRPr="00AC1312">
              <w:t>B2CC</w:t>
            </w:r>
          </w:p>
        </w:tc>
        <w:tc>
          <w:tcPr>
            <w:tcW w:w="3528" w:type="pct"/>
            <w:tcBorders>
              <w:top w:val="single" w:sz="4" w:space="0" w:color="auto"/>
              <w:left w:val="single" w:sz="4" w:space="0" w:color="auto"/>
              <w:bottom w:val="single" w:sz="4" w:space="0" w:color="auto"/>
              <w:right w:val="single" w:sz="4" w:space="0" w:color="auto"/>
            </w:tcBorders>
            <w:shd w:val="clear" w:color="auto" w:fill="auto"/>
          </w:tcPr>
          <w:p w:rsidR="0015798D" w:rsidRPr="00AC1312" w:rsidRDefault="002F77D4" w:rsidP="00B474A2">
            <w:pPr>
              <w:pStyle w:val="table0"/>
            </w:pPr>
            <w:r>
              <w:t>Bill To Cash Collection</w:t>
            </w:r>
          </w:p>
        </w:tc>
      </w:tr>
      <w:tr w:rsidR="0015798D" w:rsidRPr="00AC1312" w:rsidTr="00E73404">
        <w:tc>
          <w:tcPr>
            <w:tcW w:w="1472" w:type="pct"/>
            <w:tcBorders>
              <w:top w:val="single" w:sz="4" w:space="0" w:color="auto"/>
              <w:left w:val="single" w:sz="4" w:space="0" w:color="auto"/>
              <w:bottom w:val="single" w:sz="4" w:space="0" w:color="auto"/>
              <w:right w:val="single" w:sz="4" w:space="0" w:color="auto"/>
            </w:tcBorders>
            <w:shd w:val="clear" w:color="auto" w:fill="auto"/>
          </w:tcPr>
          <w:p w:rsidR="0015798D" w:rsidRPr="00AC1312" w:rsidRDefault="00576435" w:rsidP="00B474A2">
            <w:pPr>
              <w:pStyle w:val="table0"/>
            </w:pPr>
            <w:r w:rsidRPr="00AC1312">
              <w:t>SAP</w:t>
            </w:r>
          </w:p>
        </w:tc>
        <w:tc>
          <w:tcPr>
            <w:tcW w:w="3528" w:type="pct"/>
            <w:tcBorders>
              <w:top w:val="single" w:sz="4" w:space="0" w:color="auto"/>
              <w:left w:val="single" w:sz="4" w:space="0" w:color="auto"/>
              <w:bottom w:val="single" w:sz="4" w:space="0" w:color="auto"/>
              <w:right w:val="single" w:sz="4" w:space="0" w:color="auto"/>
            </w:tcBorders>
            <w:shd w:val="clear" w:color="auto" w:fill="auto"/>
          </w:tcPr>
          <w:p w:rsidR="0015798D" w:rsidRPr="00AC1312" w:rsidRDefault="00D22CA6" w:rsidP="00B474A2">
            <w:pPr>
              <w:pStyle w:val="table0"/>
            </w:pPr>
            <w:r>
              <w:t>SAP System</w:t>
            </w:r>
          </w:p>
        </w:tc>
      </w:tr>
    </w:tbl>
    <w:p w:rsidR="00AF7C44" w:rsidRDefault="00AF7C44" w:rsidP="00952F91">
      <w:pPr>
        <w:pStyle w:val="Heading1"/>
        <w:numPr>
          <w:ilvl w:val="0"/>
          <w:numId w:val="12"/>
        </w:numPr>
        <w:tabs>
          <w:tab w:val="left" w:pos="720"/>
        </w:tabs>
        <w:ind w:left="630"/>
        <w:rPr>
          <w:rFonts w:ascii="Arial Black" w:hAnsi="Arial Black"/>
          <w:sz w:val="24"/>
          <w:szCs w:val="24"/>
        </w:rPr>
      </w:pPr>
      <w:bookmarkStart w:id="24" w:name="_Toc255393348"/>
      <w:bookmarkStart w:id="25" w:name="_Toc255393549"/>
      <w:bookmarkStart w:id="26" w:name="_Toc255393611"/>
      <w:bookmarkStart w:id="27" w:name="_Toc259113397"/>
      <w:r w:rsidRPr="007168D3">
        <w:rPr>
          <w:rFonts w:ascii="Arial Black" w:hAnsi="Arial Black"/>
          <w:sz w:val="24"/>
          <w:szCs w:val="24"/>
        </w:rPr>
        <w:t>Introduction</w:t>
      </w:r>
      <w:bookmarkEnd w:id="24"/>
      <w:bookmarkEnd w:id="25"/>
      <w:bookmarkEnd w:id="26"/>
      <w:bookmarkEnd w:id="27"/>
    </w:p>
    <w:p w:rsidR="00231DD2" w:rsidRPr="00231DD2" w:rsidRDefault="00231DD2" w:rsidP="00231DD2"/>
    <w:p w:rsidR="00AF7C44" w:rsidRPr="0015686C" w:rsidRDefault="00AF7C44" w:rsidP="00952F91">
      <w:pPr>
        <w:pStyle w:val="Heading5"/>
        <w:numPr>
          <w:ilvl w:val="4"/>
          <w:numId w:val="10"/>
        </w:numPr>
        <w:ind w:left="1080"/>
        <w:jc w:val="both"/>
        <w:rPr>
          <w:rFonts w:ascii="Arial" w:hAnsi="Arial" w:cs="Arial"/>
          <w:b/>
        </w:rPr>
      </w:pPr>
      <w:bookmarkStart w:id="28" w:name="_Toc259113398"/>
      <w:r w:rsidRPr="0015686C">
        <w:rPr>
          <w:rFonts w:ascii="Arial" w:hAnsi="Arial" w:cs="Arial"/>
          <w:b/>
        </w:rPr>
        <w:lastRenderedPageBreak/>
        <w:t>Document Context</w:t>
      </w:r>
      <w:bookmarkEnd w:id="28"/>
    </w:p>
    <w:p w:rsidR="0010659A" w:rsidRPr="0028740E" w:rsidRDefault="00DB1F37" w:rsidP="0028740E">
      <w:pPr>
        <w:ind w:left="1080" w:firstLine="720"/>
        <w:rPr>
          <w:rFonts w:ascii="Arial" w:hAnsi="Arial" w:cs="Arial"/>
          <w:sz w:val="20"/>
          <w:szCs w:val="20"/>
        </w:rPr>
      </w:pPr>
      <w:r w:rsidRPr="0028740E">
        <w:rPr>
          <w:rFonts w:ascii="Arial" w:hAnsi="Arial" w:cs="Arial"/>
          <w:sz w:val="20"/>
          <w:szCs w:val="20"/>
        </w:rPr>
        <w:t xml:space="preserve">This document is one of a set of Interface Definition Documents providing the definition and High Level Design of the interfaces required for the </w:t>
      </w:r>
      <w:r w:rsidR="0010659A" w:rsidRPr="0028740E">
        <w:rPr>
          <w:rFonts w:ascii="Arial" w:hAnsi="Arial" w:cs="Arial"/>
          <w:sz w:val="20"/>
          <w:szCs w:val="20"/>
        </w:rPr>
        <w:t>Siebel CRM to SAP B2CC inbound interface that will en</w:t>
      </w:r>
      <w:r w:rsidR="004C58C4">
        <w:rPr>
          <w:rFonts w:ascii="Arial" w:hAnsi="Arial" w:cs="Arial"/>
          <w:sz w:val="20"/>
          <w:szCs w:val="20"/>
        </w:rPr>
        <w:t>able the User contact creation, User contact modification, User swap</w:t>
      </w:r>
      <w:r w:rsidR="0010659A" w:rsidRPr="0028740E">
        <w:rPr>
          <w:rFonts w:ascii="Arial" w:hAnsi="Arial" w:cs="Arial"/>
          <w:sz w:val="20"/>
          <w:szCs w:val="20"/>
        </w:rPr>
        <w:t xml:space="preserve"> or </w:t>
      </w:r>
      <w:r w:rsidR="004C58C4">
        <w:rPr>
          <w:rFonts w:ascii="Arial" w:hAnsi="Arial" w:cs="Arial"/>
          <w:sz w:val="20"/>
          <w:szCs w:val="20"/>
        </w:rPr>
        <w:t>User Merge</w:t>
      </w:r>
      <w:r w:rsidR="0010659A" w:rsidRPr="0028740E">
        <w:rPr>
          <w:rFonts w:ascii="Arial" w:hAnsi="Arial" w:cs="Arial"/>
          <w:sz w:val="20"/>
          <w:szCs w:val="20"/>
        </w:rPr>
        <w:t xml:space="preserve"> of </w:t>
      </w:r>
      <w:r w:rsidR="004C58C4">
        <w:rPr>
          <w:rFonts w:ascii="Arial" w:hAnsi="Arial" w:cs="Arial"/>
          <w:sz w:val="20"/>
          <w:szCs w:val="20"/>
        </w:rPr>
        <w:t>Contacts</w:t>
      </w:r>
      <w:r w:rsidR="0010659A" w:rsidRPr="0028740E">
        <w:rPr>
          <w:rFonts w:ascii="Arial" w:hAnsi="Arial" w:cs="Arial"/>
          <w:sz w:val="20"/>
          <w:szCs w:val="20"/>
        </w:rPr>
        <w:t xml:space="preserve"> within SAP B2CC, which will ultimately be driven by the Siebel </w:t>
      </w:r>
      <w:r w:rsidRPr="0028740E">
        <w:rPr>
          <w:rFonts w:ascii="Arial" w:hAnsi="Arial" w:cs="Arial"/>
          <w:sz w:val="20"/>
          <w:szCs w:val="20"/>
        </w:rPr>
        <w:t>CRM</w:t>
      </w:r>
      <w:r w:rsidR="0010659A" w:rsidRPr="0028740E">
        <w:rPr>
          <w:rFonts w:ascii="Arial" w:hAnsi="Arial" w:cs="Arial"/>
          <w:sz w:val="20"/>
          <w:szCs w:val="20"/>
        </w:rPr>
        <w:t xml:space="preserve"> system.  </w:t>
      </w:r>
    </w:p>
    <w:p w:rsidR="00AF7C44" w:rsidRDefault="00AF7C44" w:rsidP="00952F91">
      <w:pPr>
        <w:pStyle w:val="Heading5"/>
        <w:numPr>
          <w:ilvl w:val="4"/>
          <w:numId w:val="10"/>
        </w:numPr>
        <w:ind w:left="1080"/>
        <w:jc w:val="both"/>
        <w:rPr>
          <w:rFonts w:ascii="Arial" w:hAnsi="Arial" w:cs="Arial"/>
          <w:b/>
        </w:rPr>
      </w:pPr>
      <w:bookmarkStart w:id="29" w:name="_Toc259113399"/>
      <w:r w:rsidRPr="0015686C">
        <w:rPr>
          <w:rFonts w:ascii="Arial" w:hAnsi="Arial" w:cs="Arial"/>
          <w:b/>
        </w:rPr>
        <w:t>Document Structure</w:t>
      </w:r>
      <w:bookmarkEnd w:id="29"/>
    </w:p>
    <w:p w:rsidR="0010659A" w:rsidRPr="0010659A" w:rsidRDefault="00DB1F37" w:rsidP="0028740E">
      <w:pPr>
        <w:ind w:left="1440" w:firstLine="720"/>
      </w:pPr>
      <w:r w:rsidRPr="0028740E">
        <w:rPr>
          <w:rFonts w:ascii="Arial" w:hAnsi="Arial" w:cs="Arial"/>
          <w:sz w:val="20"/>
          <w:szCs w:val="20"/>
        </w:rPr>
        <w:t>This document describes about the requirements of an interface in terms of scope, functionality and characteristics.  This document focus on what the interface does from an end-to-end perspective. Also covers the design of interface and the technical integration implementation</w:t>
      </w:r>
      <w:r>
        <w:rPr>
          <w:rFonts w:ascii="Arial" w:hAnsi="Arial" w:cs="Arial"/>
        </w:rPr>
        <w:t xml:space="preserve">. </w:t>
      </w:r>
    </w:p>
    <w:p w:rsidR="00AF7C44" w:rsidRDefault="00AF7C44" w:rsidP="00952F91">
      <w:pPr>
        <w:pStyle w:val="Heading5"/>
        <w:numPr>
          <w:ilvl w:val="4"/>
          <w:numId w:val="10"/>
        </w:numPr>
        <w:ind w:left="1080"/>
        <w:jc w:val="both"/>
        <w:rPr>
          <w:rFonts w:ascii="Arial" w:hAnsi="Arial" w:cs="Arial"/>
          <w:b/>
        </w:rPr>
      </w:pPr>
      <w:bookmarkStart w:id="30" w:name="_Toc259113400"/>
      <w:r w:rsidRPr="0015686C">
        <w:rPr>
          <w:rFonts w:ascii="Arial" w:hAnsi="Arial" w:cs="Arial"/>
          <w:b/>
        </w:rPr>
        <w:t>Scope</w:t>
      </w:r>
      <w:bookmarkEnd w:id="30"/>
    </w:p>
    <w:p w:rsidR="00A92655" w:rsidRPr="00A92655" w:rsidRDefault="00A92655" w:rsidP="00A92655">
      <w:pPr>
        <w:ind w:left="1440"/>
        <w:rPr>
          <w:rFonts w:ascii="Arial" w:hAnsi="Arial" w:cs="Arial"/>
          <w:sz w:val="20"/>
          <w:szCs w:val="20"/>
        </w:rPr>
      </w:pPr>
      <w:r w:rsidRPr="00A92655">
        <w:rPr>
          <w:rFonts w:ascii="Arial" w:hAnsi="Arial" w:cs="Arial"/>
          <w:sz w:val="20"/>
          <w:szCs w:val="20"/>
        </w:rPr>
        <w:t>This document covers the interface that will support the Enterprise Application Integration (EAI) solution by providing functionality to allow</w:t>
      </w:r>
      <w:r>
        <w:rPr>
          <w:rFonts w:ascii="Arial" w:hAnsi="Arial" w:cs="Arial"/>
          <w:sz w:val="20"/>
          <w:szCs w:val="20"/>
        </w:rPr>
        <w:t>:</w:t>
      </w:r>
    </w:p>
    <w:p w:rsidR="004C58C4" w:rsidRPr="004C58C4" w:rsidRDefault="004C58C4" w:rsidP="004C58C4">
      <w:pPr>
        <w:spacing w:before="40" w:after="40" w:line="240" w:lineRule="auto"/>
        <w:ind w:left="1440"/>
        <w:jc w:val="both"/>
        <w:rPr>
          <w:rFonts w:ascii="Arial" w:hAnsi="Arial" w:cs="Arial"/>
          <w:color w:val="000000"/>
          <w:sz w:val="20"/>
          <w:szCs w:val="20"/>
        </w:rPr>
      </w:pPr>
      <w:r w:rsidRPr="004C58C4">
        <w:rPr>
          <w:rFonts w:ascii="Arial" w:hAnsi="Arial" w:cs="Arial"/>
          <w:color w:val="000000"/>
          <w:sz w:val="20"/>
          <w:szCs w:val="20"/>
        </w:rPr>
        <w:t xml:space="preserve">Siebel Order Management activity will dictate the behavior in which orders are processed    in SAP B2CC.  The process flow described in the following section depicts the subsequent processing of a Siebel CRM Order within SAP B2CC for the </w:t>
      </w:r>
      <w:r w:rsidR="0017799E" w:rsidRPr="004C58C4">
        <w:rPr>
          <w:rFonts w:ascii="Arial" w:hAnsi="Arial" w:cs="Arial"/>
          <w:color w:val="000000"/>
          <w:sz w:val="20"/>
          <w:szCs w:val="20"/>
        </w:rPr>
        <w:t>creation and</w:t>
      </w:r>
      <w:r w:rsidRPr="004C58C4">
        <w:rPr>
          <w:rFonts w:ascii="Arial" w:hAnsi="Arial" w:cs="Arial"/>
          <w:color w:val="000000"/>
          <w:sz w:val="20"/>
          <w:szCs w:val="20"/>
        </w:rPr>
        <w:t xml:space="preserve"> amendment of a SAP user contact details</w:t>
      </w:r>
    </w:p>
    <w:p w:rsidR="004C58C4" w:rsidRPr="004C58C4" w:rsidRDefault="004C58C4" w:rsidP="004C58C4">
      <w:pPr>
        <w:spacing w:before="40" w:after="40" w:line="240" w:lineRule="auto"/>
        <w:ind w:left="1440"/>
        <w:jc w:val="both"/>
        <w:rPr>
          <w:rFonts w:ascii="Arial" w:hAnsi="Arial" w:cs="Arial"/>
          <w:color w:val="000000"/>
          <w:sz w:val="20"/>
          <w:szCs w:val="20"/>
        </w:rPr>
      </w:pPr>
    </w:p>
    <w:p w:rsidR="004C58C4" w:rsidRDefault="004C58C4" w:rsidP="004C58C4">
      <w:pPr>
        <w:spacing w:after="0" w:line="240" w:lineRule="auto"/>
        <w:ind w:left="1440"/>
        <w:jc w:val="both"/>
        <w:rPr>
          <w:rFonts w:ascii="Arial" w:hAnsi="Arial" w:cs="Arial"/>
          <w:color w:val="000000"/>
          <w:sz w:val="20"/>
          <w:szCs w:val="20"/>
        </w:rPr>
      </w:pPr>
      <w:r w:rsidRPr="004C58C4">
        <w:rPr>
          <w:rFonts w:ascii="Arial" w:hAnsi="Arial" w:cs="Arial"/>
          <w:color w:val="000000"/>
          <w:sz w:val="20"/>
          <w:szCs w:val="20"/>
        </w:rPr>
        <w:t>When billable order lines are released to billing within Siebel CRM, the order data is sent via the EAI for processing in SAP B2CC. The order lines will consist of contact details for user targeted products.</w:t>
      </w:r>
    </w:p>
    <w:p w:rsidR="004C58C4" w:rsidRPr="004C58C4" w:rsidRDefault="004C58C4" w:rsidP="004C58C4">
      <w:pPr>
        <w:spacing w:after="0" w:line="240" w:lineRule="auto"/>
        <w:ind w:left="1440"/>
        <w:jc w:val="both"/>
        <w:rPr>
          <w:rFonts w:ascii="Arial" w:hAnsi="Arial" w:cs="Arial"/>
          <w:color w:val="000000"/>
          <w:sz w:val="20"/>
          <w:szCs w:val="20"/>
        </w:rPr>
      </w:pPr>
    </w:p>
    <w:p w:rsidR="004C58C4" w:rsidRPr="004C58C4" w:rsidRDefault="004C58C4" w:rsidP="004C58C4">
      <w:pPr>
        <w:spacing w:after="0" w:line="240" w:lineRule="auto"/>
        <w:ind w:left="1440"/>
        <w:jc w:val="both"/>
        <w:rPr>
          <w:rFonts w:ascii="Arial" w:hAnsi="Arial" w:cs="Arial"/>
          <w:color w:val="000000"/>
          <w:sz w:val="20"/>
          <w:szCs w:val="20"/>
        </w:rPr>
      </w:pPr>
      <w:r w:rsidRPr="004C58C4">
        <w:rPr>
          <w:rFonts w:ascii="Arial" w:hAnsi="Arial" w:cs="Arial"/>
          <w:color w:val="000000"/>
          <w:sz w:val="20"/>
          <w:szCs w:val="20"/>
        </w:rPr>
        <w:t>Any contact that is sent to SAP will be marked as SAP Published in Siebel and subsequent any updates to that contact will be sent to SAP.</w:t>
      </w:r>
    </w:p>
    <w:p w:rsidR="00174A08" w:rsidRDefault="00174A08" w:rsidP="004C58C4">
      <w:pPr>
        <w:ind w:left="1440"/>
      </w:pPr>
    </w:p>
    <w:p w:rsidR="00AF7C44" w:rsidRDefault="00AF7C44" w:rsidP="00952F91">
      <w:pPr>
        <w:pStyle w:val="Heading5"/>
        <w:numPr>
          <w:ilvl w:val="4"/>
          <w:numId w:val="10"/>
        </w:numPr>
        <w:ind w:left="1080"/>
        <w:jc w:val="both"/>
        <w:rPr>
          <w:rFonts w:ascii="Arial" w:hAnsi="Arial" w:cs="Arial"/>
          <w:b/>
        </w:rPr>
      </w:pPr>
      <w:bookmarkStart w:id="31" w:name="_Toc259113401"/>
      <w:r w:rsidRPr="0015686C">
        <w:rPr>
          <w:rFonts w:ascii="Arial" w:hAnsi="Arial" w:cs="Arial"/>
          <w:b/>
        </w:rPr>
        <w:t>Out of Scope</w:t>
      </w:r>
      <w:bookmarkEnd w:id="31"/>
    </w:p>
    <w:p w:rsidR="00A92655" w:rsidRPr="00A92655" w:rsidRDefault="00A92655" w:rsidP="00A92655">
      <w:pPr>
        <w:numPr>
          <w:ilvl w:val="0"/>
          <w:numId w:val="20"/>
        </w:numPr>
      </w:pPr>
      <w:r>
        <w:t>NA-</w:t>
      </w:r>
    </w:p>
    <w:p w:rsidR="00AF7C44" w:rsidRDefault="00AF7C44" w:rsidP="00952F91">
      <w:pPr>
        <w:pStyle w:val="Heading5"/>
        <w:numPr>
          <w:ilvl w:val="4"/>
          <w:numId w:val="10"/>
        </w:numPr>
        <w:ind w:left="1080"/>
        <w:jc w:val="both"/>
        <w:rPr>
          <w:rFonts w:ascii="Arial" w:hAnsi="Arial" w:cs="Arial"/>
          <w:b/>
        </w:rPr>
      </w:pPr>
      <w:bookmarkStart w:id="32" w:name="_Toc259113402"/>
      <w:r w:rsidRPr="0015686C">
        <w:rPr>
          <w:rFonts w:ascii="Arial" w:hAnsi="Arial" w:cs="Arial"/>
          <w:b/>
        </w:rPr>
        <w:t>Assumptions</w:t>
      </w:r>
      <w:bookmarkEnd w:id="32"/>
    </w:p>
    <w:p w:rsidR="00DB1F37" w:rsidRPr="005070B1" w:rsidRDefault="00DB1F37" w:rsidP="00DB1F37">
      <w:pPr>
        <w:numPr>
          <w:ilvl w:val="0"/>
          <w:numId w:val="19"/>
        </w:numPr>
        <w:rPr>
          <w:rFonts w:ascii="Arial" w:hAnsi="Arial" w:cs="Arial"/>
          <w:sz w:val="20"/>
          <w:szCs w:val="20"/>
        </w:rPr>
      </w:pPr>
      <w:r w:rsidRPr="005070B1">
        <w:rPr>
          <w:rFonts w:ascii="Arial" w:hAnsi="Arial" w:cs="Arial"/>
          <w:sz w:val="20"/>
          <w:szCs w:val="20"/>
        </w:rPr>
        <w:t xml:space="preserve">Siebel CRM will be the single point of entry for order processing.  </w:t>
      </w:r>
      <w:r w:rsidR="00A92655">
        <w:rPr>
          <w:rFonts w:ascii="Arial" w:hAnsi="Arial" w:cs="Arial"/>
          <w:sz w:val="20"/>
          <w:szCs w:val="20"/>
        </w:rPr>
        <w:t>A</w:t>
      </w:r>
      <w:r w:rsidRPr="005070B1">
        <w:rPr>
          <w:rFonts w:ascii="Arial" w:hAnsi="Arial" w:cs="Arial"/>
          <w:sz w:val="20"/>
          <w:szCs w:val="20"/>
        </w:rPr>
        <w:t xml:space="preserve">ll </w:t>
      </w:r>
      <w:r w:rsidR="004C58C4">
        <w:rPr>
          <w:rFonts w:ascii="Arial" w:hAnsi="Arial" w:cs="Arial"/>
          <w:sz w:val="20"/>
          <w:szCs w:val="20"/>
        </w:rPr>
        <w:t>Contacts</w:t>
      </w:r>
      <w:r w:rsidRPr="005070B1">
        <w:rPr>
          <w:rFonts w:ascii="Arial" w:hAnsi="Arial" w:cs="Arial"/>
          <w:sz w:val="20"/>
          <w:szCs w:val="20"/>
        </w:rPr>
        <w:t xml:space="preserve"> must be raised, changed, or removed within Siebel CRM and subsequently fed to SAP B2CC.</w:t>
      </w:r>
    </w:p>
    <w:p w:rsidR="00F86350" w:rsidRDefault="00F86350" w:rsidP="00F86350"/>
    <w:p w:rsidR="009923D5" w:rsidRDefault="009923D5" w:rsidP="00F86350"/>
    <w:p w:rsidR="009923D5" w:rsidRDefault="009923D5" w:rsidP="00F86350"/>
    <w:p w:rsidR="00F86350" w:rsidRDefault="00F86350" w:rsidP="00F86350"/>
    <w:p w:rsidR="00F86350" w:rsidRDefault="00F86350" w:rsidP="00F86350"/>
    <w:p w:rsidR="00F86350" w:rsidRDefault="00F86350" w:rsidP="00F86350"/>
    <w:p w:rsidR="00F86350" w:rsidRDefault="00F86350" w:rsidP="00F86350"/>
    <w:p w:rsidR="007257F1" w:rsidRPr="007168D3" w:rsidRDefault="004C58C4" w:rsidP="00952F91">
      <w:pPr>
        <w:pStyle w:val="Heading1"/>
        <w:numPr>
          <w:ilvl w:val="0"/>
          <w:numId w:val="12"/>
        </w:numPr>
        <w:ind w:left="720"/>
        <w:rPr>
          <w:rFonts w:ascii="Arial Black" w:hAnsi="Arial Black"/>
          <w:sz w:val="24"/>
          <w:szCs w:val="24"/>
        </w:rPr>
      </w:pPr>
      <w:bookmarkStart w:id="33" w:name="_Toc259113403"/>
      <w:r>
        <w:rPr>
          <w:rFonts w:ascii="Arial Black" w:hAnsi="Arial Black"/>
          <w:sz w:val="24"/>
          <w:szCs w:val="24"/>
        </w:rPr>
        <w:t>User Contacts</w:t>
      </w:r>
      <w:bookmarkEnd w:id="33"/>
    </w:p>
    <w:p w:rsidR="00097CA2" w:rsidRPr="00097CA2" w:rsidRDefault="00097CA2" w:rsidP="00097CA2"/>
    <w:p w:rsidR="00097CA2" w:rsidRDefault="006A7244" w:rsidP="00952F91">
      <w:pPr>
        <w:pStyle w:val="Heading5"/>
        <w:numPr>
          <w:ilvl w:val="4"/>
          <w:numId w:val="13"/>
        </w:numPr>
        <w:ind w:left="1260" w:hanging="270"/>
        <w:rPr>
          <w:b/>
          <w:sz w:val="28"/>
          <w:szCs w:val="28"/>
        </w:rPr>
      </w:pPr>
      <w:bookmarkStart w:id="34" w:name="_Toc259113404"/>
      <w:r w:rsidRPr="001C5ED3">
        <w:rPr>
          <w:b/>
          <w:sz w:val="28"/>
          <w:szCs w:val="28"/>
        </w:rPr>
        <w:lastRenderedPageBreak/>
        <w:t>Interface Definition</w:t>
      </w:r>
      <w:bookmarkEnd w:id="34"/>
    </w:p>
    <w:p w:rsidR="0015686C" w:rsidRPr="0015686C" w:rsidRDefault="0015686C" w:rsidP="0015686C"/>
    <w:p w:rsidR="00097CA2" w:rsidRDefault="00097CA2" w:rsidP="00952F91">
      <w:pPr>
        <w:pStyle w:val="Heading9"/>
        <w:numPr>
          <w:ilvl w:val="1"/>
          <w:numId w:val="14"/>
        </w:numPr>
        <w:jc w:val="both"/>
        <w:rPr>
          <w:rFonts w:ascii="Arial" w:hAnsi="Arial" w:cs="Arial"/>
          <w:color w:val="auto"/>
          <w:sz w:val="24"/>
          <w:szCs w:val="24"/>
        </w:rPr>
      </w:pPr>
      <w:bookmarkStart w:id="35" w:name="_Toc259113405"/>
      <w:r w:rsidRPr="0015686C">
        <w:rPr>
          <w:rFonts w:ascii="Arial" w:hAnsi="Arial" w:cs="Arial"/>
          <w:color w:val="auto"/>
          <w:sz w:val="24"/>
          <w:szCs w:val="24"/>
        </w:rPr>
        <w:t>Interface Purpose</w:t>
      </w:r>
      <w:bookmarkEnd w:id="35"/>
    </w:p>
    <w:p w:rsidR="00C67D17" w:rsidRPr="002B5572" w:rsidRDefault="001D17DD" w:rsidP="002E241C">
      <w:pPr>
        <w:ind w:left="1710"/>
        <w:rPr>
          <w:rFonts w:ascii="Arial" w:hAnsi="Arial" w:cs="Arial"/>
          <w:sz w:val="20"/>
          <w:szCs w:val="20"/>
        </w:rPr>
      </w:pPr>
      <w:r w:rsidRPr="002B5572">
        <w:rPr>
          <w:rFonts w:ascii="Arial" w:hAnsi="Arial" w:cs="Arial"/>
          <w:sz w:val="20"/>
          <w:szCs w:val="20"/>
        </w:rPr>
        <w:t xml:space="preserve">The purpose of this interface is to allow Siebel CRM to </w:t>
      </w:r>
      <w:r w:rsidR="00BA33F0">
        <w:rPr>
          <w:rFonts w:ascii="Arial" w:hAnsi="Arial" w:cs="Arial"/>
          <w:sz w:val="20"/>
          <w:szCs w:val="20"/>
        </w:rPr>
        <w:t xml:space="preserve">create, modify, merge, </w:t>
      </w:r>
      <w:r w:rsidR="00CA262B">
        <w:rPr>
          <w:rFonts w:ascii="Arial" w:hAnsi="Arial" w:cs="Arial"/>
          <w:sz w:val="20"/>
          <w:szCs w:val="20"/>
        </w:rPr>
        <w:t>and swap</w:t>
      </w:r>
      <w:r w:rsidR="00BA33F0">
        <w:rPr>
          <w:rFonts w:ascii="Arial" w:hAnsi="Arial" w:cs="Arial"/>
          <w:sz w:val="20"/>
          <w:szCs w:val="20"/>
        </w:rPr>
        <w:t xml:space="preserve"> user contacts</w:t>
      </w:r>
      <w:r w:rsidRPr="002B5572">
        <w:rPr>
          <w:rFonts w:ascii="Arial" w:hAnsi="Arial" w:cs="Arial"/>
          <w:sz w:val="20"/>
          <w:szCs w:val="20"/>
        </w:rPr>
        <w:t xml:space="preserve"> </w:t>
      </w:r>
      <w:r w:rsidR="00BA33F0">
        <w:rPr>
          <w:rFonts w:ascii="Arial" w:hAnsi="Arial" w:cs="Arial"/>
          <w:sz w:val="20"/>
          <w:szCs w:val="20"/>
        </w:rPr>
        <w:t>in</w:t>
      </w:r>
      <w:r w:rsidRPr="002B5572">
        <w:rPr>
          <w:rFonts w:ascii="Arial" w:hAnsi="Arial" w:cs="Arial"/>
          <w:sz w:val="20"/>
          <w:szCs w:val="20"/>
        </w:rPr>
        <w:t xml:space="preserve"> SAP-B2CC for processing. </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tblPr>
      <w:tblGrid>
        <w:gridCol w:w="2901"/>
        <w:gridCol w:w="2901"/>
      </w:tblGrid>
      <w:tr w:rsidR="001D17DD" w:rsidRPr="001D17DD" w:rsidTr="006B3257">
        <w:trPr>
          <w:jc w:val="center"/>
        </w:trPr>
        <w:tc>
          <w:tcPr>
            <w:tcW w:w="2901" w:type="dxa"/>
            <w:shd w:val="clear" w:color="auto" w:fill="auto"/>
          </w:tcPr>
          <w:p w:rsidR="001D17DD" w:rsidRPr="002B5572" w:rsidRDefault="001D17DD" w:rsidP="006B3257">
            <w:pPr>
              <w:rPr>
                <w:rFonts w:ascii="Arial" w:hAnsi="Arial" w:cs="Arial"/>
                <w:b/>
                <w:bCs/>
                <w:sz w:val="20"/>
                <w:szCs w:val="20"/>
              </w:rPr>
            </w:pPr>
            <w:r w:rsidRPr="002B5572">
              <w:rPr>
                <w:rFonts w:ascii="Arial" w:hAnsi="Arial" w:cs="Arial"/>
                <w:b/>
                <w:bCs/>
                <w:sz w:val="20"/>
                <w:szCs w:val="20"/>
              </w:rPr>
              <w:t>Function</w:t>
            </w:r>
          </w:p>
        </w:tc>
        <w:tc>
          <w:tcPr>
            <w:tcW w:w="2901" w:type="dxa"/>
            <w:shd w:val="clear" w:color="auto" w:fill="auto"/>
          </w:tcPr>
          <w:p w:rsidR="001D17DD" w:rsidRPr="002B5572" w:rsidRDefault="001D17DD" w:rsidP="001D17DD">
            <w:pPr>
              <w:jc w:val="both"/>
              <w:rPr>
                <w:rFonts w:ascii="Arial" w:hAnsi="Arial" w:cs="Arial"/>
                <w:b/>
                <w:bCs/>
                <w:sz w:val="20"/>
                <w:szCs w:val="20"/>
              </w:rPr>
            </w:pPr>
            <w:r w:rsidRPr="002B5572">
              <w:rPr>
                <w:rFonts w:ascii="Arial" w:hAnsi="Arial" w:cs="Arial"/>
                <w:b/>
                <w:bCs/>
                <w:sz w:val="20"/>
                <w:szCs w:val="20"/>
              </w:rPr>
              <w:t>SAP-B2CC</w:t>
            </w:r>
          </w:p>
        </w:tc>
      </w:tr>
      <w:tr w:rsidR="001D17DD" w:rsidRPr="001D17DD" w:rsidTr="006B3257">
        <w:trPr>
          <w:jc w:val="center"/>
        </w:trPr>
        <w:tc>
          <w:tcPr>
            <w:tcW w:w="2901" w:type="dxa"/>
            <w:shd w:val="clear" w:color="auto" w:fill="auto"/>
          </w:tcPr>
          <w:p w:rsidR="001D17DD" w:rsidRPr="00726CCB" w:rsidRDefault="00F5787D" w:rsidP="00726CCB">
            <w:pPr>
              <w:jc w:val="both"/>
              <w:rPr>
                <w:rFonts w:ascii="Arial" w:hAnsi="Arial" w:cs="Arial"/>
                <w:sz w:val="20"/>
                <w:szCs w:val="20"/>
              </w:rPr>
            </w:pPr>
            <w:r w:rsidRPr="00726CCB">
              <w:rPr>
                <w:rFonts w:ascii="Arial" w:hAnsi="Arial" w:cs="Arial"/>
                <w:sz w:val="20"/>
                <w:szCs w:val="20"/>
              </w:rPr>
              <w:t xml:space="preserve">Creation of </w:t>
            </w:r>
            <w:r w:rsidR="004C58C4" w:rsidRPr="00726CCB">
              <w:rPr>
                <w:rFonts w:ascii="Arial" w:hAnsi="Arial" w:cs="Arial"/>
                <w:sz w:val="20"/>
                <w:szCs w:val="20"/>
              </w:rPr>
              <w:t xml:space="preserve">User </w:t>
            </w:r>
            <w:r w:rsidR="00726CCB" w:rsidRPr="00726CCB">
              <w:rPr>
                <w:rFonts w:ascii="Arial" w:hAnsi="Arial" w:cs="Arial"/>
                <w:sz w:val="20"/>
                <w:szCs w:val="20"/>
              </w:rPr>
              <w:t>Contac</w:t>
            </w:r>
            <w:r w:rsidR="00726CCB">
              <w:rPr>
                <w:rFonts w:ascii="Arial" w:hAnsi="Arial" w:cs="Arial"/>
                <w:sz w:val="20"/>
                <w:szCs w:val="20"/>
              </w:rPr>
              <w:t>t</w:t>
            </w:r>
            <w:r w:rsidR="00333D43" w:rsidRPr="00726CCB">
              <w:rPr>
                <w:rFonts w:ascii="Arial" w:hAnsi="Arial" w:cs="Arial"/>
                <w:sz w:val="20"/>
                <w:szCs w:val="20"/>
              </w:rPr>
              <w:t>.</w:t>
            </w:r>
          </w:p>
        </w:tc>
        <w:tc>
          <w:tcPr>
            <w:tcW w:w="2901" w:type="dxa"/>
            <w:shd w:val="clear" w:color="auto" w:fill="auto"/>
          </w:tcPr>
          <w:p w:rsidR="001D17DD" w:rsidRPr="002B5572" w:rsidRDefault="001D17DD" w:rsidP="001D17DD">
            <w:pPr>
              <w:jc w:val="both"/>
              <w:rPr>
                <w:rFonts w:ascii="Arial" w:hAnsi="Arial" w:cs="Arial"/>
                <w:sz w:val="20"/>
                <w:szCs w:val="20"/>
              </w:rPr>
            </w:pPr>
            <w:r w:rsidRPr="002B5572">
              <w:rPr>
                <w:rFonts w:ascii="Arial" w:hAnsi="Arial" w:cs="Arial"/>
                <w:sz w:val="20"/>
                <w:szCs w:val="20"/>
              </w:rPr>
              <w:t>Yes</w:t>
            </w:r>
          </w:p>
        </w:tc>
      </w:tr>
      <w:tr w:rsidR="001D17DD" w:rsidRPr="001D17DD" w:rsidTr="006B3257">
        <w:trPr>
          <w:jc w:val="center"/>
        </w:trPr>
        <w:tc>
          <w:tcPr>
            <w:tcW w:w="2901" w:type="dxa"/>
            <w:shd w:val="clear" w:color="auto" w:fill="auto"/>
          </w:tcPr>
          <w:p w:rsidR="001D17DD" w:rsidRPr="00726CCB" w:rsidRDefault="004C58C4" w:rsidP="00F5787D">
            <w:pPr>
              <w:jc w:val="both"/>
              <w:rPr>
                <w:rFonts w:ascii="Arial" w:hAnsi="Arial" w:cs="Arial"/>
                <w:sz w:val="20"/>
                <w:szCs w:val="20"/>
              </w:rPr>
            </w:pPr>
            <w:r w:rsidRPr="00726CCB">
              <w:rPr>
                <w:rFonts w:ascii="Arial" w:hAnsi="Arial" w:cs="Arial"/>
                <w:sz w:val="20"/>
                <w:szCs w:val="20"/>
              </w:rPr>
              <w:t>Modification of User Contact</w:t>
            </w:r>
          </w:p>
        </w:tc>
        <w:tc>
          <w:tcPr>
            <w:tcW w:w="2901" w:type="dxa"/>
            <w:shd w:val="clear" w:color="auto" w:fill="auto"/>
          </w:tcPr>
          <w:p w:rsidR="001D17DD" w:rsidRPr="002B5572" w:rsidRDefault="001D17DD" w:rsidP="001D17DD">
            <w:pPr>
              <w:jc w:val="both"/>
              <w:rPr>
                <w:rFonts w:ascii="Arial" w:hAnsi="Arial" w:cs="Arial"/>
                <w:sz w:val="20"/>
                <w:szCs w:val="20"/>
              </w:rPr>
            </w:pPr>
            <w:r w:rsidRPr="002B5572">
              <w:rPr>
                <w:rFonts w:ascii="Arial" w:hAnsi="Arial" w:cs="Arial"/>
                <w:sz w:val="20"/>
                <w:szCs w:val="20"/>
              </w:rPr>
              <w:t>Yes</w:t>
            </w:r>
          </w:p>
        </w:tc>
      </w:tr>
      <w:tr w:rsidR="001D17DD" w:rsidRPr="001D17DD" w:rsidTr="006B3257">
        <w:trPr>
          <w:jc w:val="center"/>
        </w:trPr>
        <w:tc>
          <w:tcPr>
            <w:tcW w:w="2901" w:type="dxa"/>
            <w:shd w:val="clear" w:color="auto" w:fill="auto"/>
          </w:tcPr>
          <w:p w:rsidR="001D17DD" w:rsidRPr="00726CCB" w:rsidRDefault="00F5787D" w:rsidP="001D17DD">
            <w:pPr>
              <w:jc w:val="both"/>
              <w:rPr>
                <w:rFonts w:ascii="Arial" w:hAnsi="Arial" w:cs="Arial"/>
                <w:sz w:val="20"/>
                <w:szCs w:val="20"/>
              </w:rPr>
            </w:pPr>
            <w:r w:rsidRPr="00726CCB">
              <w:rPr>
                <w:rFonts w:ascii="Arial" w:hAnsi="Arial" w:cs="Arial"/>
                <w:sz w:val="20"/>
                <w:szCs w:val="20"/>
              </w:rPr>
              <w:t>Merge of</w:t>
            </w:r>
            <w:r w:rsidR="00BA33F0" w:rsidRPr="00726CCB">
              <w:rPr>
                <w:rFonts w:ascii="Arial" w:hAnsi="Arial" w:cs="Arial"/>
                <w:sz w:val="20"/>
                <w:szCs w:val="20"/>
              </w:rPr>
              <w:t xml:space="preserve"> User Contact</w:t>
            </w:r>
          </w:p>
        </w:tc>
        <w:tc>
          <w:tcPr>
            <w:tcW w:w="2901" w:type="dxa"/>
            <w:shd w:val="clear" w:color="auto" w:fill="auto"/>
          </w:tcPr>
          <w:p w:rsidR="001D17DD" w:rsidRPr="002B5572" w:rsidRDefault="00BA33F0" w:rsidP="001D17DD">
            <w:pPr>
              <w:jc w:val="both"/>
              <w:rPr>
                <w:rFonts w:ascii="Arial" w:hAnsi="Arial" w:cs="Arial"/>
                <w:sz w:val="20"/>
                <w:szCs w:val="20"/>
              </w:rPr>
            </w:pPr>
            <w:r>
              <w:rPr>
                <w:rFonts w:ascii="Arial" w:hAnsi="Arial" w:cs="Arial"/>
                <w:sz w:val="20"/>
                <w:szCs w:val="20"/>
              </w:rPr>
              <w:t>Yes</w:t>
            </w:r>
          </w:p>
        </w:tc>
      </w:tr>
      <w:tr w:rsidR="001D17DD" w:rsidRPr="001D17DD" w:rsidTr="006B3257">
        <w:trPr>
          <w:jc w:val="center"/>
        </w:trPr>
        <w:tc>
          <w:tcPr>
            <w:tcW w:w="2901" w:type="dxa"/>
            <w:shd w:val="clear" w:color="auto" w:fill="auto"/>
          </w:tcPr>
          <w:p w:rsidR="001D17DD" w:rsidRPr="00726CCB" w:rsidRDefault="00BA33F0" w:rsidP="00F5787D">
            <w:pPr>
              <w:jc w:val="both"/>
              <w:rPr>
                <w:rFonts w:ascii="Arial" w:hAnsi="Arial" w:cs="Arial"/>
                <w:sz w:val="20"/>
                <w:szCs w:val="20"/>
              </w:rPr>
            </w:pPr>
            <w:r w:rsidRPr="00726CCB">
              <w:rPr>
                <w:rFonts w:ascii="Arial" w:hAnsi="Arial" w:cs="Arial"/>
                <w:sz w:val="20"/>
                <w:szCs w:val="20"/>
              </w:rPr>
              <w:t>Swap of User Contact</w:t>
            </w:r>
          </w:p>
        </w:tc>
        <w:tc>
          <w:tcPr>
            <w:tcW w:w="2901" w:type="dxa"/>
            <w:shd w:val="clear" w:color="auto" w:fill="auto"/>
          </w:tcPr>
          <w:p w:rsidR="001D17DD" w:rsidRPr="002B5572" w:rsidRDefault="001D17DD" w:rsidP="001D17DD">
            <w:pPr>
              <w:jc w:val="both"/>
              <w:rPr>
                <w:rFonts w:ascii="Arial" w:hAnsi="Arial" w:cs="Arial"/>
                <w:sz w:val="20"/>
                <w:szCs w:val="20"/>
              </w:rPr>
            </w:pPr>
            <w:r w:rsidRPr="002B5572">
              <w:rPr>
                <w:rFonts w:ascii="Arial" w:hAnsi="Arial" w:cs="Arial"/>
                <w:sz w:val="20"/>
                <w:szCs w:val="20"/>
              </w:rPr>
              <w:t>Yes</w:t>
            </w:r>
          </w:p>
        </w:tc>
      </w:tr>
      <w:tr w:rsidR="00333D43" w:rsidRPr="001D17DD" w:rsidTr="006B3257">
        <w:trPr>
          <w:jc w:val="center"/>
        </w:trPr>
        <w:tc>
          <w:tcPr>
            <w:tcW w:w="2901" w:type="dxa"/>
            <w:shd w:val="clear" w:color="auto" w:fill="auto"/>
          </w:tcPr>
          <w:p w:rsidR="00333D43" w:rsidRPr="00726CCB" w:rsidRDefault="00333D43" w:rsidP="00F5787D">
            <w:pPr>
              <w:jc w:val="both"/>
              <w:rPr>
                <w:rFonts w:ascii="Arial" w:hAnsi="Arial" w:cs="Arial"/>
                <w:sz w:val="20"/>
                <w:szCs w:val="20"/>
              </w:rPr>
            </w:pPr>
            <w:r w:rsidRPr="00726CCB">
              <w:rPr>
                <w:rFonts w:ascii="Arial" w:hAnsi="Arial" w:cs="Arial"/>
                <w:sz w:val="20"/>
                <w:szCs w:val="20"/>
              </w:rPr>
              <w:t>Delete a Contact</w:t>
            </w:r>
          </w:p>
        </w:tc>
        <w:tc>
          <w:tcPr>
            <w:tcW w:w="2901" w:type="dxa"/>
            <w:shd w:val="clear" w:color="auto" w:fill="auto"/>
          </w:tcPr>
          <w:p w:rsidR="00333D43" w:rsidRPr="002B5572" w:rsidRDefault="00726CCB" w:rsidP="00726CCB">
            <w:pPr>
              <w:jc w:val="both"/>
              <w:rPr>
                <w:rFonts w:ascii="Arial" w:hAnsi="Arial" w:cs="Arial"/>
                <w:sz w:val="20"/>
                <w:szCs w:val="20"/>
              </w:rPr>
            </w:pPr>
            <w:r>
              <w:rPr>
                <w:rFonts w:ascii="Arial" w:hAnsi="Arial" w:cs="Arial"/>
                <w:sz w:val="20"/>
                <w:szCs w:val="20"/>
              </w:rPr>
              <w:t>Yes</w:t>
            </w:r>
          </w:p>
        </w:tc>
      </w:tr>
    </w:tbl>
    <w:p w:rsidR="001D17DD" w:rsidRDefault="001D17DD" w:rsidP="00C67D17">
      <w:pPr>
        <w:ind w:left="2880"/>
      </w:pPr>
    </w:p>
    <w:p w:rsidR="00231DD2" w:rsidRPr="00C67D17" w:rsidRDefault="00231DD2" w:rsidP="00C67D17">
      <w:pPr>
        <w:ind w:left="2880"/>
      </w:pPr>
    </w:p>
    <w:p w:rsidR="00097CA2" w:rsidRDefault="00097CA2" w:rsidP="00F8404F">
      <w:pPr>
        <w:pStyle w:val="Heading9"/>
        <w:numPr>
          <w:ilvl w:val="1"/>
          <w:numId w:val="14"/>
        </w:numPr>
        <w:ind w:left="810"/>
        <w:jc w:val="both"/>
        <w:rPr>
          <w:rFonts w:ascii="Arial" w:hAnsi="Arial" w:cs="Arial"/>
          <w:color w:val="auto"/>
          <w:sz w:val="24"/>
          <w:szCs w:val="24"/>
        </w:rPr>
      </w:pPr>
      <w:bookmarkStart w:id="36" w:name="_Toc259113406"/>
      <w:r w:rsidRPr="0015686C">
        <w:rPr>
          <w:rFonts w:ascii="Arial" w:hAnsi="Arial" w:cs="Arial"/>
          <w:color w:val="auto"/>
          <w:sz w:val="24"/>
          <w:szCs w:val="24"/>
        </w:rPr>
        <w:t>Context</w:t>
      </w:r>
      <w:bookmarkEnd w:id="36"/>
    </w:p>
    <w:p w:rsidR="00231DD2" w:rsidRPr="00231DD2" w:rsidRDefault="00231DD2" w:rsidP="00231DD2"/>
    <w:p w:rsidR="00C67D17" w:rsidRDefault="001D17DD" w:rsidP="00F8404F">
      <w:pPr>
        <w:ind w:left="720" w:firstLine="720"/>
        <w:jc w:val="both"/>
        <w:rPr>
          <w:rFonts w:ascii="Arial" w:hAnsi="Arial" w:cs="Arial"/>
          <w:sz w:val="20"/>
          <w:szCs w:val="20"/>
        </w:rPr>
      </w:pPr>
      <w:r w:rsidRPr="001D17DD">
        <w:rPr>
          <w:rFonts w:ascii="Arial" w:hAnsi="Arial" w:cs="Arial"/>
          <w:sz w:val="20"/>
          <w:szCs w:val="20"/>
        </w:rPr>
        <w:t xml:space="preserve">The </w:t>
      </w:r>
      <w:r>
        <w:rPr>
          <w:rFonts w:ascii="Arial" w:hAnsi="Arial" w:cs="Arial"/>
          <w:sz w:val="20"/>
          <w:szCs w:val="20"/>
        </w:rPr>
        <w:t xml:space="preserve">creation of </w:t>
      </w:r>
      <w:r w:rsidR="00BA33F0" w:rsidRPr="00BA33F0">
        <w:rPr>
          <w:rFonts w:ascii="Arial" w:hAnsi="Arial" w:cs="Arial"/>
          <w:sz w:val="20"/>
          <w:szCs w:val="20"/>
        </w:rPr>
        <w:t>User</w:t>
      </w:r>
      <w:r w:rsidR="00BA33F0">
        <w:rPr>
          <w:rFonts w:ascii="Arial" w:hAnsi="Arial" w:cs="Arial"/>
          <w:sz w:val="20"/>
          <w:szCs w:val="20"/>
        </w:rPr>
        <w:t xml:space="preserve"> contacts</w:t>
      </w:r>
      <w:r w:rsidRPr="001D17DD">
        <w:rPr>
          <w:rFonts w:ascii="Arial" w:hAnsi="Arial" w:cs="Arial"/>
          <w:sz w:val="20"/>
          <w:szCs w:val="20"/>
        </w:rPr>
        <w:t xml:space="preserve"> process is initiated from Siebel</w:t>
      </w:r>
      <w:r>
        <w:rPr>
          <w:rFonts w:ascii="Arial" w:hAnsi="Arial" w:cs="Arial"/>
          <w:sz w:val="20"/>
          <w:szCs w:val="20"/>
        </w:rPr>
        <w:t xml:space="preserve"> CRM</w:t>
      </w:r>
      <w:r w:rsidRPr="001D17DD">
        <w:rPr>
          <w:rFonts w:ascii="Arial" w:hAnsi="Arial" w:cs="Arial"/>
          <w:sz w:val="20"/>
          <w:szCs w:val="20"/>
        </w:rPr>
        <w:t xml:space="preserve">. This is part of an overall process which governs the sale or modification of the provision of </w:t>
      </w:r>
      <w:r w:rsidR="0069765F">
        <w:rPr>
          <w:rFonts w:ascii="Arial" w:hAnsi="Arial" w:cs="Arial"/>
          <w:sz w:val="20"/>
          <w:szCs w:val="20"/>
        </w:rPr>
        <w:t xml:space="preserve">Thomson </w:t>
      </w:r>
      <w:r w:rsidR="00CA262B" w:rsidRPr="001D17DD">
        <w:rPr>
          <w:rFonts w:ascii="Arial" w:hAnsi="Arial" w:cs="Arial"/>
          <w:sz w:val="20"/>
          <w:szCs w:val="20"/>
        </w:rPr>
        <w:t>Reuter’s</w:t>
      </w:r>
      <w:r w:rsidRPr="001D17DD">
        <w:rPr>
          <w:rFonts w:ascii="Arial" w:hAnsi="Arial" w:cs="Arial"/>
          <w:sz w:val="20"/>
          <w:szCs w:val="20"/>
        </w:rPr>
        <w:t xml:space="preserve"> services to </w:t>
      </w:r>
      <w:r w:rsidR="00726CCB" w:rsidRPr="00726CCB">
        <w:rPr>
          <w:rFonts w:ascii="Arial" w:hAnsi="Arial" w:cs="Arial"/>
          <w:sz w:val="20"/>
          <w:szCs w:val="20"/>
        </w:rPr>
        <w:t>customers</w:t>
      </w:r>
      <w:r w:rsidRPr="001D17DD">
        <w:rPr>
          <w:rFonts w:ascii="Arial" w:hAnsi="Arial" w:cs="Arial"/>
          <w:sz w:val="20"/>
          <w:szCs w:val="20"/>
        </w:rPr>
        <w:t xml:space="preserve">. EAI will orchestrate the end to end process by invoking the </w:t>
      </w:r>
      <w:r>
        <w:rPr>
          <w:rFonts w:ascii="Arial" w:hAnsi="Arial" w:cs="Arial"/>
          <w:sz w:val="20"/>
          <w:szCs w:val="20"/>
        </w:rPr>
        <w:t xml:space="preserve">creation of </w:t>
      </w:r>
      <w:r w:rsidR="00BA33F0">
        <w:rPr>
          <w:rFonts w:ascii="Arial" w:hAnsi="Arial" w:cs="Arial"/>
          <w:sz w:val="20"/>
          <w:szCs w:val="20"/>
        </w:rPr>
        <w:t>contact</w:t>
      </w:r>
      <w:r w:rsidRPr="001D17DD">
        <w:rPr>
          <w:rFonts w:ascii="Arial" w:hAnsi="Arial" w:cs="Arial"/>
          <w:sz w:val="20"/>
          <w:szCs w:val="20"/>
        </w:rPr>
        <w:t xml:space="preserve"> </w:t>
      </w:r>
      <w:r>
        <w:rPr>
          <w:rFonts w:ascii="Arial" w:hAnsi="Arial" w:cs="Arial"/>
          <w:sz w:val="20"/>
          <w:szCs w:val="20"/>
        </w:rPr>
        <w:t>process</w:t>
      </w:r>
      <w:r w:rsidRPr="001D17DD">
        <w:rPr>
          <w:rFonts w:ascii="Arial" w:hAnsi="Arial" w:cs="Arial"/>
          <w:sz w:val="20"/>
          <w:szCs w:val="20"/>
        </w:rPr>
        <w:t xml:space="preserve"> on the </w:t>
      </w:r>
      <w:r>
        <w:rPr>
          <w:rFonts w:ascii="Arial" w:hAnsi="Arial" w:cs="Arial"/>
          <w:sz w:val="20"/>
          <w:szCs w:val="20"/>
        </w:rPr>
        <w:t xml:space="preserve">SAP System </w:t>
      </w:r>
      <w:r w:rsidRPr="001D17DD">
        <w:rPr>
          <w:rFonts w:ascii="Arial" w:hAnsi="Arial" w:cs="Arial"/>
          <w:sz w:val="20"/>
          <w:szCs w:val="20"/>
        </w:rPr>
        <w:t>through message-based event</w:t>
      </w:r>
      <w:r>
        <w:rPr>
          <w:rFonts w:ascii="Arial" w:hAnsi="Arial" w:cs="Arial"/>
          <w:sz w:val="20"/>
          <w:szCs w:val="20"/>
        </w:rPr>
        <w:t>.</w:t>
      </w:r>
    </w:p>
    <w:p w:rsidR="00C67D17" w:rsidRPr="00C67D17" w:rsidRDefault="00097CA2" w:rsidP="00906A9B">
      <w:pPr>
        <w:pStyle w:val="Heading9"/>
        <w:numPr>
          <w:ilvl w:val="1"/>
          <w:numId w:val="14"/>
        </w:numPr>
        <w:ind w:left="180" w:right="6840"/>
        <w:jc w:val="both"/>
      </w:pPr>
      <w:bookmarkStart w:id="37" w:name="_Toc259113407"/>
      <w:r w:rsidRPr="00F86350">
        <w:rPr>
          <w:rFonts w:ascii="Arial" w:hAnsi="Arial" w:cs="Arial"/>
          <w:color w:val="auto"/>
          <w:sz w:val="24"/>
          <w:szCs w:val="24"/>
        </w:rPr>
        <w:lastRenderedPageBreak/>
        <w:t>Functional</w:t>
      </w:r>
      <w:r w:rsidR="00906A9B">
        <w:rPr>
          <w:rFonts w:ascii="Arial" w:hAnsi="Arial" w:cs="Arial"/>
          <w:color w:val="auto"/>
          <w:sz w:val="24"/>
          <w:szCs w:val="24"/>
        </w:rPr>
        <w:t xml:space="preserve"> </w:t>
      </w:r>
      <w:r w:rsidRPr="00F86350">
        <w:rPr>
          <w:rFonts w:ascii="Arial" w:hAnsi="Arial" w:cs="Arial"/>
          <w:color w:val="auto"/>
          <w:sz w:val="24"/>
          <w:szCs w:val="24"/>
        </w:rPr>
        <w:t>View</w:t>
      </w:r>
      <w:r w:rsidR="00B067C5">
        <w:rPr>
          <w:noProof/>
          <w:lang w:bidi="ar-SA"/>
        </w:rPr>
        <w:drawing>
          <wp:inline distT="0" distB="0" distL="0" distR="0">
            <wp:extent cx="6000750" cy="5050562"/>
            <wp:effectExtent l="19050" t="0" r="0" b="0"/>
            <wp:docPr id="3" name="Picture 3" descr="C:\Documents and Settings\sr45022\Desktop\Kat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r45022\Desktop\Kathi.png"/>
                    <pic:cNvPicPr>
                      <a:picLocks noChangeAspect="1" noChangeArrowheads="1"/>
                    </pic:cNvPicPr>
                  </pic:nvPicPr>
                  <pic:blipFill>
                    <a:blip r:embed="rId9" cstate="print"/>
                    <a:srcRect/>
                    <a:stretch>
                      <a:fillRect/>
                    </a:stretch>
                  </pic:blipFill>
                  <pic:spPr bwMode="auto">
                    <a:xfrm>
                      <a:off x="0" y="0"/>
                      <a:ext cx="6000750" cy="5050562"/>
                    </a:xfrm>
                    <a:prstGeom prst="rect">
                      <a:avLst/>
                    </a:prstGeom>
                    <a:noFill/>
                    <a:ln w="9525">
                      <a:noFill/>
                      <a:miter lim="800000"/>
                      <a:headEnd/>
                      <a:tailEnd/>
                    </a:ln>
                  </pic:spPr>
                </pic:pic>
              </a:graphicData>
            </a:graphic>
          </wp:inline>
        </w:drawing>
      </w:r>
      <w:bookmarkEnd w:id="37"/>
    </w:p>
    <w:p w:rsidR="00097CA2" w:rsidRDefault="00097CA2" w:rsidP="00F8404F">
      <w:pPr>
        <w:pStyle w:val="Heading9"/>
        <w:numPr>
          <w:ilvl w:val="1"/>
          <w:numId w:val="14"/>
        </w:numPr>
        <w:ind w:left="720"/>
        <w:jc w:val="both"/>
        <w:rPr>
          <w:rFonts w:ascii="Arial" w:hAnsi="Arial" w:cs="Arial"/>
          <w:color w:val="auto"/>
          <w:sz w:val="24"/>
          <w:szCs w:val="24"/>
        </w:rPr>
      </w:pPr>
      <w:bookmarkStart w:id="38" w:name="_Toc259113408"/>
      <w:r w:rsidRPr="0015686C">
        <w:rPr>
          <w:rFonts w:ascii="Arial" w:hAnsi="Arial" w:cs="Arial"/>
          <w:color w:val="auto"/>
          <w:sz w:val="24"/>
          <w:szCs w:val="24"/>
        </w:rPr>
        <w:t>Interface Characteristics</w:t>
      </w:r>
      <w:bookmarkEnd w:id="38"/>
    </w:p>
    <w:p w:rsidR="00324791" w:rsidRDefault="00324791" w:rsidP="0004709B">
      <w:pPr>
        <w:spacing w:after="0" w:line="240" w:lineRule="auto"/>
        <w:ind w:left="1080" w:firstLine="720"/>
        <w:rPr>
          <w:rFonts w:ascii="Arial" w:hAnsi="Arial" w:cs="Arial"/>
          <w:sz w:val="20"/>
          <w:szCs w:val="20"/>
        </w:rPr>
      </w:pPr>
      <w:r w:rsidRPr="00726CCB">
        <w:rPr>
          <w:rFonts w:ascii="Arial" w:hAnsi="Arial" w:cs="Arial"/>
          <w:sz w:val="20"/>
          <w:szCs w:val="20"/>
        </w:rPr>
        <w:t xml:space="preserve">EAI </w:t>
      </w:r>
      <w:r w:rsidR="0069765F" w:rsidRPr="00726CCB">
        <w:rPr>
          <w:rFonts w:ascii="Arial" w:hAnsi="Arial" w:cs="Arial"/>
          <w:sz w:val="20"/>
          <w:szCs w:val="20"/>
        </w:rPr>
        <w:t xml:space="preserve">dequeues the </w:t>
      </w:r>
      <w:r w:rsidR="00BA33F0" w:rsidRPr="00726CCB">
        <w:rPr>
          <w:rFonts w:ascii="Arial" w:hAnsi="Arial" w:cs="Arial"/>
          <w:sz w:val="20"/>
          <w:szCs w:val="20"/>
        </w:rPr>
        <w:t>Contact</w:t>
      </w:r>
      <w:r w:rsidR="0069765F" w:rsidRPr="00726CCB">
        <w:rPr>
          <w:rFonts w:ascii="Arial" w:hAnsi="Arial" w:cs="Arial"/>
          <w:sz w:val="20"/>
          <w:szCs w:val="20"/>
        </w:rPr>
        <w:t xml:space="preserve"> data from MQ </w:t>
      </w:r>
      <w:r w:rsidR="00BA33F0" w:rsidRPr="00726CCB">
        <w:rPr>
          <w:rFonts w:ascii="Arial" w:hAnsi="Arial" w:cs="Arial"/>
        </w:rPr>
        <w:t>e_CRM_EAI_027_CON_PUB_RQST_Q</w:t>
      </w:r>
      <w:r w:rsidRPr="00726CCB">
        <w:rPr>
          <w:rFonts w:ascii="Arial" w:hAnsi="Arial" w:cs="Arial"/>
          <w:sz w:val="20"/>
          <w:szCs w:val="20"/>
        </w:rPr>
        <w:t xml:space="preserve"> </w:t>
      </w:r>
      <w:r w:rsidR="0004709B" w:rsidRPr="00726CCB">
        <w:rPr>
          <w:rFonts w:ascii="Arial" w:hAnsi="Arial" w:cs="Arial"/>
          <w:sz w:val="20"/>
          <w:szCs w:val="20"/>
        </w:rPr>
        <w:t xml:space="preserve"> </w:t>
      </w:r>
      <w:r w:rsidRPr="00726CCB">
        <w:rPr>
          <w:rFonts w:ascii="Arial" w:hAnsi="Arial" w:cs="Arial"/>
          <w:sz w:val="20"/>
          <w:szCs w:val="20"/>
        </w:rPr>
        <w:t>to which S</w:t>
      </w:r>
      <w:r w:rsidR="003314BD" w:rsidRPr="00726CCB">
        <w:rPr>
          <w:rFonts w:ascii="Arial" w:hAnsi="Arial" w:cs="Arial"/>
          <w:sz w:val="20"/>
          <w:szCs w:val="20"/>
        </w:rPr>
        <w:t>i</w:t>
      </w:r>
      <w:r w:rsidRPr="00726CCB">
        <w:rPr>
          <w:rFonts w:ascii="Arial" w:hAnsi="Arial" w:cs="Arial"/>
          <w:sz w:val="20"/>
          <w:szCs w:val="20"/>
        </w:rPr>
        <w:t xml:space="preserve">ebel </w:t>
      </w:r>
      <w:r w:rsidR="00A70C97" w:rsidRPr="00726CCB">
        <w:rPr>
          <w:rFonts w:ascii="Arial" w:hAnsi="Arial" w:cs="Arial"/>
          <w:sz w:val="20"/>
          <w:szCs w:val="20"/>
        </w:rPr>
        <w:t>enqueues request</w:t>
      </w:r>
      <w:r w:rsidR="0069765F" w:rsidRPr="00726CCB">
        <w:rPr>
          <w:rFonts w:ascii="Arial" w:hAnsi="Arial" w:cs="Arial"/>
          <w:sz w:val="20"/>
          <w:szCs w:val="20"/>
        </w:rPr>
        <w:t xml:space="preserve"> </w:t>
      </w:r>
      <w:r w:rsidR="00726CCB" w:rsidRPr="00726CCB">
        <w:rPr>
          <w:rFonts w:ascii="Arial" w:hAnsi="Arial" w:cs="Arial"/>
          <w:sz w:val="20"/>
          <w:szCs w:val="20"/>
        </w:rPr>
        <w:t>message. The</w:t>
      </w:r>
      <w:r w:rsidR="00F5787D" w:rsidRPr="00726CCB">
        <w:rPr>
          <w:rFonts w:ascii="Arial" w:hAnsi="Arial" w:cs="Arial"/>
          <w:sz w:val="20"/>
          <w:szCs w:val="20"/>
        </w:rPr>
        <w:t xml:space="preserve"> </w:t>
      </w:r>
      <w:r w:rsidR="00FE67FB" w:rsidRPr="00726CCB">
        <w:rPr>
          <w:rFonts w:ascii="Arial" w:hAnsi="Arial" w:cs="Arial"/>
          <w:sz w:val="20"/>
          <w:szCs w:val="20"/>
        </w:rPr>
        <w:t xml:space="preserve">BPEL </w:t>
      </w:r>
      <w:r w:rsidRPr="00726CCB">
        <w:rPr>
          <w:rFonts w:ascii="Arial" w:hAnsi="Arial" w:cs="Arial"/>
          <w:sz w:val="20"/>
          <w:szCs w:val="20"/>
        </w:rPr>
        <w:t>process</w:t>
      </w:r>
      <w:r w:rsidR="00F5787D" w:rsidRPr="00726CCB">
        <w:rPr>
          <w:rFonts w:ascii="Arial" w:hAnsi="Arial" w:cs="Arial"/>
          <w:sz w:val="20"/>
          <w:szCs w:val="20"/>
        </w:rPr>
        <w:t>,</w:t>
      </w:r>
      <w:r w:rsidRPr="00726CCB">
        <w:rPr>
          <w:rFonts w:ascii="Arial" w:hAnsi="Arial" w:cs="Arial"/>
          <w:sz w:val="20"/>
          <w:szCs w:val="20"/>
        </w:rPr>
        <w:t xml:space="preserve"> </w:t>
      </w:r>
      <w:r w:rsidR="007F7421" w:rsidRPr="00726CCB">
        <w:rPr>
          <w:rFonts w:ascii="Arial" w:hAnsi="Arial" w:cs="Arial"/>
          <w:sz w:val="20"/>
          <w:szCs w:val="20"/>
        </w:rPr>
        <w:t xml:space="preserve"> </w:t>
      </w:r>
      <w:r w:rsidR="00BB7DCA" w:rsidRPr="00726CCB">
        <w:rPr>
          <w:rFonts w:ascii="Arial" w:hAnsi="Arial" w:cs="Arial"/>
          <w:sz w:val="20"/>
          <w:szCs w:val="20"/>
        </w:rPr>
        <w:t>CCRMCM_DequeueContactRequest</w:t>
      </w:r>
      <w:r w:rsidR="008D7D2B" w:rsidRPr="008D7D2B">
        <w:rPr>
          <w:szCs w:val="20"/>
        </w:rPr>
        <w:t xml:space="preserve"> </w:t>
      </w:r>
      <w:r w:rsidR="0069765F">
        <w:rPr>
          <w:rFonts w:ascii="Arial" w:hAnsi="Arial" w:cs="Arial"/>
          <w:sz w:val="20"/>
          <w:szCs w:val="20"/>
        </w:rPr>
        <w:t xml:space="preserve">dequeues the </w:t>
      </w:r>
      <w:r w:rsidR="00BA33F0">
        <w:rPr>
          <w:rFonts w:ascii="Arial" w:hAnsi="Arial" w:cs="Arial"/>
          <w:sz w:val="20"/>
          <w:szCs w:val="20"/>
        </w:rPr>
        <w:t>Contact</w:t>
      </w:r>
      <w:r w:rsidR="00384B5F">
        <w:rPr>
          <w:rFonts w:ascii="Arial" w:hAnsi="Arial" w:cs="Arial"/>
          <w:sz w:val="20"/>
          <w:szCs w:val="20"/>
        </w:rPr>
        <w:t xml:space="preserve"> data</w:t>
      </w:r>
      <w:r>
        <w:rPr>
          <w:rFonts w:ascii="Arial" w:hAnsi="Arial" w:cs="Arial"/>
          <w:sz w:val="20"/>
          <w:szCs w:val="20"/>
        </w:rPr>
        <w:t>.</w:t>
      </w:r>
      <w:r w:rsidR="00384B5F">
        <w:rPr>
          <w:rFonts w:ascii="Arial" w:hAnsi="Arial" w:cs="Arial"/>
          <w:sz w:val="20"/>
          <w:szCs w:val="20"/>
        </w:rPr>
        <w:t xml:space="preserve"> </w:t>
      </w:r>
      <w:r w:rsidR="0069765F">
        <w:rPr>
          <w:rFonts w:ascii="Arial" w:hAnsi="Arial" w:cs="Arial"/>
          <w:sz w:val="20"/>
          <w:szCs w:val="20"/>
        </w:rPr>
        <w:t xml:space="preserve">The </w:t>
      </w:r>
      <w:r w:rsidR="00BA33F0">
        <w:rPr>
          <w:rFonts w:ascii="Arial" w:hAnsi="Arial" w:cs="Arial"/>
          <w:sz w:val="20"/>
          <w:szCs w:val="20"/>
        </w:rPr>
        <w:t>Contact</w:t>
      </w:r>
      <w:r w:rsidRPr="00324791">
        <w:rPr>
          <w:rFonts w:ascii="Arial" w:hAnsi="Arial" w:cs="Arial"/>
          <w:sz w:val="20"/>
          <w:szCs w:val="20"/>
        </w:rPr>
        <w:t xml:space="preserve"> interface is offered by EAI to Siebel to allow Create</w:t>
      </w:r>
      <w:r w:rsidR="00BA33F0">
        <w:rPr>
          <w:rFonts w:ascii="Arial" w:hAnsi="Arial" w:cs="Arial"/>
          <w:sz w:val="20"/>
          <w:szCs w:val="20"/>
        </w:rPr>
        <w:t xml:space="preserve">, </w:t>
      </w:r>
      <w:r w:rsidR="00726CCB">
        <w:rPr>
          <w:rFonts w:ascii="Arial" w:hAnsi="Arial" w:cs="Arial"/>
          <w:sz w:val="20"/>
          <w:szCs w:val="20"/>
        </w:rPr>
        <w:t>modify</w:t>
      </w:r>
      <w:r w:rsidR="00333D43" w:rsidRPr="00726CCB">
        <w:rPr>
          <w:rFonts w:ascii="Arial" w:hAnsi="Arial" w:cs="Arial"/>
          <w:sz w:val="20"/>
          <w:szCs w:val="20"/>
        </w:rPr>
        <w:t>,</w:t>
      </w:r>
      <w:r w:rsidR="00726CCB">
        <w:rPr>
          <w:rFonts w:ascii="Arial" w:hAnsi="Arial" w:cs="Arial"/>
          <w:sz w:val="20"/>
          <w:szCs w:val="20"/>
        </w:rPr>
        <w:t xml:space="preserve"> </w:t>
      </w:r>
      <w:r w:rsidR="00333D43" w:rsidRPr="00726CCB">
        <w:rPr>
          <w:rFonts w:ascii="Arial" w:hAnsi="Arial" w:cs="Arial"/>
          <w:sz w:val="20"/>
          <w:szCs w:val="20"/>
        </w:rPr>
        <w:t>Swap and Merge</w:t>
      </w:r>
      <w:r w:rsidR="00726CCB">
        <w:rPr>
          <w:rFonts w:ascii="Arial" w:hAnsi="Arial" w:cs="Arial"/>
          <w:sz w:val="20"/>
          <w:szCs w:val="20"/>
        </w:rPr>
        <w:t xml:space="preserve"> t</w:t>
      </w:r>
      <w:r w:rsidRPr="00324791">
        <w:rPr>
          <w:rFonts w:ascii="Arial" w:hAnsi="Arial" w:cs="Arial"/>
          <w:sz w:val="20"/>
          <w:szCs w:val="20"/>
        </w:rPr>
        <w:t xml:space="preserve">he valid </w:t>
      </w:r>
      <w:r w:rsidR="00BA33F0">
        <w:rPr>
          <w:rFonts w:ascii="Arial" w:hAnsi="Arial" w:cs="Arial"/>
          <w:sz w:val="20"/>
          <w:szCs w:val="20"/>
        </w:rPr>
        <w:t xml:space="preserve">contact data </w:t>
      </w:r>
      <w:r w:rsidRPr="00324791">
        <w:rPr>
          <w:rFonts w:ascii="Arial" w:hAnsi="Arial" w:cs="Arial"/>
          <w:sz w:val="20"/>
          <w:szCs w:val="20"/>
        </w:rPr>
        <w:t>in SAP.</w:t>
      </w:r>
    </w:p>
    <w:p w:rsidR="000165DD" w:rsidRDefault="00324791" w:rsidP="0004709B">
      <w:pPr>
        <w:ind w:left="1080"/>
        <w:jc w:val="both"/>
        <w:rPr>
          <w:rFonts w:ascii="Arial" w:hAnsi="Arial" w:cs="Arial"/>
          <w:sz w:val="20"/>
          <w:szCs w:val="20"/>
        </w:rPr>
      </w:pPr>
      <w:r w:rsidRPr="00324791">
        <w:rPr>
          <w:rFonts w:ascii="Arial" w:hAnsi="Arial" w:cs="Arial"/>
          <w:sz w:val="20"/>
          <w:szCs w:val="20"/>
        </w:rPr>
        <w:t xml:space="preserve">The messaging style used for the </w:t>
      </w:r>
      <w:r w:rsidR="00BA33F0">
        <w:rPr>
          <w:rFonts w:ascii="Arial" w:hAnsi="Arial" w:cs="Arial"/>
          <w:sz w:val="20"/>
          <w:szCs w:val="20"/>
        </w:rPr>
        <w:t>User contact</w:t>
      </w:r>
      <w:r w:rsidRPr="00324791">
        <w:rPr>
          <w:rFonts w:ascii="Arial" w:hAnsi="Arial" w:cs="Arial"/>
          <w:sz w:val="20"/>
          <w:szCs w:val="20"/>
        </w:rPr>
        <w:t xml:space="preserve"> interface is the ‘Command Style’, where a general purpose message format is used with a standard data payload and the required functionality is specified by an ‘action code’</w:t>
      </w:r>
      <w:r w:rsidR="00A70C97">
        <w:rPr>
          <w:rFonts w:ascii="Arial" w:hAnsi="Arial" w:cs="Arial"/>
          <w:sz w:val="20"/>
          <w:szCs w:val="20"/>
        </w:rPr>
        <w:t>.</w:t>
      </w:r>
      <w:r w:rsidRPr="00324791">
        <w:rPr>
          <w:rFonts w:ascii="Arial" w:hAnsi="Arial" w:cs="Arial"/>
          <w:sz w:val="20"/>
          <w:szCs w:val="20"/>
        </w:rPr>
        <w:t xml:space="preserve"> </w:t>
      </w:r>
    </w:p>
    <w:p w:rsidR="002E241C" w:rsidRDefault="002E241C" w:rsidP="00324791">
      <w:pPr>
        <w:ind w:left="360" w:firstLine="720"/>
        <w:jc w:val="both"/>
        <w:rPr>
          <w:rFonts w:ascii="Arial" w:hAnsi="Arial" w:cs="Arial"/>
          <w:sz w:val="20"/>
          <w:szCs w:val="20"/>
        </w:rPr>
      </w:pPr>
    </w:p>
    <w:p w:rsidR="00231DD2" w:rsidRDefault="00231DD2" w:rsidP="00324791">
      <w:pPr>
        <w:ind w:left="360" w:firstLine="720"/>
        <w:jc w:val="both"/>
        <w:rPr>
          <w:rFonts w:ascii="Arial" w:hAnsi="Arial" w:cs="Arial"/>
          <w:sz w:val="20"/>
          <w:szCs w:val="20"/>
        </w:rPr>
      </w:pPr>
    </w:p>
    <w:p w:rsidR="00231DD2" w:rsidRDefault="00231DD2" w:rsidP="00324791">
      <w:pPr>
        <w:ind w:left="360" w:firstLine="720"/>
        <w:jc w:val="both"/>
        <w:rPr>
          <w:rFonts w:ascii="Arial" w:hAnsi="Arial" w:cs="Arial"/>
          <w:sz w:val="20"/>
          <w:szCs w:val="20"/>
        </w:rPr>
      </w:pPr>
    </w:p>
    <w:p w:rsidR="00231DD2" w:rsidRDefault="00231DD2" w:rsidP="00324791">
      <w:pPr>
        <w:ind w:left="360" w:firstLine="720"/>
        <w:jc w:val="both"/>
        <w:rPr>
          <w:rFonts w:ascii="Arial" w:hAnsi="Arial" w:cs="Arial"/>
          <w:sz w:val="20"/>
          <w:szCs w:val="20"/>
        </w:rPr>
      </w:pPr>
    </w:p>
    <w:p w:rsidR="00231DD2" w:rsidRDefault="00231DD2" w:rsidP="00324791">
      <w:pPr>
        <w:ind w:left="360" w:firstLine="720"/>
        <w:jc w:val="both"/>
        <w:rPr>
          <w:rFonts w:ascii="Arial" w:hAnsi="Arial" w:cs="Arial"/>
          <w:sz w:val="20"/>
          <w:szCs w:val="20"/>
        </w:rPr>
      </w:pPr>
    </w:p>
    <w:p w:rsidR="00231DD2" w:rsidRDefault="00231DD2" w:rsidP="00324791">
      <w:pPr>
        <w:ind w:left="360" w:firstLine="720"/>
        <w:jc w:val="both"/>
        <w:rPr>
          <w:rFonts w:ascii="Arial" w:hAnsi="Arial" w:cs="Arial"/>
          <w:sz w:val="20"/>
          <w:szCs w:val="20"/>
        </w:rPr>
      </w:pPr>
    </w:p>
    <w:p w:rsidR="00B067C5" w:rsidRDefault="00B067C5" w:rsidP="00324791">
      <w:pPr>
        <w:ind w:left="360" w:firstLine="720"/>
        <w:jc w:val="both"/>
        <w:rPr>
          <w:rFonts w:ascii="Arial" w:hAnsi="Arial" w:cs="Arial"/>
          <w:sz w:val="20"/>
          <w:szCs w:val="20"/>
        </w:rPr>
      </w:pPr>
    </w:p>
    <w:p w:rsidR="002E241C" w:rsidRDefault="007257F1" w:rsidP="0015686C">
      <w:pPr>
        <w:pStyle w:val="Heading5"/>
        <w:numPr>
          <w:ilvl w:val="4"/>
          <w:numId w:val="13"/>
        </w:numPr>
        <w:ind w:left="720"/>
        <w:rPr>
          <w:b/>
          <w:i w:val="0"/>
          <w:sz w:val="28"/>
          <w:szCs w:val="28"/>
        </w:rPr>
      </w:pPr>
      <w:bookmarkStart w:id="39" w:name="_Toc259113409"/>
      <w:r w:rsidRPr="00231DD2">
        <w:rPr>
          <w:b/>
          <w:i w:val="0"/>
          <w:sz w:val="28"/>
          <w:szCs w:val="28"/>
        </w:rPr>
        <w:lastRenderedPageBreak/>
        <w:t>Interface Design</w:t>
      </w:r>
      <w:bookmarkEnd w:id="39"/>
    </w:p>
    <w:p w:rsidR="00231DD2" w:rsidRPr="00231DD2" w:rsidRDefault="00231DD2" w:rsidP="00231DD2"/>
    <w:p w:rsidR="00A952B3" w:rsidRDefault="000A6B33" w:rsidP="00952F91">
      <w:pPr>
        <w:pStyle w:val="Heading9"/>
        <w:numPr>
          <w:ilvl w:val="1"/>
          <w:numId w:val="15"/>
        </w:numPr>
        <w:jc w:val="both"/>
        <w:rPr>
          <w:rFonts w:ascii="Arial" w:hAnsi="Arial" w:cs="Arial"/>
          <w:color w:val="auto"/>
          <w:sz w:val="24"/>
          <w:szCs w:val="24"/>
        </w:rPr>
      </w:pPr>
      <w:bookmarkStart w:id="40" w:name="_Toc259113410"/>
      <w:r w:rsidRPr="0015686C">
        <w:rPr>
          <w:rFonts w:ascii="Arial" w:hAnsi="Arial" w:cs="Arial"/>
          <w:color w:val="auto"/>
          <w:sz w:val="24"/>
          <w:szCs w:val="24"/>
        </w:rPr>
        <w:t>High Level Interface Design</w:t>
      </w:r>
      <w:bookmarkEnd w:id="40"/>
    </w:p>
    <w:p w:rsidR="002D6DA4" w:rsidRDefault="0017650C" w:rsidP="0017650C">
      <w:pPr>
        <w:ind w:firstLine="270"/>
      </w:pPr>
      <w:r>
        <w:object w:dxaOrig="17787" w:dyaOrig="22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515.25pt" o:ole="">
            <v:imagedata r:id="rId10" o:title=""/>
          </v:shape>
          <o:OLEObject Type="Embed" ProgID="Visio.Drawing.11" ShapeID="_x0000_i1025" DrawAspect="Content" ObjectID="_1338104738" r:id="rId11"/>
        </w:object>
      </w:r>
    </w:p>
    <w:p w:rsidR="00B451C7" w:rsidRDefault="00B13601" w:rsidP="00B13601">
      <w:pPr>
        <w:ind w:left="1350"/>
        <w:rPr>
          <w:rFonts w:ascii="Arial" w:hAnsi="Arial" w:cs="Arial"/>
          <w:sz w:val="20"/>
          <w:szCs w:val="20"/>
        </w:rPr>
      </w:pPr>
      <w:r w:rsidRPr="00B13601">
        <w:t>NOTE:</w:t>
      </w:r>
      <w:r>
        <w:rPr>
          <w:b/>
          <w:color w:val="0070C0"/>
        </w:rPr>
        <w:t xml:space="preserve"> </w:t>
      </w:r>
      <w:r w:rsidRPr="00B13601">
        <w:rPr>
          <w:b/>
          <w:color w:val="0070C0"/>
        </w:rPr>
        <w:t>BLUE</w:t>
      </w:r>
      <w:r>
        <w:t xml:space="preserve">:  </w:t>
      </w:r>
      <w:r w:rsidRPr="00B13601">
        <w:rPr>
          <w:rFonts w:ascii="Arial" w:hAnsi="Arial" w:cs="Arial"/>
          <w:sz w:val="20"/>
          <w:szCs w:val="20"/>
        </w:rPr>
        <w:t>Existing BPEL Components</w:t>
      </w:r>
    </w:p>
    <w:p w:rsidR="0017650C" w:rsidRDefault="0017650C" w:rsidP="00B13601">
      <w:pPr>
        <w:ind w:left="1350"/>
      </w:pPr>
    </w:p>
    <w:p w:rsidR="0017650C" w:rsidRDefault="0017650C" w:rsidP="00B13601">
      <w:pPr>
        <w:ind w:left="1350"/>
      </w:pPr>
    </w:p>
    <w:p w:rsidR="0017650C" w:rsidRDefault="0017650C" w:rsidP="00B13601">
      <w:pPr>
        <w:ind w:left="1350"/>
      </w:pPr>
    </w:p>
    <w:p w:rsidR="0017650C" w:rsidRDefault="0017650C" w:rsidP="00B13601">
      <w:pPr>
        <w:ind w:left="1350"/>
      </w:pPr>
    </w:p>
    <w:p w:rsidR="00E15E41" w:rsidRDefault="00E15E41" w:rsidP="009923D5">
      <w:pPr>
        <w:pStyle w:val="Heading9"/>
        <w:numPr>
          <w:ilvl w:val="1"/>
          <w:numId w:val="42"/>
        </w:numPr>
        <w:ind w:left="1080"/>
        <w:jc w:val="both"/>
        <w:rPr>
          <w:rFonts w:ascii="Arial" w:hAnsi="Arial" w:cs="Arial"/>
          <w:color w:val="auto"/>
          <w:sz w:val="24"/>
          <w:szCs w:val="24"/>
        </w:rPr>
      </w:pPr>
      <w:bookmarkStart w:id="41" w:name="_Toc259113412"/>
      <w:r w:rsidRPr="0015686C">
        <w:rPr>
          <w:rFonts w:ascii="Arial" w:hAnsi="Arial" w:cs="Arial"/>
          <w:color w:val="auto"/>
          <w:sz w:val="24"/>
          <w:szCs w:val="24"/>
        </w:rPr>
        <w:lastRenderedPageBreak/>
        <w:t>Data Definitions</w:t>
      </w:r>
      <w:bookmarkEnd w:id="41"/>
    </w:p>
    <w:p w:rsidR="002E241C" w:rsidRPr="002E241C" w:rsidRDefault="002E241C" w:rsidP="00851D9C">
      <w:pPr>
        <w:keepNext/>
        <w:keepLines/>
        <w:ind w:left="720"/>
        <w:jc w:val="both"/>
        <w:rPr>
          <w:rFonts w:ascii="Arial" w:hAnsi="Arial" w:cs="Arial"/>
          <w:b/>
          <w:bCs/>
          <w:sz w:val="20"/>
          <w:szCs w:val="20"/>
        </w:rPr>
      </w:pPr>
      <w:r w:rsidRPr="002E241C">
        <w:rPr>
          <w:rFonts w:ascii="Arial" w:hAnsi="Arial" w:cs="Arial"/>
          <w:sz w:val="20"/>
          <w:szCs w:val="20"/>
        </w:rPr>
        <w:t xml:space="preserve">The message specifications used in the interfaces between EAI and the external systems are defined in the API specification [6]. </w:t>
      </w:r>
    </w:p>
    <w:p w:rsidR="002E241C" w:rsidRPr="0032795E" w:rsidRDefault="002E241C" w:rsidP="002E241C">
      <w:pPr>
        <w:ind w:left="720"/>
        <w:jc w:val="both"/>
        <w:rPr>
          <w:rFonts w:ascii="Arial" w:hAnsi="Arial" w:cs="Arial"/>
          <w:color w:val="FF0000"/>
          <w:sz w:val="20"/>
          <w:szCs w:val="20"/>
        </w:rPr>
      </w:pPr>
      <w:r w:rsidRPr="002E241C">
        <w:rPr>
          <w:rFonts w:ascii="Arial" w:hAnsi="Arial" w:cs="Arial"/>
          <w:sz w:val="20"/>
          <w:szCs w:val="20"/>
        </w:rPr>
        <w:t>Latest versions of the XML schemas for the messages used in the interface are stored in the Reuters Developer Network Subversion repository (</w:t>
      </w:r>
      <w:hyperlink w:history="1">
        <w:r w:rsidR="00F96482" w:rsidRPr="004E7AD3">
          <w:rPr>
            <w:rStyle w:val="Hyperlink"/>
            <w:rFonts w:ascii="Arial" w:hAnsi="Arial" w:cs="Arial"/>
            <w:sz w:val="20"/>
            <w:szCs w:val="20"/>
          </w:rPr>
          <w:t>https://</w:t>
        </w:r>
      </w:hyperlink>
      <w:r w:rsidR="00F96482" w:rsidRPr="00F96482">
        <w:rPr>
          <w:rFonts w:ascii="Arial" w:hAnsi="Arial" w:cs="Arial"/>
          <w:sz w:val="20"/>
          <w:szCs w:val="20"/>
        </w:rPr>
        <w:t>int.thomsonreuters.com</w:t>
      </w:r>
      <w:r w:rsidRPr="002E241C">
        <w:rPr>
          <w:rFonts w:ascii="Arial" w:hAnsi="Arial" w:cs="Arial"/>
          <w:sz w:val="20"/>
          <w:szCs w:val="20"/>
        </w:rPr>
        <w:t xml:space="preserve">) project called </w:t>
      </w:r>
      <w:r w:rsidR="004C318A">
        <w:rPr>
          <w:rFonts w:ascii="Arial" w:hAnsi="Arial" w:cs="Arial"/>
          <w:sz w:val="20"/>
          <w:szCs w:val="20"/>
        </w:rPr>
        <w:t>sami</w:t>
      </w:r>
      <w:r w:rsidRPr="002E241C">
        <w:rPr>
          <w:rFonts w:ascii="Arial" w:hAnsi="Arial" w:cs="Arial"/>
          <w:sz w:val="20"/>
          <w:szCs w:val="20"/>
        </w:rPr>
        <w:t xml:space="preserve"> (</w:t>
      </w:r>
      <w:r w:rsidR="00F96482" w:rsidRPr="00F96482">
        <w:rPr>
          <w:rFonts w:ascii="Arial" w:hAnsi="Arial" w:cs="Arial"/>
          <w:sz w:val="20"/>
          <w:szCs w:val="20"/>
        </w:rPr>
        <w:t>https://sami.cdt.int.thomsonreuters.com</w:t>
      </w:r>
      <w:r w:rsidRPr="002E241C">
        <w:rPr>
          <w:rFonts w:ascii="Arial" w:hAnsi="Arial" w:cs="Arial"/>
          <w:sz w:val="20"/>
          <w:szCs w:val="20"/>
        </w:rPr>
        <w:t>).  The definitions for this interface can be found in subversion at:</w:t>
      </w:r>
      <w:r w:rsidR="0032795E">
        <w:rPr>
          <w:rFonts w:ascii="Arial" w:hAnsi="Arial" w:cs="Arial"/>
          <w:sz w:val="20"/>
          <w:szCs w:val="20"/>
        </w:rPr>
        <w:t xml:space="preserve"> </w:t>
      </w:r>
    </w:p>
    <w:p w:rsidR="001C5ED3" w:rsidRDefault="00F96482" w:rsidP="00F96482">
      <w:pPr>
        <w:ind w:left="720" w:firstLine="720"/>
      </w:pPr>
      <w:r w:rsidRPr="00F96482">
        <w:rPr>
          <w:rFonts w:ascii="Arial" w:hAnsi="Arial" w:cs="Arial"/>
          <w:sz w:val="20"/>
          <w:szCs w:val="20"/>
        </w:rPr>
        <w:t>https://sami.cdt.int.thomsonreuters.com/svn/eai_eai/branches/6.1/design/EAI1.0/Interfaces</w:t>
      </w:r>
    </w:p>
    <w:p w:rsidR="00B451C7" w:rsidRDefault="00B451C7" w:rsidP="001C5ED3"/>
    <w:p w:rsidR="00B451C7" w:rsidRDefault="00B451C7" w:rsidP="001C5ED3"/>
    <w:p w:rsidR="00B451C7" w:rsidRDefault="00B451C7" w:rsidP="001C5ED3"/>
    <w:p w:rsidR="00B451C7" w:rsidRDefault="00B451C7" w:rsidP="001C5ED3"/>
    <w:p w:rsidR="00B451C7" w:rsidRDefault="00B451C7" w:rsidP="001C5ED3"/>
    <w:p w:rsidR="00E15E41" w:rsidRDefault="00AD6F46" w:rsidP="0017650C">
      <w:pPr>
        <w:pStyle w:val="Heading5"/>
        <w:numPr>
          <w:ilvl w:val="4"/>
          <w:numId w:val="13"/>
        </w:numPr>
        <w:ind w:left="630"/>
        <w:rPr>
          <w:b/>
          <w:i w:val="0"/>
          <w:sz w:val="28"/>
          <w:szCs w:val="28"/>
        </w:rPr>
      </w:pPr>
      <w:bookmarkStart w:id="42" w:name="_Toc259113413"/>
      <w:r>
        <w:rPr>
          <w:b/>
          <w:i w:val="0"/>
          <w:sz w:val="28"/>
          <w:szCs w:val="28"/>
        </w:rPr>
        <w:t xml:space="preserve">Interface </w:t>
      </w:r>
      <w:r w:rsidRPr="00AD6F46">
        <w:rPr>
          <w:b/>
          <w:i w:val="0"/>
          <w:sz w:val="28"/>
          <w:szCs w:val="28"/>
        </w:rPr>
        <w:t>Design</w:t>
      </w:r>
      <w:r>
        <w:rPr>
          <w:b/>
          <w:i w:val="0"/>
          <w:sz w:val="28"/>
          <w:szCs w:val="28"/>
        </w:rPr>
        <w:t xml:space="preserve"> Components</w:t>
      </w:r>
      <w:bookmarkEnd w:id="42"/>
      <w:r w:rsidR="0032795E">
        <w:rPr>
          <w:b/>
          <w:i w:val="0"/>
          <w:sz w:val="28"/>
          <w:szCs w:val="28"/>
        </w:rPr>
        <w:t xml:space="preserve"> </w:t>
      </w:r>
    </w:p>
    <w:p w:rsidR="00C9682F" w:rsidRDefault="00C9682F" w:rsidP="00C9682F"/>
    <w:p w:rsidR="00C9682F" w:rsidRPr="00C9682F" w:rsidRDefault="00C9682F" w:rsidP="00C9682F"/>
    <w:p w:rsidR="00BA33F0" w:rsidRDefault="00BA33F0" w:rsidP="00BA33F0">
      <w:pPr>
        <w:pStyle w:val="Heading9"/>
        <w:numPr>
          <w:ilvl w:val="0"/>
          <w:numId w:val="0"/>
        </w:numPr>
        <w:spacing w:line="240" w:lineRule="auto"/>
        <w:ind w:left="810"/>
        <w:jc w:val="both"/>
        <w:rPr>
          <w:rFonts w:ascii="Arial" w:hAnsi="Arial" w:cs="Arial"/>
          <w:color w:val="auto"/>
          <w:sz w:val="24"/>
          <w:szCs w:val="24"/>
        </w:rPr>
      </w:pPr>
    </w:p>
    <w:tbl>
      <w:tblPr>
        <w:tblW w:w="53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918"/>
        <w:gridCol w:w="2797"/>
        <w:gridCol w:w="1599"/>
      </w:tblGrid>
      <w:tr w:rsidR="00C9682F" w:rsidRPr="005F0EB8" w:rsidTr="007979F0">
        <w:trPr>
          <w:trHeight w:val="85"/>
          <w:jc w:val="center"/>
        </w:trPr>
        <w:tc>
          <w:tcPr>
            <w:tcW w:w="2869" w:type="pct"/>
            <w:shd w:val="clear" w:color="auto" w:fill="000080"/>
          </w:tcPr>
          <w:p w:rsidR="00C9682F" w:rsidRPr="005F0EB8" w:rsidRDefault="00C9682F" w:rsidP="007979F0">
            <w:pPr>
              <w:rPr>
                <w:rFonts w:ascii="Arial" w:hAnsi="Arial" w:cs="Arial"/>
                <w:b/>
                <w:color w:val="FFFFFF"/>
              </w:rPr>
            </w:pPr>
            <w:r w:rsidRPr="005F0EB8">
              <w:rPr>
                <w:rFonts w:ascii="Arial" w:hAnsi="Arial" w:cs="Arial"/>
                <w:b/>
                <w:color w:val="FFFFFF"/>
              </w:rPr>
              <w:t>Module Name/Method</w:t>
            </w:r>
          </w:p>
        </w:tc>
        <w:tc>
          <w:tcPr>
            <w:tcW w:w="1356" w:type="pct"/>
            <w:shd w:val="clear" w:color="auto" w:fill="000080"/>
          </w:tcPr>
          <w:p w:rsidR="00C9682F" w:rsidRPr="005F0EB8" w:rsidRDefault="00C9682F" w:rsidP="007979F0">
            <w:pPr>
              <w:rPr>
                <w:rFonts w:ascii="Arial" w:hAnsi="Arial" w:cs="Arial"/>
                <w:b/>
                <w:color w:val="FFFFFF"/>
              </w:rPr>
            </w:pPr>
            <w:r w:rsidRPr="005F0EB8">
              <w:rPr>
                <w:rFonts w:ascii="Arial" w:hAnsi="Arial" w:cs="Arial"/>
                <w:b/>
                <w:color w:val="FFFFFF"/>
              </w:rPr>
              <w:t>Module Type</w:t>
            </w:r>
          </w:p>
        </w:tc>
        <w:tc>
          <w:tcPr>
            <w:tcW w:w="775" w:type="pct"/>
            <w:shd w:val="clear" w:color="auto" w:fill="000080"/>
          </w:tcPr>
          <w:p w:rsidR="00C9682F" w:rsidRPr="005F0EB8" w:rsidRDefault="00F4096A" w:rsidP="007979F0">
            <w:pPr>
              <w:rPr>
                <w:rFonts w:ascii="Arial" w:hAnsi="Arial" w:cs="Arial"/>
                <w:b/>
                <w:color w:val="FFFFFF"/>
              </w:rPr>
            </w:pPr>
            <w:r w:rsidRPr="00F4096A">
              <w:rPr>
                <w:rFonts w:ascii="Arial" w:hAnsi="Arial" w:cs="Arial"/>
                <w:b/>
                <w:color w:val="FFFFFF"/>
              </w:rPr>
              <w:t>Existing/New</w:t>
            </w:r>
          </w:p>
        </w:tc>
      </w:tr>
      <w:tr w:rsidR="00C9682F" w:rsidRPr="005F0EB8" w:rsidTr="007979F0">
        <w:trPr>
          <w:jc w:val="center"/>
        </w:trPr>
        <w:tc>
          <w:tcPr>
            <w:tcW w:w="2869" w:type="pct"/>
          </w:tcPr>
          <w:p w:rsidR="00C9682F" w:rsidRPr="00DE6A85" w:rsidRDefault="00BB7DCA" w:rsidP="00BB7DCA">
            <w:r>
              <w:t>CCRMCM_DequeueContactRequest</w:t>
            </w:r>
          </w:p>
        </w:tc>
        <w:tc>
          <w:tcPr>
            <w:tcW w:w="1356" w:type="pct"/>
          </w:tcPr>
          <w:p w:rsidR="00C9682F" w:rsidRPr="005F0EB8" w:rsidRDefault="00C9682F" w:rsidP="007979F0">
            <w:pPr>
              <w:rPr>
                <w:rFonts w:ascii="Arial" w:hAnsi="Arial" w:cs="Arial"/>
              </w:rPr>
            </w:pPr>
            <w:r w:rsidRPr="005F0EB8">
              <w:rPr>
                <w:rFonts w:ascii="Arial" w:hAnsi="Arial" w:cs="Arial"/>
              </w:rPr>
              <w:t>BPEL Process</w:t>
            </w:r>
          </w:p>
        </w:tc>
        <w:tc>
          <w:tcPr>
            <w:tcW w:w="775" w:type="pct"/>
          </w:tcPr>
          <w:p w:rsidR="00C9682F" w:rsidRPr="005F0EB8" w:rsidRDefault="003151E7" w:rsidP="007979F0">
            <w:pPr>
              <w:rPr>
                <w:rFonts w:ascii="Arial" w:hAnsi="Arial" w:cs="Arial"/>
              </w:rPr>
            </w:pPr>
            <w:r>
              <w:rPr>
                <w:rFonts w:ascii="Arial" w:hAnsi="Arial" w:cs="Arial"/>
              </w:rPr>
              <w:t>Existing BPEL Component</w:t>
            </w:r>
          </w:p>
        </w:tc>
      </w:tr>
      <w:tr w:rsidR="00C9682F" w:rsidRPr="005F0EB8" w:rsidTr="007979F0">
        <w:trPr>
          <w:jc w:val="center"/>
        </w:trPr>
        <w:tc>
          <w:tcPr>
            <w:tcW w:w="2869" w:type="pct"/>
          </w:tcPr>
          <w:p w:rsidR="00C9682F" w:rsidRPr="00DE6A85" w:rsidRDefault="00C9682F" w:rsidP="007979F0">
            <w:r>
              <w:t>Contact Event Topic</w:t>
            </w:r>
          </w:p>
        </w:tc>
        <w:tc>
          <w:tcPr>
            <w:tcW w:w="1356" w:type="pct"/>
          </w:tcPr>
          <w:p w:rsidR="00C9682F" w:rsidRPr="005F0EB8" w:rsidRDefault="00C9682F" w:rsidP="007979F0">
            <w:pPr>
              <w:rPr>
                <w:rFonts w:ascii="Arial" w:hAnsi="Arial" w:cs="Arial"/>
              </w:rPr>
            </w:pPr>
            <w:r>
              <w:rPr>
                <w:rFonts w:ascii="Arial" w:hAnsi="Arial" w:cs="Arial"/>
              </w:rPr>
              <w:t>JMS Topic</w:t>
            </w:r>
          </w:p>
        </w:tc>
        <w:tc>
          <w:tcPr>
            <w:tcW w:w="775" w:type="pct"/>
          </w:tcPr>
          <w:p w:rsidR="00C9682F" w:rsidRDefault="00985ED8" w:rsidP="007979F0">
            <w:pPr>
              <w:rPr>
                <w:rFonts w:ascii="Arial" w:hAnsi="Arial" w:cs="Arial"/>
              </w:rPr>
            </w:pPr>
            <w:r>
              <w:rPr>
                <w:rFonts w:ascii="Arial" w:hAnsi="Arial" w:cs="Arial"/>
              </w:rPr>
              <w:t>Existing Topic</w:t>
            </w:r>
          </w:p>
          <w:p w:rsidR="007B1FA1" w:rsidRPr="007B1FA1" w:rsidRDefault="007B1FA1" w:rsidP="007979F0">
            <w:pPr>
              <w:rPr>
                <w:rFonts w:ascii="Arial" w:hAnsi="Arial" w:cs="Arial"/>
                <w:color w:val="FF0000"/>
              </w:rPr>
            </w:pPr>
          </w:p>
        </w:tc>
      </w:tr>
      <w:tr w:rsidR="00C9682F" w:rsidRPr="005F0EB8" w:rsidTr="007979F0">
        <w:trPr>
          <w:jc w:val="center"/>
        </w:trPr>
        <w:tc>
          <w:tcPr>
            <w:tcW w:w="2869" w:type="pct"/>
          </w:tcPr>
          <w:p w:rsidR="00C9682F" w:rsidRPr="00DE6A85" w:rsidRDefault="004146C6" w:rsidP="007979F0">
            <w:r>
              <w:t>SAPCM_EventManager</w:t>
            </w:r>
          </w:p>
        </w:tc>
        <w:tc>
          <w:tcPr>
            <w:tcW w:w="1356" w:type="pct"/>
          </w:tcPr>
          <w:p w:rsidR="00C9682F" w:rsidRPr="005F0EB8" w:rsidRDefault="00C9682F" w:rsidP="007979F0">
            <w:pPr>
              <w:rPr>
                <w:rFonts w:ascii="Arial" w:hAnsi="Arial" w:cs="Arial"/>
              </w:rPr>
            </w:pPr>
            <w:r>
              <w:rPr>
                <w:rFonts w:ascii="Arial" w:hAnsi="Arial" w:cs="Arial"/>
              </w:rPr>
              <w:t>BPEL Process</w:t>
            </w:r>
          </w:p>
        </w:tc>
        <w:tc>
          <w:tcPr>
            <w:tcW w:w="775" w:type="pct"/>
          </w:tcPr>
          <w:p w:rsidR="00C9682F" w:rsidRDefault="003151E7" w:rsidP="007979F0">
            <w:pPr>
              <w:rPr>
                <w:rFonts w:ascii="Arial" w:hAnsi="Arial" w:cs="Arial"/>
              </w:rPr>
            </w:pPr>
            <w:r>
              <w:rPr>
                <w:rFonts w:ascii="Arial" w:hAnsi="Arial" w:cs="Arial"/>
              </w:rPr>
              <w:t>New BPEL Component</w:t>
            </w:r>
          </w:p>
        </w:tc>
      </w:tr>
      <w:tr w:rsidR="00C9682F" w:rsidRPr="005F0EB8" w:rsidTr="007979F0">
        <w:trPr>
          <w:jc w:val="center"/>
        </w:trPr>
        <w:tc>
          <w:tcPr>
            <w:tcW w:w="2869" w:type="pct"/>
          </w:tcPr>
          <w:p w:rsidR="00C9682F" w:rsidRDefault="00C9682F" w:rsidP="007979F0">
            <w:r w:rsidRPr="00DE6A85">
              <w:t>SAPCM</w:t>
            </w:r>
            <w:r>
              <w:t>_Invoker</w:t>
            </w:r>
          </w:p>
        </w:tc>
        <w:tc>
          <w:tcPr>
            <w:tcW w:w="1356" w:type="pct"/>
          </w:tcPr>
          <w:p w:rsidR="00C9682F" w:rsidRDefault="00C9682F" w:rsidP="007979F0">
            <w:pPr>
              <w:rPr>
                <w:rFonts w:ascii="Arial" w:hAnsi="Arial" w:cs="Arial"/>
              </w:rPr>
            </w:pPr>
            <w:r>
              <w:rPr>
                <w:rFonts w:ascii="Arial" w:hAnsi="Arial" w:cs="Arial"/>
              </w:rPr>
              <w:t>BPEL Process</w:t>
            </w:r>
          </w:p>
        </w:tc>
        <w:tc>
          <w:tcPr>
            <w:tcW w:w="775" w:type="pct"/>
          </w:tcPr>
          <w:p w:rsidR="00C9682F" w:rsidRDefault="003151E7" w:rsidP="007979F0">
            <w:pPr>
              <w:rPr>
                <w:rFonts w:ascii="Arial" w:hAnsi="Arial" w:cs="Arial"/>
              </w:rPr>
            </w:pPr>
            <w:r>
              <w:rPr>
                <w:rFonts w:ascii="Arial" w:hAnsi="Arial" w:cs="Arial"/>
              </w:rPr>
              <w:t>New BPEL Component</w:t>
            </w:r>
          </w:p>
        </w:tc>
      </w:tr>
    </w:tbl>
    <w:p w:rsidR="00BA33F0" w:rsidRDefault="00BA33F0" w:rsidP="00BA33F0">
      <w:pPr>
        <w:pStyle w:val="Heading9"/>
        <w:numPr>
          <w:ilvl w:val="0"/>
          <w:numId w:val="0"/>
        </w:numPr>
        <w:spacing w:line="240" w:lineRule="auto"/>
        <w:ind w:left="810"/>
        <w:jc w:val="both"/>
        <w:rPr>
          <w:rFonts w:ascii="Arial" w:hAnsi="Arial" w:cs="Arial"/>
          <w:color w:val="auto"/>
          <w:sz w:val="24"/>
          <w:szCs w:val="24"/>
        </w:rPr>
      </w:pPr>
    </w:p>
    <w:p w:rsidR="00960444" w:rsidRDefault="00BB7DCA" w:rsidP="005A4A45">
      <w:pPr>
        <w:pStyle w:val="Heading9"/>
        <w:numPr>
          <w:ilvl w:val="0"/>
          <w:numId w:val="16"/>
        </w:numPr>
        <w:spacing w:line="240" w:lineRule="auto"/>
        <w:ind w:left="270" w:hanging="720"/>
        <w:jc w:val="both"/>
        <w:rPr>
          <w:rFonts w:ascii="Arial" w:hAnsi="Arial" w:cs="Arial"/>
          <w:color w:val="auto"/>
          <w:sz w:val="24"/>
          <w:szCs w:val="24"/>
        </w:rPr>
      </w:pPr>
      <w:bookmarkStart w:id="43" w:name="_Toc259113414"/>
      <w:r>
        <w:rPr>
          <w:rFonts w:ascii="Arial" w:hAnsi="Arial" w:cs="Arial"/>
          <w:color w:val="auto"/>
          <w:sz w:val="24"/>
          <w:szCs w:val="24"/>
        </w:rPr>
        <w:t>CCRMCM_DequeueContactRequest</w:t>
      </w:r>
      <w:bookmarkEnd w:id="43"/>
      <w:r w:rsidR="00960444" w:rsidRPr="00C9682F">
        <w:rPr>
          <w:rFonts w:ascii="Arial" w:hAnsi="Arial" w:cs="Arial"/>
          <w:color w:val="auto"/>
          <w:sz w:val="24"/>
          <w:szCs w:val="24"/>
        </w:rPr>
        <w:tab/>
      </w:r>
    </w:p>
    <w:p w:rsidR="005A4A45" w:rsidRPr="005A4A45" w:rsidRDefault="005A4A45" w:rsidP="005A4A45"/>
    <w:p w:rsidR="0015686C" w:rsidRDefault="0015686C" w:rsidP="005A4A45">
      <w:pPr>
        <w:numPr>
          <w:ilvl w:val="0"/>
          <w:numId w:val="17"/>
        </w:numPr>
        <w:tabs>
          <w:tab w:val="left" w:pos="810"/>
        </w:tabs>
        <w:spacing w:after="0" w:line="240" w:lineRule="auto"/>
        <w:ind w:hanging="1170"/>
        <w:rPr>
          <w:rFonts w:ascii="Arial" w:hAnsi="Arial" w:cs="Arial"/>
          <w:b/>
          <w:sz w:val="20"/>
          <w:szCs w:val="20"/>
        </w:rPr>
      </w:pPr>
      <w:r w:rsidRPr="0015686C">
        <w:rPr>
          <w:rFonts w:ascii="Arial" w:hAnsi="Arial" w:cs="Arial"/>
          <w:b/>
          <w:sz w:val="20"/>
          <w:szCs w:val="20"/>
        </w:rPr>
        <w:t>Purpose</w:t>
      </w:r>
    </w:p>
    <w:p w:rsidR="008C4E7E" w:rsidRDefault="008C4E7E" w:rsidP="00BE2AF1">
      <w:pPr>
        <w:spacing w:after="0" w:line="240" w:lineRule="auto"/>
        <w:ind w:left="2880"/>
        <w:rPr>
          <w:rFonts w:ascii="Arial" w:hAnsi="Arial" w:cs="Arial"/>
          <w:sz w:val="20"/>
          <w:szCs w:val="20"/>
        </w:rPr>
      </w:pPr>
    </w:p>
    <w:p w:rsidR="00BE2AF1" w:rsidRPr="00E25E82" w:rsidRDefault="005A4A45" w:rsidP="005A4A45">
      <w:pPr>
        <w:tabs>
          <w:tab w:val="left" w:pos="1080"/>
        </w:tabs>
        <w:spacing w:after="0" w:line="240" w:lineRule="auto"/>
        <w:ind w:left="1080" w:hanging="180"/>
        <w:rPr>
          <w:rFonts w:ascii="Arial" w:hAnsi="Arial" w:cs="Arial"/>
          <w:sz w:val="20"/>
          <w:szCs w:val="20"/>
        </w:rPr>
      </w:pPr>
      <w:r>
        <w:rPr>
          <w:rFonts w:ascii="Arial" w:hAnsi="Arial" w:cs="Arial"/>
          <w:sz w:val="20"/>
          <w:szCs w:val="20"/>
        </w:rPr>
        <w:t xml:space="preserve">   </w:t>
      </w:r>
      <w:r w:rsidR="00E25E82">
        <w:rPr>
          <w:rFonts w:ascii="Arial" w:hAnsi="Arial" w:cs="Arial"/>
          <w:sz w:val="20"/>
          <w:szCs w:val="20"/>
        </w:rPr>
        <w:t>The</w:t>
      </w:r>
      <w:r w:rsidR="00E25E82" w:rsidRPr="00E25E82">
        <w:rPr>
          <w:rFonts w:ascii="Arial" w:hAnsi="Arial" w:cs="Arial"/>
          <w:sz w:val="20"/>
          <w:szCs w:val="20"/>
        </w:rPr>
        <w:t xml:space="preserve"> </w:t>
      </w:r>
      <w:r w:rsidR="00E25E82">
        <w:rPr>
          <w:rFonts w:ascii="Arial" w:hAnsi="Arial" w:cs="Arial"/>
          <w:sz w:val="20"/>
          <w:szCs w:val="20"/>
        </w:rPr>
        <w:t xml:space="preserve">BPEL </w:t>
      </w:r>
      <w:r w:rsidR="00E25E82" w:rsidRPr="00E25E82">
        <w:rPr>
          <w:rFonts w:ascii="Arial" w:hAnsi="Arial" w:cs="Arial"/>
          <w:sz w:val="20"/>
          <w:szCs w:val="20"/>
        </w:rPr>
        <w:t xml:space="preserve">process </w:t>
      </w:r>
      <w:r w:rsidR="00F87565" w:rsidRPr="00E25E82">
        <w:rPr>
          <w:rFonts w:ascii="Arial" w:hAnsi="Arial" w:cs="Arial"/>
          <w:sz w:val="20"/>
          <w:szCs w:val="20"/>
        </w:rPr>
        <w:t>dequeues</w:t>
      </w:r>
      <w:r w:rsidR="00E25E82" w:rsidRPr="00E25E82">
        <w:rPr>
          <w:rFonts w:ascii="Arial" w:hAnsi="Arial" w:cs="Arial"/>
          <w:sz w:val="20"/>
          <w:szCs w:val="20"/>
        </w:rPr>
        <w:t xml:space="preserve"> the </w:t>
      </w:r>
      <w:r w:rsidR="00C9682F">
        <w:rPr>
          <w:rFonts w:ascii="Arial" w:hAnsi="Arial" w:cs="Arial"/>
          <w:sz w:val="20"/>
          <w:szCs w:val="20"/>
        </w:rPr>
        <w:t>User Contact</w:t>
      </w:r>
      <w:r w:rsidR="00E25E82" w:rsidRPr="00E25E82">
        <w:rPr>
          <w:rFonts w:ascii="Arial" w:hAnsi="Arial" w:cs="Arial"/>
          <w:sz w:val="20"/>
          <w:szCs w:val="20"/>
        </w:rPr>
        <w:t xml:space="preserve"> request from the MQ and </w:t>
      </w:r>
      <w:r w:rsidR="00E25E82">
        <w:rPr>
          <w:rFonts w:ascii="Arial" w:hAnsi="Arial" w:cs="Arial"/>
          <w:sz w:val="20"/>
          <w:szCs w:val="20"/>
        </w:rPr>
        <w:t xml:space="preserve">process for validating the data to create the </w:t>
      </w:r>
      <w:r w:rsidR="00C9682F">
        <w:rPr>
          <w:rFonts w:ascii="Arial" w:hAnsi="Arial" w:cs="Arial"/>
          <w:sz w:val="20"/>
          <w:szCs w:val="20"/>
        </w:rPr>
        <w:t>contacts</w:t>
      </w:r>
      <w:r w:rsidR="00E25E82">
        <w:rPr>
          <w:rFonts w:ascii="Arial" w:hAnsi="Arial" w:cs="Arial"/>
          <w:sz w:val="20"/>
          <w:szCs w:val="20"/>
        </w:rPr>
        <w:t xml:space="preserve"> in SAP.</w:t>
      </w:r>
    </w:p>
    <w:p w:rsidR="008C4E7E" w:rsidRPr="00AB6975" w:rsidRDefault="008C4E7E" w:rsidP="00BE2AF1">
      <w:pPr>
        <w:spacing w:after="0" w:line="240" w:lineRule="auto"/>
        <w:ind w:left="2880"/>
        <w:rPr>
          <w:rFonts w:ascii="Arial" w:hAnsi="Arial" w:cs="Arial"/>
          <w:sz w:val="20"/>
          <w:szCs w:val="20"/>
        </w:rPr>
      </w:pPr>
    </w:p>
    <w:p w:rsidR="0015686C" w:rsidRDefault="0015686C" w:rsidP="005A4A45">
      <w:pPr>
        <w:numPr>
          <w:ilvl w:val="0"/>
          <w:numId w:val="17"/>
        </w:numPr>
        <w:spacing w:after="0" w:line="240" w:lineRule="auto"/>
        <w:ind w:left="810" w:hanging="540"/>
        <w:rPr>
          <w:rFonts w:ascii="Arial" w:hAnsi="Arial" w:cs="Arial"/>
          <w:b/>
          <w:sz w:val="20"/>
          <w:szCs w:val="20"/>
        </w:rPr>
      </w:pPr>
      <w:r w:rsidRPr="0015686C">
        <w:rPr>
          <w:rFonts w:ascii="Arial" w:hAnsi="Arial" w:cs="Arial"/>
          <w:b/>
          <w:sz w:val="20"/>
          <w:szCs w:val="20"/>
        </w:rPr>
        <w:t>Program Logic</w:t>
      </w:r>
      <w:r w:rsidRPr="0015686C">
        <w:rPr>
          <w:rFonts w:ascii="Arial" w:hAnsi="Arial" w:cs="Arial"/>
          <w:b/>
          <w:sz w:val="20"/>
          <w:szCs w:val="20"/>
        </w:rPr>
        <w:tab/>
      </w:r>
      <w:r w:rsidRPr="0015686C">
        <w:rPr>
          <w:rFonts w:ascii="Arial" w:hAnsi="Arial" w:cs="Arial"/>
          <w:b/>
          <w:sz w:val="20"/>
          <w:szCs w:val="20"/>
        </w:rPr>
        <w:tab/>
      </w:r>
    </w:p>
    <w:p w:rsidR="008C4E7E" w:rsidRDefault="008C4E7E" w:rsidP="00AB6975">
      <w:pPr>
        <w:spacing w:after="0" w:line="240" w:lineRule="auto"/>
        <w:ind w:left="2880"/>
        <w:rPr>
          <w:rFonts w:ascii="Arial" w:hAnsi="Arial" w:cs="Arial"/>
          <w:sz w:val="20"/>
          <w:szCs w:val="20"/>
        </w:rPr>
      </w:pPr>
    </w:p>
    <w:p w:rsidR="005A4A45" w:rsidRDefault="00E25E82" w:rsidP="0017650C">
      <w:pPr>
        <w:spacing w:after="0" w:line="240" w:lineRule="auto"/>
        <w:ind w:left="1260" w:hanging="270"/>
        <w:jc w:val="both"/>
        <w:rPr>
          <w:rFonts w:ascii="Arial" w:hAnsi="Arial" w:cs="Arial"/>
        </w:rPr>
      </w:pPr>
      <w:r w:rsidRPr="00E25E82">
        <w:rPr>
          <w:rFonts w:ascii="Arial" w:hAnsi="Arial" w:cs="Arial"/>
          <w:b/>
          <w:sz w:val="20"/>
          <w:szCs w:val="20"/>
        </w:rPr>
        <w:t>AS-IS Process:</w:t>
      </w:r>
      <w:r w:rsidR="005A4A45">
        <w:rPr>
          <w:rFonts w:ascii="Arial" w:hAnsi="Arial" w:cs="Arial"/>
        </w:rPr>
        <w:tab/>
      </w:r>
      <w:r w:rsidR="005A4A45">
        <w:rPr>
          <w:rFonts w:ascii="Arial" w:hAnsi="Arial" w:cs="Arial"/>
        </w:rPr>
        <w:tab/>
      </w:r>
    </w:p>
    <w:p w:rsidR="00726CCB" w:rsidRDefault="0017650C" w:rsidP="00EE7628">
      <w:pPr>
        <w:tabs>
          <w:tab w:val="left" w:pos="990"/>
        </w:tabs>
        <w:ind w:left="1080"/>
        <w:contextualSpacing/>
        <w:rPr>
          <w:rFonts w:ascii="Arial" w:hAnsi="Arial" w:cs="Arial"/>
        </w:rPr>
      </w:pPr>
      <w:r>
        <w:rPr>
          <w:rFonts w:ascii="Arial" w:hAnsi="Arial" w:cs="Arial"/>
        </w:rPr>
        <w:lastRenderedPageBreak/>
        <w:tab/>
      </w:r>
      <w:r>
        <w:rPr>
          <w:rFonts w:ascii="Arial" w:hAnsi="Arial" w:cs="Arial"/>
        </w:rPr>
        <w:tab/>
      </w:r>
      <w:r>
        <w:rPr>
          <w:rFonts w:ascii="Arial" w:hAnsi="Arial" w:cs="Arial"/>
        </w:rPr>
        <w:tab/>
      </w:r>
      <w:r w:rsidR="00EE7628">
        <w:rPr>
          <w:rFonts w:ascii="Arial" w:hAnsi="Arial" w:cs="Arial"/>
        </w:rPr>
        <w:t xml:space="preserve"> </w:t>
      </w:r>
      <w:r w:rsidR="00B81E88">
        <w:rPr>
          <w:rFonts w:ascii="Arial" w:hAnsi="Arial" w:cs="Arial"/>
        </w:rPr>
        <w:t xml:space="preserve">The </w:t>
      </w:r>
      <w:r w:rsidR="00B80738" w:rsidRPr="00FB3646">
        <w:rPr>
          <w:rFonts w:ascii="Arial" w:hAnsi="Arial" w:cs="Arial"/>
        </w:rPr>
        <w:t xml:space="preserve">process </w:t>
      </w:r>
      <w:r w:rsidR="00726CCB" w:rsidRPr="00FB3646">
        <w:rPr>
          <w:rFonts w:ascii="Arial" w:hAnsi="Arial" w:cs="Arial"/>
        </w:rPr>
        <w:t>dequeues</w:t>
      </w:r>
      <w:r w:rsidR="00B80738" w:rsidRPr="00FB3646">
        <w:rPr>
          <w:rFonts w:ascii="Arial" w:hAnsi="Arial" w:cs="Arial"/>
        </w:rPr>
        <w:t xml:space="preserve"> the message from the queue </w:t>
      </w:r>
      <w:r w:rsidR="00B80738">
        <w:rPr>
          <w:rFonts w:ascii="Arial" w:hAnsi="Arial" w:cs="Arial"/>
        </w:rPr>
        <w:t>e</w:t>
      </w:r>
      <w:r w:rsidR="00B80738" w:rsidRPr="00E60165">
        <w:rPr>
          <w:rFonts w:ascii="Arial" w:hAnsi="Arial" w:cs="Arial"/>
        </w:rPr>
        <w:t>_CRM_EAI_027_CON_PUB_RQST_Q</w:t>
      </w:r>
      <w:r w:rsidR="00B80738">
        <w:rPr>
          <w:rFonts w:ascii="Arial" w:hAnsi="Arial" w:cs="Arial"/>
        </w:rPr>
        <w:t xml:space="preserve"> </w:t>
      </w:r>
      <w:r w:rsidR="00B80738" w:rsidRPr="00FB3646">
        <w:rPr>
          <w:rFonts w:ascii="Arial" w:hAnsi="Arial" w:cs="Arial"/>
        </w:rPr>
        <w:t xml:space="preserve">to which Siebel has enqueued.   ‘e’ is the environment P- prod, B – blue, BL – Blue Lite, A – UAT, </w:t>
      </w:r>
      <w:r>
        <w:rPr>
          <w:rFonts w:ascii="Arial" w:hAnsi="Arial" w:cs="Arial"/>
        </w:rPr>
        <w:t>Q</w:t>
      </w:r>
      <w:r w:rsidR="00B80738" w:rsidRPr="00FB3646">
        <w:rPr>
          <w:rFonts w:ascii="Arial" w:hAnsi="Arial" w:cs="Arial"/>
        </w:rPr>
        <w:t xml:space="preserve"> – System test, D – Support, </w:t>
      </w:r>
      <w:r>
        <w:rPr>
          <w:rFonts w:ascii="Arial" w:hAnsi="Arial" w:cs="Arial"/>
        </w:rPr>
        <w:t>C</w:t>
      </w:r>
      <w:r w:rsidR="00B80738" w:rsidRPr="00FB3646">
        <w:rPr>
          <w:rFonts w:ascii="Arial" w:hAnsi="Arial" w:cs="Arial"/>
        </w:rPr>
        <w:t xml:space="preserve"> – Dev and NF- Non Functional</w:t>
      </w:r>
      <w:r w:rsidR="00726CCB">
        <w:rPr>
          <w:rFonts w:ascii="Arial" w:hAnsi="Arial" w:cs="Arial"/>
        </w:rPr>
        <w:t xml:space="preserve">. </w:t>
      </w:r>
    </w:p>
    <w:p w:rsidR="00B80738" w:rsidRPr="00FB3646" w:rsidRDefault="00726CCB" w:rsidP="00EE7628">
      <w:pPr>
        <w:tabs>
          <w:tab w:val="left" w:pos="990"/>
        </w:tabs>
        <w:ind w:left="1080"/>
        <w:contextualSpacing/>
        <w:rPr>
          <w:rFonts w:ascii="Arial" w:hAnsi="Arial" w:cs="Arial"/>
        </w:rPr>
      </w:pPr>
      <w:r>
        <w:rPr>
          <w:rFonts w:ascii="Arial" w:hAnsi="Arial" w:cs="Arial"/>
        </w:rPr>
        <w:t>This process t</w:t>
      </w:r>
      <w:r w:rsidR="00B80738" w:rsidRPr="00FB3646">
        <w:rPr>
          <w:rFonts w:ascii="Arial" w:hAnsi="Arial" w:cs="Arial"/>
        </w:rPr>
        <w:t xml:space="preserve">ransforms </w:t>
      </w:r>
      <w:r>
        <w:rPr>
          <w:rFonts w:ascii="Arial" w:hAnsi="Arial" w:cs="Arial"/>
        </w:rPr>
        <w:t xml:space="preserve">data </w:t>
      </w:r>
      <w:r w:rsidR="007B1FA1" w:rsidRPr="00726CCB">
        <w:rPr>
          <w:rFonts w:ascii="Arial" w:hAnsi="Arial" w:cs="Arial"/>
        </w:rPr>
        <w:t>into</w:t>
      </w:r>
      <w:r w:rsidR="007B1FA1">
        <w:rPr>
          <w:rFonts w:ascii="Arial" w:hAnsi="Arial" w:cs="Arial"/>
        </w:rPr>
        <w:t xml:space="preserve"> </w:t>
      </w:r>
      <w:r w:rsidR="00B80738" w:rsidRPr="00FB3646">
        <w:rPr>
          <w:rFonts w:ascii="Arial" w:hAnsi="Arial" w:cs="Arial"/>
        </w:rPr>
        <w:t xml:space="preserve">a canonical </w:t>
      </w:r>
      <w:r w:rsidR="00B80738">
        <w:rPr>
          <w:rFonts w:ascii="Arial" w:hAnsi="Arial" w:cs="Arial"/>
        </w:rPr>
        <w:t>contact</w:t>
      </w:r>
      <w:r w:rsidR="00B80738" w:rsidRPr="00FB3646">
        <w:rPr>
          <w:rFonts w:ascii="Arial" w:hAnsi="Arial" w:cs="Arial"/>
        </w:rPr>
        <w:t xml:space="preserve"> event</w:t>
      </w:r>
      <w:r w:rsidR="007B1FA1">
        <w:rPr>
          <w:rFonts w:ascii="Arial" w:hAnsi="Arial" w:cs="Arial"/>
        </w:rPr>
        <w:t xml:space="preserve"> </w:t>
      </w:r>
      <w:r w:rsidR="00B80738" w:rsidRPr="00FB3646">
        <w:rPr>
          <w:rFonts w:ascii="Arial" w:hAnsi="Arial" w:cs="Arial"/>
        </w:rPr>
        <w:t>(EAI.MSG.</w:t>
      </w:r>
      <w:r w:rsidR="00B80738">
        <w:rPr>
          <w:rFonts w:ascii="Arial" w:hAnsi="Arial" w:cs="Arial"/>
        </w:rPr>
        <w:t>C</w:t>
      </w:r>
      <w:r w:rsidR="00B80738" w:rsidRPr="00FB3646">
        <w:rPr>
          <w:rFonts w:ascii="Arial" w:hAnsi="Arial" w:cs="Arial"/>
        </w:rPr>
        <w:t>M.1</w:t>
      </w:r>
      <w:r w:rsidR="00B80738">
        <w:rPr>
          <w:rFonts w:ascii="Arial" w:hAnsi="Arial" w:cs="Arial"/>
        </w:rPr>
        <w:t>9</w:t>
      </w:r>
      <w:r w:rsidR="00B80738" w:rsidRPr="00FB3646">
        <w:rPr>
          <w:rFonts w:ascii="Arial" w:hAnsi="Arial" w:cs="Arial"/>
        </w:rPr>
        <w:t xml:space="preserve">7) and writes this to the </w:t>
      </w:r>
      <w:r w:rsidR="00B80738">
        <w:rPr>
          <w:rFonts w:ascii="Arial" w:hAnsi="Arial" w:cs="Arial"/>
        </w:rPr>
        <w:t>Contact</w:t>
      </w:r>
      <w:r w:rsidR="00B80738" w:rsidRPr="00FB3646">
        <w:rPr>
          <w:rFonts w:ascii="Arial" w:hAnsi="Arial" w:cs="Arial"/>
        </w:rPr>
        <w:t>EventTopic.</w:t>
      </w:r>
    </w:p>
    <w:p w:rsidR="00F06CD4" w:rsidRDefault="00F06CD4" w:rsidP="00EE7628">
      <w:pPr>
        <w:ind w:left="1080"/>
        <w:rPr>
          <w:rFonts w:ascii="Arial" w:hAnsi="Arial" w:cs="Arial"/>
          <w:sz w:val="20"/>
          <w:szCs w:val="20"/>
        </w:rPr>
      </w:pPr>
    </w:p>
    <w:p w:rsidR="00E25E82" w:rsidRPr="00081ED4" w:rsidRDefault="00E25E82" w:rsidP="002E277F">
      <w:pPr>
        <w:ind w:left="1080"/>
        <w:jc w:val="both"/>
        <w:rPr>
          <w:rFonts w:ascii="Arial" w:hAnsi="Arial" w:cs="Arial"/>
        </w:rPr>
      </w:pPr>
      <w:r w:rsidRPr="00E25E82">
        <w:rPr>
          <w:rFonts w:ascii="Arial" w:hAnsi="Arial" w:cs="Arial"/>
          <w:sz w:val="20"/>
          <w:szCs w:val="20"/>
        </w:rPr>
        <w:t>As part of the transformation the date format is to be transformed to ‘YYYY-MM-DD’ and date time format to ‘YYYY-MM-DDTHH24:MI:SS’.</w:t>
      </w:r>
    </w:p>
    <w:p w:rsidR="00096E96" w:rsidRDefault="00E25E82" w:rsidP="0017650C">
      <w:pPr>
        <w:ind w:left="1530" w:hanging="450"/>
        <w:jc w:val="both"/>
        <w:rPr>
          <w:rFonts w:ascii="Arial" w:hAnsi="Arial" w:cs="Arial"/>
          <w:b/>
          <w:sz w:val="20"/>
          <w:szCs w:val="20"/>
        </w:rPr>
      </w:pPr>
      <w:r w:rsidRPr="00E25E82">
        <w:rPr>
          <w:rFonts w:ascii="Arial" w:hAnsi="Arial" w:cs="Arial"/>
          <w:sz w:val="20"/>
          <w:szCs w:val="20"/>
        </w:rPr>
        <w:t>Siebel sends the requests with date in the format ‘MM/DD/YYYY’.</w:t>
      </w:r>
    </w:p>
    <w:p w:rsidR="00E25E82" w:rsidRPr="000716A0" w:rsidRDefault="00E25E82" w:rsidP="00B451C7">
      <w:pPr>
        <w:ind w:firstLine="720"/>
        <w:jc w:val="both"/>
        <w:rPr>
          <w:rFonts w:ascii="Arial" w:hAnsi="Arial" w:cs="Arial"/>
          <w:b/>
          <w:sz w:val="20"/>
          <w:szCs w:val="20"/>
        </w:rPr>
      </w:pPr>
      <w:r w:rsidRPr="000716A0">
        <w:rPr>
          <w:rFonts w:ascii="Arial" w:hAnsi="Arial" w:cs="Arial"/>
          <w:b/>
          <w:sz w:val="20"/>
          <w:szCs w:val="20"/>
        </w:rPr>
        <w:t>TO-BE:</w:t>
      </w:r>
    </w:p>
    <w:p w:rsidR="00096E96" w:rsidRDefault="0006559F" w:rsidP="006F2033">
      <w:pPr>
        <w:spacing w:after="0" w:line="240" w:lineRule="auto"/>
        <w:ind w:left="1080"/>
        <w:rPr>
          <w:rFonts w:ascii="Arial" w:hAnsi="Arial" w:cs="Arial"/>
          <w:sz w:val="20"/>
          <w:szCs w:val="20"/>
        </w:rPr>
      </w:pPr>
      <w:r>
        <w:rPr>
          <w:rFonts w:ascii="Arial" w:hAnsi="Arial" w:cs="Arial"/>
          <w:sz w:val="20"/>
          <w:szCs w:val="20"/>
        </w:rPr>
        <w:t xml:space="preserve">There will </w:t>
      </w:r>
      <w:r w:rsidR="00891088">
        <w:rPr>
          <w:rFonts w:ascii="Arial" w:hAnsi="Arial" w:cs="Arial"/>
          <w:sz w:val="20"/>
          <w:szCs w:val="20"/>
        </w:rPr>
        <w:t>be</w:t>
      </w:r>
      <w:r>
        <w:rPr>
          <w:rFonts w:ascii="Arial" w:hAnsi="Arial" w:cs="Arial"/>
          <w:sz w:val="20"/>
          <w:szCs w:val="20"/>
        </w:rPr>
        <w:t xml:space="preserve"> </w:t>
      </w:r>
      <w:r w:rsidR="00891088">
        <w:rPr>
          <w:rFonts w:ascii="Arial" w:hAnsi="Arial" w:cs="Arial"/>
          <w:sz w:val="20"/>
          <w:szCs w:val="20"/>
        </w:rPr>
        <w:t xml:space="preserve">Input </w:t>
      </w:r>
      <w:r>
        <w:rPr>
          <w:rFonts w:ascii="Arial" w:hAnsi="Arial" w:cs="Arial"/>
          <w:sz w:val="20"/>
          <w:szCs w:val="20"/>
        </w:rPr>
        <w:t xml:space="preserve">Siebel </w:t>
      </w:r>
      <w:r w:rsidR="000716A0">
        <w:rPr>
          <w:rFonts w:ascii="Arial" w:hAnsi="Arial" w:cs="Arial"/>
          <w:sz w:val="20"/>
          <w:szCs w:val="20"/>
        </w:rPr>
        <w:t>schema (</w:t>
      </w:r>
      <w:r>
        <w:rPr>
          <w:rFonts w:ascii="Arial" w:hAnsi="Arial" w:cs="Arial"/>
          <w:sz w:val="20"/>
          <w:szCs w:val="20"/>
        </w:rPr>
        <w:t xml:space="preserve">dequeue) changes </w:t>
      </w:r>
      <w:r w:rsidR="00891088">
        <w:rPr>
          <w:rFonts w:ascii="Arial" w:hAnsi="Arial" w:cs="Arial"/>
          <w:sz w:val="20"/>
          <w:szCs w:val="20"/>
        </w:rPr>
        <w:t xml:space="preserve">and added new elements in the schema transformations with output schema. </w:t>
      </w:r>
      <w:r>
        <w:rPr>
          <w:rFonts w:ascii="Arial" w:hAnsi="Arial" w:cs="Arial"/>
          <w:sz w:val="20"/>
          <w:szCs w:val="20"/>
        </w:rPr>
        <w:t xml:space="preserve"> </w:t>
      </w:r>
    </w:p>
    <w:p w:rsidR="00096E96" w:rsidRDefault="00096E96" w:rsidP="006F2033">
      <w:pPr>
        <w:spacing w:after="0" w:line="240" w:lineRule="auto"/>
        <w:ind w:left="1080"/>
        <w:rPr>
          <w:rFonts w:ascii="Arial" w:hAnsi="Arial" w:cs="Arial"/>
          <w:sz w:val="20"/>
          <w:szCs w:val="20"/>
        </w:rPr>
      </w:pPr>
    </w:p>
    <w:p w:rsidR="00E25E82" w:rsidRDefault="00E25E82" w:rsidP="006F2033">
      <w:pPr>
        <w:spacing w:after="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p>
    <w:p w:rsidR="000716A0" w:rsidRPr="00AB6975" w:rsidRDefault="000716A0" w:rsidP="00AB6975">
      <w:pPr>
        <w:spacing w:after="0" w:line="240" w:lineRule="auto"/>
        <w:ind w:left="2880"/>
        <w:rPr>
          <w:rFonts w:ascii="Arial" w:hAnsi="Arial" w:cs="Arial"/>
          <w:sz w:val="20"/>
          <w:szCs w:val="20"/>
        </w:rPr>
      </w:pPr>
    </w:p>
    <w:p w:rsidR="0015686C" w:rsidRDefault="0015686C"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 xml:space="preserve">DVM         </w:t>
      </w:r>
      <w:r w:rsidRPr="0015686C">
        <w:rPr>
          <w:rFonts w:ascii="Arial" w:hAnsi="Arial" w:cs="Arial"/>
          <w:b/>
          <w:sz w:val="20"/>
          <w:szCs w:val="20"/>
        </w:rPr>
        <w:tab/>
      </w:r>
    </w:p>
    <w:p w:rsidR="00B80738" w:rsidRDefault="00B80738" w:rsidP="0082603F">
      <w:pPr>
        <w:spacing w:after="0" w:line="240" w:lineRule="auto"/>
        <w:ind w:left="1080"/>
        <w:rPr>
          <w:rFonts w:ascii="Arial" w:hAnsi="Arial" w:cs="Arial"/>
          <w:sz w:val="20"/>
          <w:szCs w:val="20"/>
        </w:rPr>
      </w:pPr>
    </w:p>
    <w:p w:rsidR="00F5787D" w:rsidRPr="0015686C" w:rsidRDefault="00F5787D" w:rsidP="00F5787D">
      <w:pPr>
        <w:spacing w:after="0" w:line="240" w:lineRule="auto"/>
        <w:ind w:left="576"/>
        <w:rPr>
          <w:rFonts w:ascii="Arial" w:hAnsi="Arial" w:cs="Arial"/>
          <w:b/>
          <w:sz w:val="20"/>
          <w:szCs w:val="20"/>
        </w:rPr>
      </w:pPr>
      <w:r>
        <w:rPr>
          <w:rFonts w:ascii="Arial" w:hAnsi="Arial" w:cs="Arial"/>
          <w:sz w:val="20"/>
          <w:szCs w:val="20"/>
        </w:rPr>
        <w:t>--To be added after defining the schemas--</w:t>
      </w:r>
    </w:p>
    <w:p w:rsidR="000716A0" w:rsidRDefault="000716A0" w:rsidP="0082603F">
      <w:pPr>
        <w:spacing w:after="0" w:line="240" w:lineRule="auto"/>
        <w:ind w:left="1080"/>
        <w:rPr>
          <w:rFonts w:ascii="Arial" w:hAnsi="Arial" w:cs="Arial"/>
          <w:sz w:val="20"/>
          <w:szCs w:val="20"/>
        </w:rPr>
      </w:pPr>
    </w:p>
    <w:p w:rsidR="004E0FA2" w:rsidRPr="00AB6975" w:rsidRDefault="004E0FA2" w:rsidP="0082603F">
      <w:pPr>
        <w:spacing w:after="0" w:line="240" w:lineRule="auto"/>
        <w:ind w:left="1080"/>
        <w:rPr>
          <w:rFonts w:ascii="Arial" w:hAnsi="Arial" w:cs="Arial"/>
          <w:sz w:val="20"/>
          <w:szCs w:val="20"/>
        </w:rPr>
      </w:pPr>
    </w:p>
    <w:p w:rsidR="0015686C" w:rsidRDefault="0015686C"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Data Mapping (Transformation)</w:t>
      </w:r>
    </w:p>
    <w:p w:rsidR="008C4E7E" w:rsidRPr="0015686C" w:rsidRDefault="00B80738" w:rsidP="00A93764">
      <w:pPr>
        <w:spacing w:after="0" w:line="240" w:lineRule="auto"/>
        <w:ind w:left="576"/>
        <w:rPr>
          <w:rFonts w:ascii="Arial" w:hAnsi="Arial" w:cs="Arial"/>
          <w:b/>
          <w:sz w:val="20"/>
          <w:szCs w:val="20"/>
        </w:rPr>
      </w:pPr>
      <w:r>
        <w:rPr>
          <w:rFonts w:ascii="Arial" w:hAnsi="Arial" w:cs="Arial"/>
          <w:sz w:val="20"/>
          <w:szCs w:val="20"/>
        </w:rPr>
        <w:t>--To be added after defining the schemas--</w:t>
      </w:r>
    </w:p>
    <w:p w:rsidR="008C4E7E" w:rsidRPr="00AB6975" w:rsidRDefault="008C4E7E" w:rsidP="0082603F">
      <w:pPr>
        <w:spacing w:after="0" w:line="240" w:lineRule="auto"/>
        <w:ind w:left="1080"/>
        <w:rPr>
          <w:rFonts w:ascii="Arial" w:hAnsi="Arial" w:cs="Arial"/>
          <w:sz w:val="20"/>
          <w:szCs w:val="20"/>
        </w:rPr>
      </w:pPr>
    </w:p>
    <w:p w:rsidR="0015686C" w:rsidRDefault="0015686C"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Scope:</w:t>
      </w:r>
      <w:r w:rsidRPr="0015686C">
        <w:rPr>
          <w:rFonts w:ascii="Arial" w:hAnsi="Arial" w:cs="Arial"/>
          <w:b/>
          <w:sz w:val="20"/>
          <w:szCs w:val="20"/>
        </w:rPr>
        <w:tab/>
      </w:r>
    </w:p>
    <w:p w:rsidR="008C4E7E" w:rsidRDefault="00057D35" w:rsidP="0082603F">
      <w:pPr>
        <w:spacing w:after="0" w:line="240" w:lineRule="auto"/>
        <w:ind w:left="1080"/>
        <w:rPr>
          <w:rFonts w:ascii="Arial" w:hAnsi="Arial" w:cs="Arial"/>
          <w:sz w:val="20"/>
          <w:szCs w:val="20"/>
        </w:rPr>
      </w:pPr>
      <w:r w:rsidRPr="00057D35">
        <w:rPr>
          <w:rFonts w:ascii="Arial" w:hAnsi="Arial" w:cs="Arial"/>
          <w:sz w:val="20"/>
          <w:szCs w:val="20"/>
        </w:rPr>
        <w:t>ValidateXML</w:t>
      </w:r>
    </w:p>
    <w:p w:rsidR="00726CCB" w:rsidRPr="00AB6975" w:rsidRDefault="00726CCB" w:rsidP="0082603F">
      <w:pPr>
        <w:spacing w:after="0" w:line="240" w:lineRule="auto"/>
        <w:ind w:left="1080"/>
        <w:rPr>
          <w:rFonts w:ascii="Arial" w:hAnsi="Arial" w:cs="Arial"/>
          <w:sz w:val="20"/>
          <w:szCs w:val="20"/>
        </w:rPr>
      </w:pPr>
    </w:p>
    <w:p w:rsidR="000B7ABC" w:rsidRPr="00485CD2" w:rsidRDefault="000B7ABC" w:rsidP="0082603F">
      <w:pPr>
        <w:numPr>
          <w:ilvl w:val="0"/>
          <w:numId w:val="17"/>
        </w:numPr>
        <w:spacing w:after="0" w:line="240" w:lineRule="auto"/>
        <w:ind w:left="1080"/>
        <w:rPr>
          <w:rFonts w:ascii="Arial" w:hAnsi="Arial" w:cs="Arial"/>
          <w:b/>
          <w:sz w:val="20"/>
          <w:szCs w:val="20"/>
        </w:rPr>
      </w:pPr>
      <w:r w:rsidRPr="00485CD2">
        <w:rPr>
          <w:rFonts w:ascii="Arial" w:hAnsi="Arial" w:cs="Arial"/>
          <w:b/>
          <w:sz w:val="20"/>
          <w:szCs w:val="20"/>
        </w:rPr>
        <w:t>Exception Handling:</w:t>
      </w:r>
    </w:p>
    <w:p w:rsidR="000B7ABC" w:rsidRDefault="000B7ABC" w:rsidP="0082603F">
      <w:pPr>
        <w:spacing w:after="0" w:line="240" w:lineRule="auto"/>
        <w:ind w:left="1080"/>
      </w:pPr>
    </w:p>
    <w:p w:rsidR="000B7ABC" w:rsidRPr="007B6411" w:rsidRDefault="00726CCB" w:rsidP="0082603F">
      <w:pPr>
        <w:spacing w:line="240" w:lineRule="auto"/>
        <w:ind w:left="1080"/>
        <w:rPr>
          <w:rStyle w:val="x2y1"/>
        </w:rPr>
      </w:pPr>
      <w:r>
        <w:rPr>
          <w:rStyle w:val="x2y1"/>
        </w:rPr>
        <w:t>For a</w:t>
      </w:r>
      <w:r w:rsidR="000B7ABC" w:rsidRPr="007B6411">
        <w:rPr>
          <w:rStyle w:val="x2y1"/>
        </w:rPr>
        <w:t xml:space="preserve">ll the </w:t>
      </w:r>
      <w:r w:rsidR="000B7ABC" w:rsidRPr="00726CCB">
        <w:rPr>
          <w:rStyle w:val="x2y1"/>
          <w:color w:val="auto"/>
        </w:rPr>
        <w:t>scopes</w:t>
      </w:r>
      <w:r w:rsidR="000B7ABC" w:rsidRPr="007B6411">
        <w:rPr>
          <w:rStyle w:val="x2y1"/>
        </w:rPr>
        <w:t xml:space="preserve"> in </w:t>
      </w:r>
      <w:r w:rsidR="00BB7DCA">
        <w:t>CCRMCM_DequeueContactRequest</w:t>
      </w:r>
      <w:r w:rsidR="00B80738" w:rsidRPr="007B6411">
        <w:rPr>
          <w:rStyle w:val="x2y1"/>
        </w:rPr>
        <w:t xml:space="preserve"> </w:t>
      </w:r>
      <w:r w:rsidR="000B7ABC" w:rsidRPr="007B6411">
        <w:rPr>
          <w:rStyle w:val="x2y1"/>
        </w:rPr>
        <w:t xml:space="preserve">catch all types </w:t>
      </w:r>
      <w:r w:rsidR="007B1FA1" w:rsidRPr="007B1FA1">
        <w:rPr>
          <w:rStyle w:val="x2y1"/>
          <w:color w:val="auto"/>
        </w:rPr>
        <w:t>of</w:t>
      </w:r>
      <w:r w:rsidR="007B1FA1">
        <w:rPr>
          <w:rStyle w:val="x2y1"/>
        </w:rPr>
        <w:t xml:space="preserve"> </w:t>
      </w:r>
      <w:r w:rsidR="000B7ABC" w:rsidRPr="007B6411">
        <w:rPr>
          <w:rStyle w:val="x2y1"/>
        </w:rPr>
        <w:t>exceptions and throwing the fault message.</w:t>
      </w:r>
    </w:p>
    <w:p w:rsidR="000B7ABC" w:rsidRDefault="001E06A3" w:rsidP="00A93764">
      <w:pPr>
        <w:spacing w:after="0" w:line="240" w:lineRule="auto"/>
        <w:ind w:left="990"/>
        <w:rPr>
          <w:b/>
        </w:rPr>
      </w:pPr>
      <w:r>
        <w:rPr>
          <w:rStyle w:val="x2y1"/>
        </w:rPr>
        <w:t xml:space="preserve">  </w:t>
      </w:r>
      <w:r w:rsidR="000B7ABC" w:rsidRPr="000B7ABC">
        <w:rPr>
          <w:rStyle w:val="x2y1"/>
        </w:rPr>
        <w:t>Selection Failure</w:t>
      </w:r>
      <w:r w:rsidR="000B7ABC">
        <w:rPr>
          <w:b/>
        </w:rPr>
        <w:t>:</w:t>
      </w:r>
    </w:p>
    <w:p w:rsidR="000B7ABC" w:rsidRPr="007B6411" w:rsidRDefault="000B7ABC" w:rsidP="0082603F">
      <w:pPr>
        <w:spacing w:line="240" w:lineRule="auto"/>
        <w:ind w:left="1080"/>
        <w:rPr>
          <w:b/>
        </w:rPr>
      </w:pPr>
      <w:r>
        <w:rPr>
          <w:b/>
        </w:rPr>
        <w:tab/>
      </w:r>
      <w:r>
        <w:rPr>
          <w:b/>
        </w:rPr>
        <w:tab/>
      </w:r>
      <w:r>
        <w:rPr>
          <w:b/>
        </w:rPr>
        <w:tab/>
      </w:r>
      <w:r>
        <w:rPr>
          <w:rStyle w:val="x2y1"/>
        </w:rPr>
        <w:t xml:space="preserve">For any </w:t>
      </w:r>
      <w:r w:rsidRPr="000B7ABC">
        <w:rPr>
          <w:rStyle w:val="x2y1"/>
        </w:rPr>
        <w:t>Selection Failure</w:t>
      </w:r>
      <w:r>
        <w:rPr>
          <w:rStyle w:val="x2y1"/>
        </w:rPr>
        <w:t xml:space="preserve"> fault exception while </w:t>
      </w:r>
      <w:r w:rsidR="00A63464">
        <w:rPr>
          <w:rStyle w:val="x2y1"/>
        </w:rPr>
        <w:t>transformation catches</w:t>
      </w:r>
      <w:r>
        <w:rPr>
          <w:rStyle w:val="x2y1"/>
        </w:rPr>
        <w:t xml:space="preserve"> the exception and throwing remote fault exception and appending the fault message to the title.</w:t>
      </w:r>
    </w:p>
    <w:p w:rsidR="000B7ABC" w:rsidRDefault="000B7ABC" w:rsidP="0082603F">
      <w:pPr>
        <w:spacing w:line="240" w:lineRule="auto"/>
        <w:ind w:left="1080"/>
        <w:rPr>
          <w:rStyle w:val="x2y1"/>
        </w:rPr>
      </w:pPr>
      <w:r w:rsidRPr="007B6411">
        <w:rPr>
          <w:rStyle w:val="x2y1"/>
        </w:rPr>
        <w:t>remoteFault</w:t>
      </w:r>
      <w:r>
        <w:rPr>
          <w:rStyle w:val="x2y1"/>
        </w:rPr>
        <w:t>:</w:t>
      </w:r>
    </w:p>
    <w:p w:rsidR="000B7ABC" w:rsidRDefault="000B7ABC" w:rsidP="0082603F">
      <w:pPr>
        <w:spacing w:line="240" w:lineRule="auto"/>
        <w:ind w:left="1080"/>
        <w:rPr>
          <w:rStyle w:val="x2y1"/>
        </w:rPr>
      </w:pPr>
      <w:r>
        <w:rPr>
          <w:rStyle w:val="x2y1"/>
        </w:rPr>
        <w:t xml:space="preserve">For any Remote fault exception while </w:t>
      </w:r>
      <w:r w:rsidR="002303AB">
        <w:rPr>
          <w:rStyle w:val="x2y1"/>
        </w:rPr>
        <w:t>transformation catches</w:t>
      </w:r>
      <w:r>
        <w:rPr>
          <w:rStyle w:val="x2y1"/>
        </w:rPr>
        <w:t xml:space="preserve"> the exception and throwing remote fault exception and appending the fault message to the title.</w:t>
      </w:r>
    </w:p>
    <w:p w:rsidR="000B7ABC" w:rsidRDefault="000B7ABC" w:rsidP="0082603F">
      <w:pPr>
        <w:spacing w:line="240" w:lineRule="auto"/>
        <w:ind w:left="1080"/>
        <w:rPr>
          <w:rStyle w:val="x2y1"/>
        </w:rPr>
      </w:pPr>
      <w:r w:rsidRPr="007B6411">
        <w:rPr>
          <w:rStyle w:val="x2y1"/>
        </w:rPr>
        <w:t>runtimeFault</w:t>
      </w:r>
      <w:r>
        <w:rPr>
          <w:rStyle w:val="x2y1"/>
        </w:rPr>
        <w:t>:</w:t>
      </w:r>
    </w:p>
    <w:p w:rsidR="000B7ABC" w:rsidRDefault="000B7ABC" w:rsidP="0082603F">
      <w:pPr>
        <w:spacing w:line="240" w:lineRule="auto"/>
        <w:ind w:left="1080"/>
        <w:rPr>
          <w:rStyle w:val="x2y1"/>
        </w:rPr>
      </w:pPr>
      <w:r>
        <w:rPr>
          <w:rStyle w:val="x2y1"/>
        </w:rPr>
        <w:t xml:space="preserve">For any run time fault exception while transformation </w:t>
      </w:r>
      <w:r w:rsidR="00766C47">
        <w:rPr>
          <w:rStyle w:val="x2y1"/>
        </w:rPr>
        <w:t>c</w:t>
      </w:r>
      <w:r>
        <w:rPr>
          <w:rStyle w:val="x2y1"/>
        </w:rPr>
        <w:t>atch the exception and throwing run time fault exception and appending the fault message to the title.</w:t>
      </w:r>
    </w:p>
    <w:p w:rsidR="000B7ABC" w:rsidRDefault="000B7ABC" w:rsidP="0082603F">
      <w:pPr>
        <w:spacing w:line="240" w:lineRule="auto"/>
        <w:ind w:left="1080"/>
        <w:rPr>
          <w:rStyle w:val="x2y1"/>
        </w:rPr>
      </w:pPr>
      <w:r>
        <w:rPr>
          <w:rStyle w:val="x2y1"/>
        </w:rPr>
        <w:t>bindFault:</w:t>
      </w:r>
    </w:p>
    <w:p w:rsidR="000B7ABC" w:rsidRDefault="000B7ABC" w:rsidP="0082603F">
      <w:pPr>
        <w:spacing w:after="0" w:line="240" w:lineRule="auto"/>
        <w:ind w:left="1080"/>
        <w:rPr>
          <w:rFonts w:ascii="Arial" w:hAnsi="Arial" w:cs="Arial"/>
          <w:b/>
          <w:sz w:val="20"/>
          <w:szCs w:val="20"/>
        </w:rPr>
      </w:pPr>
      <w:r>
        <w:rPr>
          <w:rStyle w:val="x2y1"/>
        </w:rPr>
        <w:t>For any data binding or data validations exceptions while transformation catch the exception and throwing remote fault exception and appending the fault message to the title.</w:t>
      </w:r>
    </w:p>
    <w:p w:rsidR="004041B6" w:rsidRDefault="004041B6" w:rsidP="0082603F">
      <w:pPr>
        <w:spacing w:after="0" w:line="240" w:lineRule="auto"/>
        <w:ind w:left="1080"/>
        <w:rPr>
          <w:rFonts w:ascii="Arial" w:hAnsi="Arial" w:cs="Arial"/>
          <w:sz w:val="20"/>
          <w:szCs w:val="20"/>
        </w:rPr>
      </w:pPr>
    </w:p>
    <w:p w:rsidR="00223F0E" w:rsidRDefault="00EF0C87" w:rsidP="0082603F">
      <w:pPr>
        <w:spacing w:after="0" w:line="240" w:lineRule="auto"/>
        <w:ind w:left="1080"/>
        <w:rPr>
          <w:rFonts w:ascii="Arial" w:hAnsi="Arial" w:cs="Arial"/>
          <w:sz w:val="20"/>
          <w:szCs w:val="20"/>
        </w:rPr>
      </w:pPr>
      <w:r>
        <w:rPr>
          <w:rFonts w:ascii="Arial" w:hAnsi="Arial" w:cs="Arial"/>
          <w:sz w:val="20"/>
          <w:szCs w:val="20"/>
        </w:rPr>
        <w:t xml:space="preserve">NOTE: </w:t>
      </w:r>
      <w:r w:rsidR="00223F0E">
        <w:rPr>
          <w:rFonts w:ascii="Arial" w:hAnsi="Arial" w:cs="Arial"/>
          <w:sz w:val="20"/>
          <w:szCs w:val="20"/>
        </w:rPr>
        <w:t xml:space="preserve"> After Fault the BPEL instance is ready for Re-initiate, Manually user/Ops team will be re-initiating after all validations done.</w:t>
      </w:r>
    </w:p>
    <w:p w:rsidR="008C4E7E" w:rsidRPr="00AB6975" w:rsidRDefault="008C4E7E" w:rsidP="0082603F">
      <w:pPr>
        <w:spacing w:after="0" w:line="240" w:lineRule="auto"/>
        <w:ind w:left="1080"/>
        <w:rPr>
          <w:rFonts w:ascii="Arial" w:hAnsi="Arial" w:cs="Arial"/>
          <w:sz w:val="20"/>
          <w:szCs w:val="20"/>
        </w:rPr>
      </w:pPr>
    </w:p>
    <w:p w:rsidR="0015686C" w:rsidRDefault="0015686C"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Input/output Schemas:</w:t>
      </w:r>
    </w:p>
    <w:p w:rsidR="00726CCB" w:rsidRDefault="00726CCB" w:rsidP="00726CCB">
      <w:pPr>
        <w:spacing w:after="0" w:line="240" w:lineRule="auto"/>
        <w:ind w:left="1080"/>
        <w:rPr>
          <w:rFonts w:ascii="Arial" w:hAnsi="Arial" w:cs="Arial"/>
          <w:b/>
          <w:sz w:val="20"/>
          <w:szCs w:val="20"/>
        </w:rPr>
      </w:pPr>
    </w:p>
    <w:p w:rsidR="008C4E7E" w:rsidRPr="00357547" w:rsidRDefault="00B80738" w:rsidP="0082603F">
      <w:pPr>
        <w:spacing w:after="0" w:line="240" w:lineRule="auto"/>
        <w:ind w:left="1080" w:firstLine="720"/>
        <w:rPr>
          <w:rFonts w:ascii="Arial" w:hAnsi="Arial" w:cs="Arial"/>
          <w:sz w:val="20"/>
          <w:szCs w:val="20"/>
          <w:lang w:val="pt-BR"/>
        </w:rPr>
      </w:pPr>
      <w:r>
        <w:rPr>
          <w:rFonts w:ascii="Arial" w:hAnsi="Arial" w:cs="Arial"/>
        </w:rPr>
        <w:t>EAI.MS.CCRM.194</w:t>
      </w:r>
      <w:r w:rsidR="004D1928" w:rsidRPr="00357547">
        <w:rPr>
          <w:rFonts w:ascii="Arial" w:hAnsi="Arial" w:cs="Arial"/>
          <w:sz w:val="20"/>
          <w:szCs w:val="20"/>
          <w:lang w:val="pt-BR"/>
        </w:rPr>
        <w:t>.xsd</w:t>
      </w:r>
    </w:p>
    <w:p w:rsidR="005F54C2" w:rsidRPr="00357547" w:rsidRDefault="00B80738" w:rsidP="005F54C2">
      <w:pPr>
        <w:spacing w:after="0" w:line="240" w:lineRule="auto"/>
        <w:ind w:left="1080" w:firstLine="720"/>
        <w:rPr>
          <w:rFonts w:ascii="Arial" w:hAnsi="Arial" w:cs="Arial"/>
          <w:sz w:val="20"/>
          <w:szCs w:val="20"/>
          <w:lang w:val="pt-BR"/>
        </w:rPr>
      </w:pPr>
      <w:r>
        <w:rPr>
          <w:rFonts w:ascii="Arial" w:hAnsi="Arial" w:cs="Arial"/>
        </w:rPr>
        <w:t>EAI.MS.CCRM.197</w:t>
      </w:r>
      <w:r w:rsidR="005F54C2" w:rsidRPr="00357547">
        <w:rPr>
          <w:rFonts w:ascii="Arial" w:hAnsi="Arial" w:cs="Arial"/>
          <w:sz w:val="20"/>
          <w:szCs w:val="20"/>
          <w:lang w:val="pt-BR"/>
        </w:rPr>
        <w:t>.xsd</w:t>
      </w:r>
    </w:p>
    <w:p w:rsidR="00DD789F" w:rsidRPr="00357547" w:rsidRDefault="00DD789F" w:rsidP="0082603F">
      <w:pPr>
        <w:spacing w:after="0" w:line="240" w:lineRule="auto"/>
        <w:ind w:left="1080"/>
        <w:rPr>
          <w:rFonts w:ascii="Arial" w:hAnsi="Arial" w:cs="Arial"/>
          <w:sz w:val="20"/>
          <w:szCs w:val="20"/>
          <w:lang w:val="pt-BR"/>
        </w:rPr>
      </w:pPr>
    </w:p>
    <w:p w:rsidR="00DD789F" w:rsidRPr="00DD789F" w:rsidRDefault="00DD789F" w:rsidP="0082603F">
      <w:pPr>
        <w:numPr>
          <w:ilvl w:val="0"/>
          <w:numId w:val="17"/>
        </w:numPr>
        <w:spacing w:after="0" w:line="240" w:lineRule="auto"/>
        <w:ind w:left="1080"/>
        <w:rPr>
          <w:rFonts w:ascii="Arial" w:hAnsi="Arial" w:cs="Arial"/>
          <w:sz w:val="20"/>
          <w:szCs w:val="20"/>
        </w:rPr>
      </w:pPr>
      <w:r w:rsidRPr="00DD789F">
        <w:rPr>
          <w:rFonts w:ascii="Arial" w:hAnsi="Arial" w:cs="Arial"/>
          <w:b/>
          <w:sz w:val="20"/>
          <w:szCs w:val="20"/>
        </w:rPr>
        <w:t>Partner links</w:t>
      </w:r>
    </w:p>
    <w:p w:rsidR="00B80738" w:rsidRDefault="00B80738" w:rsidP="0082603F">
      <w:pPr>
        <w:spacing w:after="0" w:line="240" w:lineRule="auto"/>
        <w:ind w:left="1080"/>
        <w:rPr>
          <w:rFonts w:ascii="Arial" w:hAnsi="Arial" w:cs="Arial"/>
          <w:b/>
          <w:sz w:val="20"/>
          <w:szCs w:val="20"/>
        </w:rPr>
      </w:pPr>
    </w:p>
    <w:p w:rsidR="00B80738" w:rsidRDefault="00B80738" w:rsidP="0082603F">
      <w:pPr>
        <w:spacing w:after="0" w:line="240" w:lineRule="auto"/>
        <w:ind w:left="1080"/>
        <w:rPr>
          <w:rFonts w:ascii="Arial" w:hAnsi="Arial" w:cs="Arial"/>
          <w:b/>
          <w:sz w:val="20"/>
          <w:szCs w:val="20"/>
        </w:rPr>
      </w:pPr>
      <w:r>
        <w:rPr>
          <w:rFonts w:ascii="Arial" w:hAnsi="Arial" w:cs="Arial"/>
          <w:b/>
          <w:sz w:val="20"/>
          <w:szCs w:val="20"/>
        </w:rPr>
        <w:t>ContactEventTopic.wsdl</w:t>
      </w:r>
    </w:p>
    <w:p w:rsidR="00057D35" w:rsidRDefault="00057D35" w:rsidP="0082603F">
      <w:pPr>
        <w:spacing w:after="0" w:line="240" w:lineRule="auto"/>
        <w:ind w:left="1080"/>
        <w:rPr>
          <w:rFonts w:ascii="Arial" w:hAnsi="Arial" w:cs="Arial"/>
          <w:b/>
          <w:sz w:val="20"/>
          <w:szCs w:val="20"/>
        </w:rPr>
      </w:pPr>
      <w:r w:rsidRPr="00057D35">
        <w:rPr>
          <w:rFonts w:ascii="Arial" w:hAnsi="Arial" w:cs="Arial"/>
          <w:b/>
          <w:sz w:val="20"/>
          <w:szCs w:val="20"/>
        </w:rPr>
        <w:t>Dequeue</w:t>
      </w:r>
      <w:r w:rsidR="0078009C">
        <w:rPr>
          <w:rFonts w:ascii="Arial" w:hAnsi="Arial" w:cs="Arial"/>
          <w:b/>
          <w:sz w:val="20"/>
          <w:szCs w:val="20"/>
        </w:rPr>
        <w:t>Contact</w:t>
      </w:r>
      <w:r w:rsidRPr="00057D35">
        <w:rPr>
          <w:rFonts w:ascii="Arial" w:hAnsi="Arial" w:cs="Arial"/>
          <w:b/>
          <w:sz w:val="20"/>
          <w:szCs w:val="20"/>
        </w:rPr>
        <w:t>Request</w:t>
      </w:r>
      <w:r w:rsidR="00DB5AD2">
        <w:rPr>
          <w:rFonts w:ascii="Arial" w:hAnsi="Arial" w:cs="Arial"/>
          <w:b/>
          <w:sz w:val="20"/>
          <w:szCs w:val="20"/>
        </w:rPr>
        <w:t>.wsdl</w:t>
      </w:r>
    </w:p>
    <w:p w:rsidR="003D162E" w:rsidRDefault="003D162E" w:rsidP="00BE2AF1">
      <w:pPr>
        <w:spacing w:after="0" w:line="240" w:lineRule="auto"/>
        <w:ind w:left="1440"/>
        <w:rPr>
          <w:rFonts w:ascii="Arial" w:hAnsi="Arial" w:cs="Arial"/>
          <w:b/>
          <w:sz w:val="20"/>
          <w:szCs w:val="20"/>
        </w:rPr>
      </w:pPr>
    </w:p>
    <w:p w:rsidR="003D162E" w:rsidRPr="0015686C" w:rsidRDefault="003D162E" w:rsidP="00BE2AF1">
      <w:pPr>
        <w:spacing w:after="0" w:line="240" w:lineRule="auto"/>
        <w:ind w:left="1440"/>
        <w:rPr>
          <w:rFonts w:ascii="Arial" w:hAnsi="Arial" w:cs="Arial"/>
          <w:b/>
          <w:sz w:val="20"/>
          <w:szCs w:val="20"/>
        </w:rPr>
      </w:pPr>
    </w:p>
    <w:p w:rsidR="00DD789F" w:rsidRPr="00B80738" w:rsidRDefault="00B80738" w:rsidP="00952F91">
      <w:pPr>
        <w:pStyle w:val="Heading9"/>
        <w:numPr>
          <w:ilvl w:val="0"/>
          <w:numId w:val="16"/>
        </w:numPr>
        <w:spacing w:line="240" w:lineRule="auto"/>
        <w:jc w:val="both"/>
        <w:rPr>
          <w:rFonts w:ascii="Arial" w:hAnsi="Arial" w:cs="Arial"/>
          <w:i w:val="0"/>
          <w:color w:val="auto"/>
          <w:sz w:val="24"/>
          <w:szCs w:val="24"/>
        </w:rPr>
      </w:pPr>
      <w:bookmarkStart w:id="44" w:name="_Toc258403187"/>
      <w:bookmarkStart w:id="45" w:name="_Toc259113415"/>
      <w:r w:rsidRPr="00B80738">
        <w:rPr>
          <w:rFonts w:ascii="Arial" w:hAnsi="Arial" w:cs="Arial"/>
          <w:i w:val="0"/>
          <w:color w:val="auto"/>
          <w:sz w:val="24"/>
          <w:szCs w:val="24"/>
        </w:rPr>
        <w:t>Contact Event Topic</w:t>
      </w:r>
      <w:bookmarkEnd w:id="44"/>
      <w:bookmarkEnd w:id="45"/>
      <w:r w:rsidR="00DD789F" w:rsidRPr="00B80738">
        <w:rPr>
          <w:rFonts w:ascii="Arial" w:hAnsi="Arial" w:cs="Arial"/>
          <w:i w:val="0"/>
          <w:color w:val="auto"/>
          <w:sz w:val="24"/>
          <w:szCs w:val="24"/>
        </w:rPr>
        <w:tab/>
      </w:r>
    </w:p>
    <w:p w:rsidR="008C4E7E" w:rsidRPr="008C4E7E" w:rsidRDefault="008C4E7E" w:rsidP="008C4E7E"/>
    <w:p w:rsidR="00DD789F" w:rsidRDefault="00DD789F"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Purpose</w:t>
      </w:r>
    </w:p>
    <w:p w:rsidR="001E06A3" w:rsidRDefault="00B80738" w:rsidP="00B80738">
      <w:pPr>
        <w:pStyle w:val="ListParagraph"/>
        <w:ind w:left="1440"/>
      </w:pPr>
      <w:r w:rsidRPr="00705A7C">
        <w:t>The contact event topic provides a first-in-first-out publish-subscribe capability so that contact updates can be propagated to multiple consuming systems independently.</w:t>
      </w:r>
    </w:p>
    <w:p w:rsidR="00380AAB" w:rsidRDefault="00380AAB" w:rsidP="00B80738">
      <w:pPr>
        <w:pStyle w:val="ListParagraph"/>
        <w:ind w:left="1440"/>
      </w:pPr>
    </w:p>
    <w:p w:rsidR="00380AAB" w:rsidRPr="00705A7C" w:rsidRDefault="00380AAB" w:rsidP="00B80738">
      <w:pPr>
        <w:pStyle w:val="ListParagraph"/>
        <w:ind w:left="1440"/>
      </w:pPr>
    </w:p>
    <w:p w:rsidR="00DD789F" w:rsidRDefault="00DD789F"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Program Logic</w:t>
      </w:r>
      <w:r w:rsidRPr="0015686C">
        <w:rPr>
          <w:rFonts w:ascii="Arial" w:hAnsi="Arial" w:cs="Arial"/>
          <w:b/>
          <w:sz w:val="20"/>
          <w:szCs w:val="20"/>
        </w:rPr>
        <w:tab/>
      </w:r>
      <w:r w:rsidRPr="0015686C">
        <w:rPr>
          <w:rFonts w:ascii="Arial" w:hAnsi="Arial" w:cs="Arial"/>
          <w:b/>
          <w:sz w:val="20"/>
          <w:szCs w:val="20"/>
        </w:rPr>
        <w:tab/>
      </w:r>
    </w:p>
    <w:p w:rsidR="00153F73" w:rsidRDefault="00153F73" w:rsidP="0082603F">
      <w:pPr>
        <w:spacing w:after="0" w:line="240" w:lineRule="auto"/>
        <w:ind w:left="1080"/>
        <w:rPr>
          <w:rFonts w:ascii="Arial" w:hAnsi="Arial" w:cs="Arial"/>
          <w:b/>
          <w:sz w:val="20"/>
          <w:szCs w:val="20"/>
        </w:rPr>
      </w:pPr>
    </w:p>
    <w:p w:rsidR="008C4E7E" w:rsidRDefault="00153F73" w:rsidP="0082603F">
      <w:pPr>
        <w:spacing w:after="0" w:line="240" w:lineRule="auto"/>
        <w:ind w:left="1080"/>
        <w:rPr>
          <w:rFonts w:ascii="Arial" w:hAnsi="Arial" w:cs="Arial"/>
          <w:b/>
          <w:sz w:val="20"/>
          <w:szCs w:val="20"/>
        </w:rPr>
      </w:pPr>
      <w:r>
        <w:rPr>
          <w:rFonts w:ascii="Arial" w:hAnsi="Arial" w:cs="Arial"/>
          <w:b/>
          <w:sz w:val="20"/>
          <w:szCs w:val="20"/>
        </w:rPr>
        <w:t>AS-IS:</w:t>
      </w:r>
    </w:p>
    <w:p w:rsidR="00153F73" w:rsidRDefault="00153F73" w:rsidP="0082603F">
      <w:pPr>
        <w:spacing w:after="0" w:line="240" w:lineRule="auto"/>
        <w:ind w:left="1080"/>
        <w:rPr>
          <w:rFonts w:ascii="Arial" w:hAnsi="Arial" w:cs="Arial"/>
          <w:b/>
          <w:sz w:val="20"/>
          <w:szCs w:val="20"/>
        </w:rPr>
      </w:pPr>
    </w:p>
    <w:p w:rsidR="00B80738" w:rsidRPr="00705A7C" w:rsidRDefault="00B80738" w:rsidP="00B80738">
      <w:pPr>
        <w:pStyle w:val="ListParagraph"/>
        <w:ind w:left="1440"/>
      </w:pPr>
      <w:r w:rsidRPr="00705A7C">
        <w:t xml:space="preserve">Contact events are written to the topic by the publishing component.  </w:t>
      </w:r>
      <w:r w:rsidR="00CB18EC">
        <w:t>BPEL J</w:t>
      </w:r>
      <w:r w:rsidRPr="00705A7C">
        <w:t xml:space="preserve">MS adapters are used to </w:t>
      </w:r>
      <w:r w:rsidRPr="00CB18EC">
        <w:rPr>
          <w:color w:val="000000" w:themeColor="text1"/>
        </w:rPr>
        <w:t>write to</w:t>
      </w:r>
      <w:r w:rsidR="00CB18EC" w:rsidRPr="00CB18EC">
        <w:rPr>
          <w:color w:val="000000" w:themeColor="text1"/>
        </w:rPr>
        <w:t xml:space="preserve"> Topic</w:t>
      </w:r>
      <w:r w:rsidR="007B1FA1">
        <w:t xml:space="preserve"> </w:t>
      </w:r>
      <w:r w:rsidRPr="00705A7C">
        <w:t xml:space="preserve">and consume from the topic. </w:t>
      </w:r>
    </w:p>
    <w:p w:rsidR="00B80738" w:rsidRPr="00AB6975" w:rsidRDefault="00B80738" w:rsidP="00B80738">
      <w:pPr>
        <w:spacing w:after="0" w:line="240" w:lineRule="auto"/>
        <w:ind w:left="1080"/>
        <w:rPr>
          <w:rFonts w:ascii="Arial" w:hAnsi="Arial" w:cs="Arial"/>
          <w:sz w:val="20"/>
          <w:szCs w:val="20"/>
        </w:rPr>
      </w:pPr>
    </w:p>
    <w:p w:rsidR="00153F73" w:rsidRDefault="00153F73" w:rsidP="00CB18EC">
      <w:pPr>
        <w:tabs>
          <w:tab w:val="left" w:pos="3975"/>
        </w:tabs>
        <w:spacing w:after="100" w:afterAutospacing="1" w:line="240" w:lineRule="auto"/>
        <w:ind w:left="360" w:firstLine="720"/>
        <w:jc w:val="both"/>
        <w:rPr>
          <w:rFonts w:ascii="Arial" w:hAnsi="Arial" w:cs="Arial"/>
          <w:b/>
          <w:sz w:val="20"/>
          <w:szCs w:val="20"/>
        </w:rPr>
      </w:pPr>
      <w:r w:rsidRPr="00153F73">
        <w:rPr>
          <w:rFonts w:ascii="Arial" w:hAnsi="Arial" w:cs="Arial"/>
          <w:b/>
          <w:sz w:val="20"/>
          <w:szCs w:val="20"/>
        </w:rPr>
        <w:t>TO-BE</w:t>
      </w:r>
      <w:r>
        <w:rPr>
          <w:rFonts w:ascii="Arial" w:hAnsi="Arial" w:cs="Arial"/>
          <w:b/>
          <w:sz w:val="20"/>
          <w:szCs w:val="20"/>
        </w:rPr>
        <w:t>:</w:t>
      </w:r>
      <w:r w:rsidR="00CB18EC">
        <w:rPr>
          <w:rFonts w:ascii="Arial" w:hAnsi="Arial" w:cs="Arial"/>
          <w:b/>
          <w:sz w:val="20"/>
          <w:szCs w:val="20"/>
        </w:rPr>
        <w:tab/>
      </w:r>
    </w:p>
    <w:p w:rsidR="00EA28C5" w:rsidRPr="00153F73" w:rsidRDefault="00153F73" w:rsidP="0082603F">
      <w:pPr>
        <w:spacing w:after="100" w:afterAutospacing="1" w:line="240" w:lineRule="auto"/>
        <w:ind w:left="1080" w:firstLine="720"/>
        <w:jc w:val="both"/>
        <w:rPr>
          <w:rFonts w:ascii="Arial" w:hAnsi="Arial" w:cs="Arial"/>
          <w:sz w:val="20"/>
          <w:szCs w:val="20"/>
        </w:rPr>
      </w:pPr>
      <w:r>
        <w:rPr>
          <w:rFonts w:ascii="Arial" w:hAnsi="Arial" w:cs="Arial"/>
          <w:sz w:val="20"/>
          <w:szCs w:val="20"/>
        </w:rPr>
        <w:tab/>
      </w:r>
      <w:r w:rsidR="00380AAB">
        <w:rPr>
          <w:rFonts w:ascii="Arial" w:hAnsi="Arial" w:cs="Arial"/>
          <w:sz w:val="20"/>
          <w:szCs w:val="20"/>
        </w:rPr>
        <w:t>The SIEBEL schemas will be defined with additional fields</w:t>
      </w:r>
      <w:r w:rsidR="007461B4">
        <w:rPr>
          <w:rFonts w:ascii="Arial" w:hAnsi="Arial" w:cs="Arial"/>
          <w:sz w:val="20"/>
          <w:szCs w:val="20"/>
        </w:rPr>
        <w:t>,</w:t>
      </w:r>
      <w:r w:rsidR="00380AAB">
        <w:rPr>
          <w:rFonts w:ascii="Arial" w:hAnsi="Arial" w:cs="Arial"/>
          <w:sz w:val="20"/>
          <w:szCs w:val="20"/>
        </w:rPr>
        <w:t xml:space="preserve"> based on which the </w:t>
      </w:r>
      <w:r w:rsidR="007461B4">
        <w:rPr>
          <w:rFonts w:ascii="Arial" w:hAnsi="Arial" w:cs="Arial"/>
          <w:sz w:val="20"/>
          <w:szCs w:val="20"/>
        </w:rPr>
        <w:t>functional transformations will be implemented.</w:t>
      </w:r>
    </w:p>
    <w:p w:rsidR="00DD789F" w:rsidRDefault="00DD789F"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 xml:space="preserve">DVM         </w:t>
      </w:r>
      <w:r w:rsidRPr="0015686C">
        <w:rPr>
          <w:rFonts w:ascii="Arial" w:hAnsi="Arial" w:cs="Arial"/>
          <w:b/>
          <w:sz w:val="20"/>
          <w:szCs w:val="20"/>
        </w:rPr>
        <w:tab/>
      </w:r>
    </w:p>
    <w:p w:rsidR="00DD789F" w:rsidRDefault="00400823" w:rsidP="0082603F">
      <w:pPr>
        <w:spacing w:after="0" w:line="240" w:lineRule="auto"/>
        <w:ind w:left="1080"/>
        <w:rPr>
          <w:rFonts w:ascii="Arial" w:hAnsi="Arial" w:cs="Arial"/>
          <w:sz w:val="20"/>
          <w:szCs w:val="20"/>
        </w:rPr>
      </w:pPr>
      <w:r>
        <w:rPr>
          <w:rFonts w:ascii="Arial" w:hAnsi="Arial" w:cs="Arial"/>
          <w:sz w:val="20"/>
          <w:szCs w:val="20"/>
        </w:rPr>
        <w:t>-N</w:t>
      </w:r>
      <w:r w:rsidR="00E66A97">
        <w:rPr>
          <w:rFonts w:ascii="Arial" w:hAnsi="Arial" w:cs="Arial"/>
          <w:sz w:val="20"/>
          <w:szCs w:val="20"/>
        </w:rPr>
        <w:t>ONE</w:t>
      </w:r>
      <w:r>
        <w:rPr>
          <w:rFonts w:ascii="Arial" w:hAnsi="Arial" w:cs="Arial"/>
          <w:sz w:val="20"/>
          <w:szCs w:val="20"/>
        </w:rPr>
        <w:t>-</w:t>
      </w:r>
    </w:p>
    <w:p w:rsidR="008C4E7E" w:rsidRPr="00AB6975" w:rsidRDefault="008C4E7E" w:rsidP="0082603F">
      <w:pPr>
        <w:spacing w:after="0" w:line="240" w:lineRule="auto"/>
        <w:ind w:left="1080"/>
        <w:rPr>
          <w:rFonts w:ascii="Arial" w:hAnsi="Arial" w:cs="Arial"/>
          <w:sz w:val="20"/>
          <w:szCs w:val="20"/>
        </w:rPr>
      </w:pPr>
    </w:p>
    <w:p w:rsidR="00DD789F" w:rsidRDefault="00DD789F"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Data Mapping (Transformation)</w:t>
      </w:r>
    </w:p>
    <w:p w:rsidR="00B80738" w:rsidRDefault="00B80738" w:rsidP="00B80738">
      <w:pPr>
        <w:pStyle w:val="ListParagraph"/>
        <w:ind w:left="1440"/>
      </w:pPr>
    </w:p>
    <w:p w:rsidR="00B80738" w:rsidRPr="00705A7C" w:rsidRDefault="00B80738" w:rsidP="00B80738">
      <w:pPr>
        <w:pStyle w:val="ListParagraph"/>
        <w:ind w:left="1440"/>
      </w:pPr>
      <w:r w:rsidRPr="00705A7C">
        <w:t>The topic does not perform any data mapping or transformation.</w:t>
      </w:r>
    </w:p>
    <w:p w:rsidR="008C4E7E" w:rsidRPr="0015686C" w:rsidRDefault="008C4E7E" w:rsidP="0082603F">
      <w:pPr>
        <w:spacing w:after="0" w:line="240" w:lineRule="auto"/>
        <w:ind w:left="1080"/>
        <w:rPr>
          <w:rFonts w:ascii="Arial" w:hAnsi="Arial" w:cs="Arial"/>
          <w:b/>
          <w:sz w:val="20"/>
          <w:szCs w:val="20"/>
        </w:rPr>
      </w:pPr>
    </w:p>
    <w:p w:rsidR="008C4E7E" w:rsidRPr="00AB6975" w:rsidRDefault="008C4E7E" w:rsidP="0082603F">
      <w:pPr>
        <w:spacing w:after="0" w:line="240" w:lineRule="auto"/>
        <w:ind w:left="1080"/>
        <w:rPr>
          <w:rFonts w:ascii="Arial" w:hAnsi="Arial" w:cs="Arial"/>
          <w:sz w:val="20"/>
          <w:szCs w:val="20"/>
        </w:rPr>
      </w:pPr>
    </w:p>
    <w:p w:rsidR="00DD789F" w:rsidRDefault="00DD789F"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Input/output Schemas:</w:t>
      </w:r>
    </w:p>
    <w:p w:rsidR="008C4E7E" w:rsidRDefault="008C4E7E" w:rsidP="0082603F">
      <w:pPr>
        <w:spacing w:after="0" w:line="240" w:lineRule="auto"/>
        <w:ind w:left="1080"/>
        <w:rPr>
          <w:rFonts w:ascii="Arial" w:hAnsi="Arial" w:cs="Arial"/>
          <w:b/>
          <w:sz w:val="20"/>
          <w:szCs w:val="20"/>
        </w:rPr>
      </w:pPr>
    </w:p>
    <w:p w:rsidR="00DD789F" w:rsidRPr="00357547" w:rsidRDefault="00400823" w:rsidP="0082603F">
      <w:pPr>
        <w:spacing w:after="0" w:line="240" w:lineRule="auto"/>
        <w:ind w:left="1080"/>
        <w:rPr>
          <w:rFonts w:ascii="Arial" w:hAnsi="Arial" w:cs="Arial"/>
          <w:sz w:val="20"/>
          <w:szCs w:val="20"/>
          <w:lang w:val="pt-BR"/>
        </w:rPr>
      </w:pPr>
      <w:r w:rsidRPr="00357547">
        <w:rPr>
          <w:rFonts w:ascii="Arial" w:hAnsi="Arial" w:cs="Arial"/>
          <w:bCs/>
          <w:sz w:val="20"/>
          <w:szCs w:val="20"/>
          <w:lang w:val="pt-BR"/>
        </w:rPr>
        <w:t>EAI.MSG.CCRM.</w:t>
      </w:r>
      <w:r w:rsidR="0078009C">
        <w:rPr>
          <w:rFonts w:ascii="Arial" w:hAnsi="Arial" w:cs="Arial"/>
          <w:bCs/>
          <w:sz w:val="20"/>
          <w:szCs w:val="20"/>
          <w:lang w:val="pt-BR"/>
        </w:rPr>
        <w:t>C</w:t>
      </w:r>
      <w:r w:rsidR="0050123C">
        <w:rPr>
          <w:rFonts w:ascii="Arial" w:hAnsi="Arial" w:cs="Arial"/>
          <w:bCs/>
          <w:sz w:val="20"/>
          <w:szCs w:val="20"/>
          <w:lang w:val="pt-BR"/>
        </w:rPr>
        <w:t>M.19</w:t>
      </w:r>
      <w:r w:rsidRPr="00357547">
        <w:rPr>
          <w:rFonts w:ascii="Arial" w:hAnsi="Arial" w:cs="Arial"/>
          <w:bCs/>
          <w:sz w:val="20"/>
          <w:szCs w:val="20"/>
          <w:lang w:val="pt-BR"/>
        </w:rPr>
        <w:t>8_</w:t>
      </w:r>
      <w:r w:rsidR="0078009C">
        <w:rPr>
          <w:rFonts w:ascii="Arial" w:hAnsi="Arial" w:cs="Arial"/>
          <w:bCs/>
          <w:sz w:val="20"/>
          <w:szCs w:val="20"/>
          <w:lang w:val="pt-BR"/>
        </w:rPr>
        <w:t>Contact</w:t>
      </w:r>
      <w:r w:rsidRPr="00357547">
        <w:rPr>
          <w:rFonts w:ascii="Arial" w:hAnsi="Arial" w:cs="Arial"/>
          <w:bCs/>
          <w:sz w:val="20"/>
          <w:szCs w:val="20"/>
          <w:lang w:val="pt-BR"/>
        </w:rPr>
        <w:t>Request.xsd</w:t>
      </w:r>
    </w:p>
    <w:p w:rsidR="008C4E7E" w:rsidRPr="00357547" w:rsidRDefault="008C4E7E" w:rsidP="0082603F">
      <w:pPr>
        <w:spacing w:after="0" w:line="240" w:lineRule="auto"/>
        <w:ind w:left="1080"/>
        <w:rPr>
          <w:rFonts w:ascii="Arial" w:hAnsi="Arial" w:cs="Arial"/>
          <w:sz w:val="20"/>
          <w:szCs w:val="20"/>
          <w:lang w:val="pt-BR"/>
        </w:rPr>
      </w:pPr>
    </w:p>
    <w:p w:rsidR="00DD789F" w:rsidRPr="00DD789F" w:rsidRDefault="00DD789F" w:rsidP="0082603F">
      <w:pPr>
        <w:numPr>
          <w:ilvl w:val="0"/>
          <w:numId w:val="17"/>
        </w:numPr>
        <w:spacing w:after="0" w:line="240" w:lineRule="auto"/>
        <w:ind w:left="1080"/>
        <w:rPr>
          <w:rFonts w:ascii="Arial" w:hAnsi="Arial" w:cs="Arial"/>
          <w:sz w:val="20"/>
          <w:szCs w:val="20"/>
        </w:rPr>
      </w:pPr>
      <w:r w:rsidRPr="00DD789F">
        <w:rPr>
          <w:rFonts w:ascii="Arial" w:hAnsi="Arial" w:cs="Arial"/>
          <w:b/>
          <w:sz w:val="20"/>
          <w:szCs w:val="20"/>
        </w:rPr>
        <w:t>Partner links</w:t>
      </w:r>
    </w:p>
    <w:p w:rsidR="00BE2AF1" w:rsidRDefault="00400823" w:rsidP="0082603F">
      <w:pPr>
        <w:spacing w:after="0" w:line="240" w:lineRule="auto"/>
        <w:ind w:left="1080"/>
        <w:rPr>
          <w:rFonts w:ascii="Arial" w:hAnsi="Arial" w:cs="Arial"/>
          <w:sz w:val="20"/>
          <w:szCs w:val="20"/>
        </w:rPr>
      </w:pPr>
      <w:r>
        <w:rPr>
          <w:rFonts w:ascii="Arial" w:hAnsi="Arial" w:cs="Arial"/>
          <w:sz w:val="20"/>
          <w:szCs w:val="20"/>
        </w:rPr>
        <w:t>NA</w:t>
      </w:r>
      <w:r w:rsidR="00BE2AF1" w:rsidRPr="00DD789F">
        <w:rPr>
          <w:rFonts w:ascii="Arial" w:hAnsi="Arial" w:cs="Arial"/>
          <w:sz w:val="20"/>
          <w:szCs w:val="20"/>
        </w:rPr>
        <w:tab/>
      </w:r>
    </w:p>
    <w:p w:rsidR="002303AB" w:rsidRDefault="002303AB" w:rsidP="008C4E7E">
      <w:pPr>
        <w:spacing w:after="0" w:line="240" w:lineRule="auto"/>
        <w:ind w:left="2160"/>
        <w:rPr>
          <w:rFonts w:ascii="Arial" w:hAnsi="Arial" w:cs="Arial"/>
          <w:sz w:val="20"/>
          <w:szCs w:val="20"/>
        </w:rPr>
      </w:pPr>
    </w:p>
    <w:p w:rsidR="00415FE1" w:rsidRDefault="00415FE1" w:rsidP="008C4E7E">
      <w:pPr>
        <w:spacing w:after="0" w:line="240" w:lineRule="auto"/>
        <w:ind w:left="2160"/>
        <w:rPr>
          <w:rFonts w:ascii="Arial" w:hAnsi="Arial" w:cs="Arial"/>
          <w:sz w:val="20"/>
          <w:szCs w:val="20"/>
        </w:rPr>
      </w:pPr>
    </w:p>
    <w:p w:rsidR="00DD789F" w:rsidRDefault="00DD789F" w:rsidP="00DD789F">
      <w:pPr>
        <w:spacing w:after="0" w:line="240" w:lineRule="auto"/>
        <w:ind w:left="4320"/>
        <w:rPr>
          <w:rFonts w:ascii="Arial" w:hAnsi="Arial" w:cs="Arial"/>
          <w:sz w:val="24"/>
          <w:szCs w:val="24"/>
        </w:rPr>
      </w:pPr>
    </w:p>
    <w:p w:rsidR="009D4F3A" w:rsidRDefault="009D4F3A" w:rsidP="007B6411">
      <w:pPr>
        <w:spacing w:line="240" w:lineRule="auto"/>
        <w:rPr>
          <w:rStyle w:val="x2y1"/>
        </w:rPr>
      </w:pPr>
    </w:p>
    <w:p w:rsidR="00D219E7" w:rsidRDefault="00D219E7" w:rsidP="00D219E7">
      <w:pPr>
        <w:pStyle w:val="Heading9"/>
        <w:numPr>
          <w:ilvl w:val="0"/>
          <w:numId w:val="16"/>
        </w:numPr>
        <w:spacing w:line="240" w:lineRule="auto"/>
        <w:jc w:val="both"/>
        <w:rPr>
          <w:rFonts w:ascii="Arial" w:hAnsi="Arial" w:cs="Arial"/>
          <w:color w:val="auto"/>
          <w:sz w:val="24"/>
          <w:szCs w:val="24"/>
        </w:rPr>
      </w:pPr>
      <w:bookmarkStart w:id="46" w:name="_Toc259113416"/>
      <w:r w:rsidRPr="00B80738">
        <w:rPr>
          <w:rFonts w:ascii="Arial" w:hAnsi="Arial" w:cs="Arial"/>
          <w:color w:val="auto"/>
          <w:sz w:val="24"/>
          <w:szCs w:val="24"/>
        </w:rPr>
        <w:t>SAPCM_</w:t>
      </w:r>
      <w:r w:rsidR="009D6084">
        <w:rPr>
          <w:rFonts w:ascii="Arial" w:hAnsi="Arial" w:cs="Arial"/>
          <w:color w:val="auto"/>
          <w:sz w:val="24"/>
          <w:szCs w:val="24"/>
        </w:rPr>
        <w:t>Event</w:t>
      </w:r>
      <w:r>
        <w:rPr>
          <w:rFonts w:ascii="Arial" w:hAnsi="Arial" w:cs="Arial"/>
          <w:color w:val="auto"/>
          <w:sz w:val="24"/>
          <w:szCs w:val="24"/>
        </w:rPr>
        <w:t>Manager</w:t>
      </w:r>
      <w:bookmarkEnd w:id="46"/>
      <w:r w:rsidRPr="00B80738">
        <w:rPr>
          <w:rFonts w:ascii="Arial" w:hAnsi="Arial" w:cs="Arial"/>
          <w:color w:val="auto"/>
          <w:sz w:val="24"/>
          <w:szCs w:val="24"/>
        </w:rPr>
        <w:tab/>
      </w:r>
    </w:p>
    <w:p w:rsidR="00D70AE7" w:rsidRDefault="00D70AE7" w:rsidP="007B6411">
      <w:pPr>
        <w:spacing w:line="240" w:lineRule="auto"/>
        <w:rPr>
          <w:rStyle w:val="x2y1"/>
        </w:rPr>
      </w:pPr>
    </w:p>
    <w:p w:rsidR="00AA242C" w:rsidRDefault="00AA242C" w:rsidP="0082603F">
      <w:pPr>
        <w:numPr>
          <w:ilvl w:val="0"/>
          <w:numId w:val="17"/>
        </w:numPr>
        <w:spacing w:after="0" w:line="240" w:lineRule="auto"/>
        <w:ind w:left="900"/>
        <w:rPr>
          <w:rFonts w:ascii="Arial" w:hAnsi="Arial" w:cs="Arial"/>
          <w:b/>
          <w:sz w:val="20"/>
          <w:szCs w:val="20"/>
        </w:rPr>
      </w:pPr>
      <w:r w:rsidRPr="0015686C">
        <w:rPr>
          <w:rFonts w:ascii="Arial" w:hAnsi="Arial" w:cs="Arial"/>
          <w:b/>
          <w:sz w:val="20"/>
          <w:szCs w:val="20"/>
        </w:rPr>
        <w:t>Purpose</w:t>
      </w:r>
    </w:p>
    <w:p w:rsidR="00AA242C" w:rsidRDefault="00AA242C" w:rsidP="0082603F">
      <w:pPr>
        <w:spacing w:after="0" w:line="240" w:lineRule="auto"/>
        <w:ind w:left="900"/>
        <w:rPr>
          <w:rFonts w:ascii="Arial" w:hAnsi="Arial" w:cs="Arial"/>
          <w:sz w:val="20"/>
          <w:szCs w:val="20"/>
        </w:rPr>
      </w:pPr>
    </w:p>
    <w:p w:rsidR="002B4AAB" w:rsidRPr="00247084" w:rsidRDefault="002B4AAB" w:rsidP="00E97212">
      <w:pPr>
        <w:ind w:left="1440"/>
      </w:pPr>
      <w:r w:rsidRPr="00247084">
        <w:t xml:space="preserve">Receives contact events and initiates calls to the </w:t>
      </w:r>
      <w:r>
        <w:t>SAP</w:t>
      </w:r>
      <w:r w:rsidRPr="00247084">
        <w:t xml:space="preserve"> Invoker to update </w:t>
      </w:r>
      <w:r>
        <w:t>SAP</w:t>
      </w:r>
      <w:r w:rsidRPr="00247084">
        <w:t xml:space="preserve"> based on the contact events.  The </w:t>
      </w:r>
      <w:r>
        <w:t>SAP</w:t>
      </w:r>
      <w:r w:rsidRPr="00247084">
        <w:t xml:space="preserve">CM Contact Manager uses the EAI Event Sequencer so that multiple instances can be run concurrently whilst maintaining sequential integrity of updates that could potentially conflict with </w:t>
      </w:r>
      <w:r w:rsidR="0050123C">
        <w:t xml:space="preserve">the </w:t>
      </w:r>
      <w:r w:rsidRPr="0050123C">
        <w:t>other.</w:t>
      </w:r>
    </w:p>
    <w:p w:rsidR="00080AFF" w:rsidRDefault="00080AFF" w:rsidP="0082603F">
      <w:pPr>
        <w:spacing w:after="0" w:line="240" w:lineRule="auto"/>
        <w:ind w:left="900"/>
        <w:rPr>
          <w:rFonts w:ascii="Arial" w:hAnsi="Arial" w:cs="Arial"/>
          <w:sz w:val="20"/>
          <w:szCs w:val="20"/>
        </w:rPr>
      </w:pPr>
    </w:p>
    <w:p w:rsidR="00AA242C" w:rsidRDefault="00AA242C" w:rsidP="0082603F">
      <w:pPr>
        <w:numPr>
          <w:ilvl w:val="0"/>
          <w:numId w:val="17"/>
        </w:numPr>
        <w:spacing w:after="0" w:line="240" w:lineRule="auto"/>
        <w:ind w:left="900"/>
        <w:rPr>
          <w:rFonts w:ascii="Arial" w:hAnsi="Arial" w:cs="Arial"/>
          <w:b/>
          <w:sz w:val="20"/>
          <w:szCs w:val="20"/>
        </w:rPr>
      </w:pPr>
      <w:r>
        <w:rPr>
          <w:rFonts w:ascii="Arial" w:hAnsi="Arial" w:cs="Arial"/>
          <w:b/>
          <w:sz w:val="20"/>
          <w:szCs w:val="20"/>
        </w:rPr>
        <w:t>Program Logic:</w:t>
      </w:r>
    </w:p>
    <w:p w:rsidR="00D5665F" w:rsidRDefault="00D5665F" w:rsidP="00D5665F">
      <w:pPr>
        <w:spacing w:after="0" w:line="240" w:lineRule="auto"/>
        <w:ind w:left="900"/>
        <w:rPr>
          <w:rFonts w:ascii="Arial" w:hAnsi="Arial" w:cs="Arial"/>
          <w:b/>
          <w:sz w:val="20"/>
          <w:szCs w:val="20"/>
        </w:rPr>
      </w:pPr>
    </w:p>
    <w:p w:rsidR="002B4AAB" w:rsidRDefault="002B4AAB" w:rsidP="002B4AAB">
      <w:pPr>
        <w:pStyle w:val="ListParagraph"/>
        <w:numPr>
          <w:ilvl w:val="0"/>
          <w:numId w:val="17"/>
        </w:numPr>
      </w:pPr>
      <w:r w:rsidRPr="00247084">
        <w:t xml:space="preserve">The process receives a PublishContactEventRequest </w:t>
      </w:r>
      <w:r w:rsidRPr="0050123C">
        <w:t>(EAI.MSG.</w:t>
      </w:r>
      <w:r w:rsidR="00A70D63" w:rsidRPr="0050123C">
        <w:t>SAP</w:t>
      </w:r>
      <w:r w:rsidRPr="0050123C">
        <w:t>.CM.198</w:t>
      </w:r>
      <w:r w:rsidR="0050123C">
        <w:t xml:space="preserve">),  </w:t>
      </w:r>
      <w:r w:rsidRPr="00247084">
        <w:t xml:space="preserve">checks with the EAI Event Sequencer whether there is a </w:t>
      </w:r>
      <w:r w:rsidRPr="0050123C">
        <w:t>current in-progress</w:t>
      </w:r>
      <w:r w:rsidRPr="00247084">
        <w:t xml:space="preserve"> middleware process that might affect this contact and waits if necessary until the event sequencer notifies it that it can proce</w:t>
      </w:r>
      <w:r w:rsidR="00D5665F">
        <w:t>ss</w:t>
      </w:r>
      <w:r w:rsidRPr="00247084">
        <w:t xml:space="preserve">ed.  This check is done by sending a CheckSequenceRequest (EAI.MSG.UTL.185) to the Event Sequencer and then waiting for a BasicResponse (EAI.MSG.EAI.169) before proceeding. </w:t>
      </w:r>
    </w:p>
    <w:p w:rsidR="00D5665F" w:rsidRDefault="00D5665F" w:rsidP="00D5665F">
      <w:pPr>
        <w:pStyle w:val="ListParagraph"/>
        <w:ind w:left="1440"/>
      </w:pPr>
    </w:p>
    <w:p w:rsidR="00D5665F" w:rsidRDefault="00D5665F" w:rsidP="002B4AAB">
      <w:pPr>
        <w:pStyle w:val="ListParagraph"/>
        <w:numPr>
          <w:ilvl w:val="0"/>
          <w:numId w:val="17"/>
        </w:numPr>
      </w:pPr>
      <w:r>
        <w:t>The data from the Topic is read, transformed in the interface_buffer table schema and then sent to the table using a database adapter.</w:t>
      </w:r>
    </w:p>
    <w:p w:rsidR="00D5665F" w:rsidRDefault="00D5665F" w:rsidP="00D5665F">
      <w:pPr>
        <w:pStyle w:val="ListParagraph"/>
      </w:pPr>
    </w:p>
    <w:p w:rsidR="00D5665F" w:rsidRDefault="00D5665F" w:rsidP="002B4AAB">
      <w:pPr>
        <w:pStyle w:val="ListParagraph"/>
        <w:numPr>
          <w:ilvl w:val="0"/>
          <w:numId w:val="17"/>
        </w:numPr>
      </w:pPr>
      <w:r>
        <w:t xml:space="preserve">Also the sequence </w:t>
      </w:r>
      <w:r w:rsidR="0050123C">
        <w:t>checker (</w:t>
      </w:r>
      <w:r w:rsidR="00CB18EC">
        <w:t>SC)</w:t>
      </w:r>
      <w:r>
        <w:t xml:space="preserve"> is invoked from the SAPCM_EventManager and </w:t>
      </w:r>
      <w:r w:rsidRPr="0050123C">
        <w:t>SC</w:t>
      </w:r>
      <w:r>
        <w:t xml:space="preserve"> is initiated. </w:t>
      </w:r>
    </w:p>
    <w:p w:rsidR="00D5665F" w:rsidRDefault="00D5665F" w:rsidP="00D5665F">
      <w:pPr>
        <w:pStyle w:val="ListParagraph"/>
      </w:pPr>
    </w:p>
    <w:p w:rsidR="00D5665F" w:rsidRDefault="00D5665F" w:rsidP="002B4AAB">
      <w:pPr>
        <w:pStyle w:val="ListParagraph"/>
        <w:numPr>
          <w:ilvl w:val="0"/>
          <w:numId w:val="17"/>
        </w:numPr>
      </w:pPr>
      <w:r>
        <w:t>The sequence is released in Invoker only upon completion of the process and the sequence is released for the corresponding request instance.</w:t>
      </w:r>
    </w:p>
    <w:p w:rsidR="00D5665F" w:rsidRDefault="00D5665F" w:rsidP="00D5665F">
      <w:pPr>
        <w:pStyle w:val="ListParagraph"/>
      </w:pPr>
    </w:p>
    <w:p w:rsidR="002B4AAB" w:rsidRPr="00247084" w:rsidRDefault="002B4AAB" w:rsidP="002B4AAB">
      <w:pPr>
        <w:pStyle w:val="ListParagraph"/>
        <w:numPr>
          <w:ilvl w:val="0"/>
          <w:numId w:val="17"/>
        </w:numPr>
      </w:pPr>
      <w:r w:rsidRPr="00247084">
        <w:t xml:space="preserve">Although the </w:t>
      </w:r>
      <w:r>
        <w:t>SAP</w:t>
      </w:r>
      <w:r w:rsidRPr="00247084">
        <w:t xml:space="preserve">CM Contact Manager is responsible for acquiring the lock with the EventSequencer, it is not responsible for releasing it.  This is done by the </w:t>
      </w:r>
      <w:r>
        <w:t>SAP</w:t>
      </w:r>
      <w:r w:rsidRPr="00247084">
        <w:t>CM Invoker after it has completed processing the contact update.</w:t>
      </w:r>
    </w:p>
    <w:p w:rsidR="004205FB" w:rsidRDefault="004205FB" w:rsidP="00EA1CDA">
      <w:pPr>
        <w:spacing w:after="0" w:line="240" w:lineRule="auto"/>
        <w:ind w:left="900"/>
        <w:rPr>
          <w:rFonts w:ascii="Arial" w:hAnsi="Arial" w:cs="Arial"/>
          <w:sz w:val="20"/>
          <w:szCs w:val="20"/>
        </w:rPr>
      </w:pPr>
    </w:p>
    <w:p w:rsidR="00E31C7C" w:rsidRDefault="00E31C7C" w:rsidP="0082603F">
      <w:pPr>
        <w:pStyle w:val="ListParagraph"/>
        <w:ind w:left="900"/>
        <w:rPr>
          <w:rFonts w:ascii="Arial" w:hAnsi="Arial" w:cs="Arial"/>
          <w:sz w:val="20"/>
          <w:szCs w:val="20"/>
        </w:rPr>
      </w:pPr>
    </w:p>
    <w:p w:rsidR="00E31C7C" w:rsidRDefault="00E31C7C" w:rsidP="0082603F">
      <w:pPr>
        <w:numPr>
          <w:ilvl w:val="0"/>
          <w:numId w:val="17"/>
        </w:numPr>
        <w:spacing w:after="0" w:line="240" w:lineRule="auto"/>
        <w:ind w:left="900"/>
        <w:rPr>
          <w:rFonts w:ascii="Arial" w:hAnsi="Arial" w:cs="Arial"/>
          <w:b/>
          <w:sz w:val="20"/>
          <w:szCs w:val="20"/>
        </w:rPr>
      </w:pPr>
      <w:r w:rsidRPr="00E31C7C">
        <w:rPr>
          <w:rFonts w:ascii="Arial" w:hAnsi="Arial" w:cs="Arial"/>
          <w:b/>
          <w:sz w:val="20"/>
          <w:szCs w:val="20"/>
        </w:rPr>
        <w:t>Data</w:t>
      </w:r>
      <w:r>
        <w:rPr>
          <w:rFonts w:ascii="Arial" w:hAnsi="Arial" w:cs="Arial"/>
          <w:b/>
          <w:sz w:val="20"/>
          <w:szCs w:val="20"/>
        </w:rPr>
        <w:t xml:space="preserve"> </w:t>
      </w:r>
      <w:r w:rsidRPr="00E31C7C">
        <w:rPr>
          <w:rFonts w:ascii="Arial" w:hAnsi="Arial" w:cs="Arial"/>
          <w:b/>
          <w:sz w:val="20"/>
          <w:szCs w:val="20"/>
        </w:rPr>
        <w:t>Mapping</w:t>
      </w:r>
      <w:r>
        <w:rPr>
          <w:rFonts w:ascii="Arial" w:hAnsi="Arial" w:cs="Arial"/>
          <w:b/>
          <w:sz w:val="20"/>
          <w:szCs w:val="20"/>
        </w:rPr>
        <w:t xml:space="preserve"> (Transformations)</w:t>
      </w:r>
    </w:p>
    <w:p w:rsidR="00E31C7C" w:rsidRDefault="00E31C7C" w:rsidP="0082603F">
      <w:pPr>
        <w:spacing w:after="0" w:line="240" w:lineRule="auto"/>
        <w:ind w:left="900"/>
        <w:rPr>
          <w:rFonts w:ascii="Arial" w:hAnsi="Arial" w:cs="Arial"/>
          <w:sz w:val="20"/>
          <w:szCs w:val="20"/>
        </w:rPr>
      </w:pPr>
    </w:p>
    <w:p w:rsidR="002B4AAB" w:rsidRPr="00247084" w:rsidRDefault="002B4AAB" w:rsidP="002B4AAB">
      <w:r w:rsidRPr="00247084">
        <w:t xml:space="preserve">Process passes the same message which has been received from </w:t>
      </w:r>
      <w:r>
        <w:t>SAP</w:t>
      </w:r>
      <w:r w:rsidRPr="00247084">
        <w:t>CM account event subscriber but with the original tracing ID replaced with a unique correlation ID generated by this process.</w:t>
      </w:r>
    </w:p>
    <w:p w:rsidR="002B4AAB" w:rsidRDefault="002B4AAB" w:rsidP="002B4AAB"/>
    <w:p w:rsidR="002F1BF0" w:rsidRPr="002F1BF0" w:rsidRDefault="002F1BF0" w:rsidP="002F1BF0">
      <w:pPr>
        <w:spacing w:after="0" w:line="240" w:lineRule="auto"/>
        <w:ind w:left="900"/>
        <w:rPr>
          <w:rFonts w:ascii="Arial" w:hAnsi="Arial" w:cs="Arial"/>
          <w:b/>
          <w:sz w:val="20"/>
          <w:szCs w:val="20"/>
        </w:rPr>
      </w:pPr>
    </w:p>
    <w:p w:rsidR="002F1BF0" w:rsidRPr="002F1BF0" w:rsidRDefault="002F1BF0" w:rsidP="002F1BF0">
      <w:pPr>
        <w:numPr>
          <w:ilvl w:val="0"/>
          <w:numId w:val="17"/>
        </w:numPr>
        <w:spacing w:after="0" w:line="240" w:lineRule="auto"/>
        <w:ind w:left="900"/>
        <w:rPr>
          <w:rFonts w:ascii="Arial" w:hAnsi="Arial" w:cs="Arial"/>
          <w:b/>
          <w:sz w:val="20"/>
          <w:szCs w:val="20"/>
        </w:rPr>
      </w:pPr>
      <w:r w:rsidRPr="002F1BF0">
        <w:rPr>
          <w:rFonts w:ascii="Arial" w:hAnsi="Arial" w:cs="Arial"/>
          <w:b/>
          <w:sz w:val="20"/>
          <w:szCs w:val="20"/>
        </w:rPr>
        <w:t>DVM:</w:t>
      </w:r>
    </w:p>
    <w:p w:rsidR="00F96482" w:rsidRPr="002B4AAB" w:rsidRDefault="002B4AAB" w:rsidP="002B4AAB">
      <w:pPr>
        <w:pStyle w:val="ListParagraph"/>
        <w:numPr>
          <w:ilvl w:val="0"/>
          <w:numId w:val="38"/>
        </w:numPr>
        <w:spacing w:after="0" w:line="240" w:lineRule="auto"/>
        <w:rPr>
          <w:rFonts w:ascii="Arial" w:hAnsi="Arial" w:cs="Arial"/>
          <w:sz w:val="20"/>
          <w:szCs w:val="20"/>
        </w:rPr>
      </w:pPr>
      <w:r>
        <w:rPr>
          <w:rFonts w:ascii="Arial" w:hAnsi="Arial" w:cs="Arial"/>
          <w:sz w:val="20"/>
          <w:szCs w:val="20"/>
        </w:rPr>
        <w:t xml:space="preserve">Shall be defined after the schemas are shared -- </w:t>
      </w:r>
    </w:p>
    <w:p w:rsidR="00E31C7C" w:rsidRPr="00E31C7C" w:rsidRDefault="00A1237B" w:rsidP="0082603F">
      <w:pPr>
        <w:spacing w:after="0" w:line="240" w:lineRule="auto"/>
        <w:ind w:left="90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C07059" w:rsidRDefault="00C07059" w:rsidP="0082603F">
      <w:pPr>
        <w:numPr>
          <w:ilvl w:val="0"/>
          <w:numId w:val="17"/>
        </w:numPr>
        <w:spacing w:after="0" w:line="240" w:lineRule="auto"/>
        <w:ind w:left="900"/>
        <w:rPr>
          <w:rFonts w:ascii="Arial" w:hAnsi="Arial" w:cs="Arial"/>
          <w:b/>
          <w:sz w:val="20"/>
          <w:szCs w:val="20"/>
        </w:rPr>
      </w:pPr>
      <w:r>
        <w:rPr>
          <w:rFonts w:ascii="Arial" w:hAnsi="Arial" w:cs="Arial"/>
          <w:b/>
          <w:sz w:val="20"/>
          <w:szCs w:val="20"/>
        </w:rPr>
        <w:t>Partner links:</w:t>
      </w:r>
    </w:p>
    <w:p w:rsidR="0050123C" w:rsidRDefault="0050123C" w:rsidP="0050123C">
      <w:pPr>
        <w:spacing w:after="0" w:line="240" w:lineRule="auto"/>
        <w:ind w:left="900"/>
        <w:rPr>
          <w:rFonts w:ascii="Arial" w:hAnsi="Arial" w:cs="Arial"/>
          <w:b/>
          <w:sz w:val="20"/>
          <w:szCs w:val="20"/>
        </w:rPr>
      </w:pPr>
    </w:p>
    <w:p w:rsidR="0050123C" w:rsidRPr="0050123C" w:rsidRDefault="0050123C" w:rsidP="0050123C">
      <w:pPr>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Pr="0050123C">
        <w:rPr>
          <w:rFonts w:ascii="Arial" w:hAnsi="Arial" w:cs="Arial"/>
          <w:sz w:val="20"/>
          <w:szCs w:val="20"/>
        </w:rPr>
        <w:t>DequeueContact.wsdl</w:t>
      </w:r>
      <w:r>
        <w:rPr>
          <w:rFonts w:ascii="Arial" w:hAnsi="Arial" w:cs="Arial"/>
          <w:sz w:val="20"/>
          <w:szCs w:val="20"/>
        </w:rPr>
        <w:t xml:space="preserve"> – MQ Adapter,</w:t>
      </w:r>
    </w:p>
    <w:p w:rsidR="0050123C" w:rsidRDefault="0050123C" w:rsidP="0082603F">
      <w:pPr>
        <w:spacing w:after="0" w:line="240" w:lineRule="auto"/>
        <w:ind w:left="900"/>
        <w:rPr>
          <w:rFonts w:ascii="Arial" w:hAnsi="Arial" w:cs="Arial"/>
          <w:sz w:val="20"/>
          <w:szCs w:val="20"/>
        </w:rPr>
      </w:pPr>
      <w:r>
        <w:rPr>
          <w:rFonts w:ascii="Arial" w:hAnsi="Arial" w:cs="Arial"/>
          <w:sz w:val="20"/>
          <w:szCs w:val="20"/>
        </w:rPr>
        <w:t>SequenceChecker.wsdl.</w:t>
      </w:r>
    </w:p>
    <w:p w:rsidR="0050123C" w:rsidRDefault="0050123C" w:rsidP="0050123C">
      <w:pPr>
        <w:spacing w:after="0" w:line="240" w:lineRule="auto"/>
        <w:ind w:left="900"/>
        <w:rPr>
          <w:rFonts w:ascii="Arial" w:hAnsi="Arial" w:cs="Arial"/>
          <w:sz w:val="20"/>
          <w:szCs w:val="20"/>
        </w:rPr>
      </w:pPr>
      <w:r>
        <w:rPr>
          <w:rFonts w:ascii="Arial" w:hAnsi="Arial" w:cs="Arial"/>
          <w:sz w:val="20"/>
          <w:szCs w:val="20"/>
        </w:rPr>
        <w:t>InterfaceBuffer.wsdl –Database Adapter</w:t>
      </w:r>
    </w:p>
    <w:p w:rsidR="004205FB" w:rsidRDefault="004205FB" w:rsidP="0082603F">
      <w:pPr>
        <w:spacing w:after="0" w:line="240" w:lineRule="auto"/>
        <w:ind w:left="900"/>
        <w:rPr>
          <w:rFonts w:ascii="Arial" w:hAnsi="Arial" w:cs="Arial"/>
          <w:sz w:val="20"/>
          <w:szCs w:val="20"/>
        </w:rPr>
      </w:pPr>
    </w:p>
    <w:p w:rsidR="00485CD2" w:rsidRPr="00485CD2" w:rsidRDefault="00485CD2" w:rsidP="0082603F">
      <w:pPr>
        <w:numPr>
          <w:ilvl w:val="0"/>
          <w:numId w:val="17"/>
        </w:numPr>
        <w:spacing w:after="0" w:line="240" w:lineRule="auto"/>
        <w:ind w:left="900"/>
        <w:rPr>
          <w:rFonts w:ascii="Arial" w:hAnsi="Arial" w:cs="Arial"/>
          <w:b/>
          <w:sz w:val="20"/>
          <w:szCs w:val="20"/>
        </w:rPr>
      </w:pPr>
      <w:r w:rsidRPr="00485CD2">
        <w:rPr>
          <w:rFonts w:ascii="Arial" w:hAnsi="Arial" w:cs="Arial"/>
          <w:b/>
          <w:sz w:val="20"/>
          <w:szCs w:val="20"/>
        </w:rPr>
        <w:t>Exception Handling:</w:t>
      </w:r>
    </w:p>
    <w:p w:rsidR="00485CD2" w:rsidRDefault="00485CD2" w:rsidP="0082603F">
      <w:pPr>
        <w:spacing w:after="0" w:line="240" w:lineRule="auto"/>
        <w:ind w:left="900"/>
      </w:pPr>
    </w:p>
    <w:p w:rsidR="00485CD2" w:rsidRPr="007B6411" w:rsidRDefault="00485CD2" w:rsidP="0082603F">
      <w:pPr>
        <w:spacing w:line="240" w:lineRule="auto"/>
        <w:ind w:left="900"/>
        <w:rPr>
          <w:rStyle w:val="x2y1"/>
        </w:rPr>
      </w:pPr>
      <w:r w:rsidRPr="007B6411">
        <w:rPr>
          <w:rStyle w:val="x2y1"/>
        </w:rPr>
        <w:t xml:space="preserve">For All the scopes in </w:t>
      </w:r>
      <w:r w:rsidR="004146C6">
        <w:rPr>
          <w:rStyle w:val="x2y1"/>
        </w:rPr>
        <w:t>SAPCM_EventManager</w:t>
      </w:r>
      <w:r w:rsidRPr="007B6411">
        <w:rPr>
          <w:rStyle w:val="x2y1"/>
        </w:rPr>
        <w:t xml:space="preserve"> catch all types exceptions and throwing the fault message.</w:t>
      </w:r>
    </w:p>
    <w:p w:rsidR="00485CD2" w:rsidRPr="007B6411" w:rsidRDefault="00485CD2" w:rsidP="0082603F">
      <w:pPr>
        <w:spacing w:after="0" w:line="240" w:lineRule="auto"/>
        <w:ind w:left="900"/>
        <w:rPr>
          <w:b/>
        </w:rPr>
      </w:pPr>
    </w:p>
    <w:p w:rsidR="00485CD2" w:rsidRDefault="00485CD2" w:rsidP="0082603F">
      <w:pPr>
        <w:spacing w:line="240" w:lineRule="auto"/>
        <w:ind w:left="900"/>
        <w:rPr>
          <w:rStyle w:val="x2y1"/>
        </w:rPr>
      </w:pPr>
      <w:r w:rsidRPr="007B6411">
        <w:rPr>
          <w:rStyle w:val="x2y1"/>
        </w:rPr>
        <w:t>remoteFault</w:t>
      </w:r>
      <w:r>
        <w:rPr>
          <w:rStyle w:val="x2y1"/>
        </w:rPr>
        <w:t>:</w:t>
      </w:r>
    </w:p>
    <w:p w:rsidR="00485CD2" w:rsidRDefault="00485CD2" w:rsidP="0082603F">
      <w:pPr>
        <w:spacing w:line="240" w:lineRule="auto"/>
        <w:ind w:left="900"/>
        <w:rPr>
          <w:rStyle w:val="x2y1"/>
        </w:rPr>
      </w:pPr>
      <w:r>
        <w:rPr>
          <w:rStyle w:val="x2y1"/>
        </w:rPr>
        <w:t>For any Remote fault exception while transformation in Parallel flows catch the exception and throwing remote fault exception and appending the fault message to the title.</w:t>
      </w:r>
    </w:p>
    <w:p w:rsidR="00485CD2" w:rsidRDefault="00485CD2" w:rsidP="0082603F">
      <w:pPr>
        <w:spacing w:line="240" w:lineRule="auto"/>
        <w:ind w:left="900"/>
        <w:rPr>
          <w:rStyle w:val="x2y1"/>
        </w:rPr>
      </w:pPr>
      <w:r w:rsidRPr="007B6411">
        <w:rPr>
          <w:rStyle w:val="x2y1"/>
        </w:rPr>
        <w:t>runtimeFault</w:t>
      </w:r>
      <w:r>
        <w:rPr>
          <w:rStyle w:val="x2y1"/>
        </w:rPr>
        <w:t>:</w:t>
      </w:r>
    </w:p>
    <w:p w:rsidR="00485CD2" w:rsidRDefault="00485CD2" w:rsidP="0082603F">
      <w:pPr>
        <w:spacing w:line="240" w:lineRule="auto"/>
        <w:ind w:left="900"/>
        <w:rPr>
          <w:rStyle w:val="x2y1"/>
        </w:rPr>
      </w:pPr>
      <w:r>
        <w:rPr>
          <w:rStyle w:val="x2y1"/>
        </w:rPr>
        <w:t>For any run time fault exception while transformation in Parallel flows catch the exception and throwing run time fault exception and appending the fault message to the title.</w:t>
      </w:r>
    </w:p>
    <w:p w:rsidR="00485CD2" w:rsidRDefault="00485CD2" w:rsidP="0082603F">
      <w:pPr>
        <w:spacing w:line="240" w:lineRule="auto"/>
        <w:ind w:left="900"/>
        <w:rPr>
          <w:rStyle w:val="x2y1"/>
        </w:rPr>
      </w:pPr>
      <w:r>
        <w:rPr>
          <w:rStyle w:val="x2y1"/>
        </w:rPr>
        <w:t>bindFault:</w:t>
      </w:r>
    </w:p>
    <w:p w:rsidR="00485CD2" w:rsidRDefault="00485CD2" w:rsidP="0082603F">
      <w:pPr>
        <w:spacing w:line="240" w:lineRule="auto"/>
        <w:ind w:left="900"/>
        <w:rPr>
          <w:rStyle w:val="x2y1"/>
        </w:rPr>
      </w:pPr>
      <w:r>
        <w:rPr>
          <w:rStyle w:val="x2y1"/>
        </w:rPr>
        <w:t>For any data binding or data validations exceptions while transformation in Parallel flows catch the exception and throwing remote fault exception and appending the fault message to the title.</w:t>
      </w:r>
    </w:p>
    <w:p w:rsidR="00415FE1" w:rsidRDefault="00415FE1" w:rsidP="00415FE1">
      <w:pPr>
        <w:spacing w:after="0" w:line="240" w:lineRule="auto"/>
        <w:ind w:left="1080"/>
        <w:rPr>
          <w:rFonts w:ascii="Arial" w:hAnsi="Arial" w:cs="Arial"/>
          <w:sz w:val="20"/>
          <w:szCs w:val="20"/>
        </w:rPr>
      </w:pPr>
      <w:r>
        <w:rPr>
          <w:rFonts w:ascii="Arial" w:hAnsi="Arial" w:cs="Arial"/>
          <w:sz w:val="20"/>
          <w:szCs w:val="20"/>
        </w:rPr>
        <w:t>NOTE:  After Fault the BPEL instance is ready for Re-initiate, Manually user/Ops team will be re-initiating after all validations done.</w:t>
      </w:r>
    </w:p>
    <w:p w:rsidR="00D70AE7" w:rsidRDefault="00D70AE7" w:rsidP="00AA242C">
      <w:pPr>
        <w:spacing w:after="0" w:line="240" w:lineRule="auto"/>
        <w:ind w:left="1620"/>
        <w:rPr>
          <w:rFonts w:ascii="Arial" w:hAnsi="Arial" w:cs="Arial"/>
          <w:sz w:val="20"/>
          <w:szCs w:val="20"/>
        </w:rPr>
      </w:pPr>
    </w:p>
    <w:p w:rsidR="000B1432" w:rsidRDefault="000B1432" w:rsidP="006935CA">
      <w:pPr>
        <w:ind w:left="360"/>
        <w:rPr>
          <w:b/>
        </w:rPr>
      </w:pPr>
    </w:p>
    <w:p w:rsidR="0017650C" w:rsidRDefault="0017650C" w:rsidP="006935CA">
      <w:pPr>
        <w:ind w:left="360"/>
        <w:rPr>
          <w:b/>
        </w:rPr>
      </w:pPr>
    </w:p>
    <w:p w:rsidR="0017650C" w:rsidRDefault="0017650C" w:rsidP="006935CA">
      <w:pPr>
        <w:ind w:left="360"/>
        <w:rPr>
          <w:b/>
        </w:rPr>
      </w:pPr>
    </w:p>
    <w:p w:rsidR="0017650C" w:rsidRDefault="0017650C" w:rsidP="006935CA">
      <w:pPr>
        <w:ind w:left="360"/>
        <w:rPr>
          <w:b/>
        </w:rPr>
      </w:pPr>
    </w:p>
    <w:p w:rsidR="00AA61A3" w:rsidRDefault="00AA61A3" w:rsidP="00AA61A3">
      <w:pPr>
        <w:spacing w:after="0" w:line="240" w:lineRule="auto"/>
        <w:ind w:left="1080"/>
        <w:rPr>
          <w:rFonts w:ascii="Arial" w:hAnsi="Arial" w:cs="Arial"/>
          <w:sz w:val="20"/>
          <w:szCs w:val="20"/>
        </w:rPr>
      </w:pPr>
    </w:p>
    <w:p w:rsidR="00AA61A3" w:rsidRDefault="00AA61A3" w:rsidP="00AA61A3">
      <w:pPr>
        <w:pStyle w:val="Heading9"/>
        <w:numPr>
          <w:ilvl w:val="0"/>
          <w:numId w:val="40"/>
        </w:numPr>
        <w:spacing w:line="240" w:lineRule="auto"/>
        <w:jc w:val="both"/>
        <w:rPr>
          <w:rFonts w:ascii="Arial" w:hAnsi="Arial" w:cs="Arial"/>
          <w:color w:val="auto"/>
          <w:sz w:val="24"/>
          <w:szCs w:val="24"/>
        </w:rPr>
      </w:pPr>
      <w:bookmarkStart w:id="47" w:name="_Toc259113417"/>
      <w:r>
        <w:rPr>
          <w:rFonts w:ascii="Arial" w:hAnsi="Arial" w:cs="Arial"/>
          <w:color w:val="auto"/>
          <w:sz w:val="24"/>
          <w:szCs w:val="24"/>
        </w:rPr>
        <w:t>SAPCM</w:t>
      </w:r>
      <w:r w:rsidR="00182CF3">
        <w:rPr>
          <w:rFonts w:ascii="Arial" w:hAnsi="Arial" w:cs="Arial"/>
          <w:color w:val="auto"/>
          <w:sz w:val="24"/>
          <w:szCs w:val="24"/>
        </w:rPr>
        <w:t>_</w:t>
      </w:r>
      <w:r>
        <w:rPr>
          <w:rFonts w:ascii="Arial" w:hAnsi="Arial" w:cs="Arial"/>
          <w:color w:val="auto"/>
          <w:sz w:val="24"/>
          <w:szCs w:val="24"/>
        </w:rPr>
        <w:t>Invoker</w:t>
      </w:r>
      <w:bookmarkEnd w:id="47"/>
    </w:p>
    <w:p w:rsidR="000B1432" w:rsidRDefault="000B1432" w:rsidP="006935CA">
      <w:pPr>
        <w:ind w:left="360"/>
        <w:rPr>
          <w:b/>
        </w:rPr>
      </w:pPr>
    </w:p>
    <w:p w:rsidR="00426CFC" w:rsidRDefault="00426CFC" w:rsidP="0082603F">
      <w:pPr>
        <w:numPr>
          <w:ilvl w:val="0"/>
          <w:numId w:val="17"/>
        </w:numPr>
        <w:spacing w:after="0" w:line="240" w:lineRule="auto"/>
        <w:ind w:left="1080"/>
        <w:rPr>
          <w:rFonts w:ascii="Arial" w:hAnsi="Arial" w:cs="Arial"/>
          <w:b/>
          <w:sz w:val="20"/>
          <w:szCs w:val="20"/>
        </w:rPr>
      </w:pPr>
      <w:r w:rsidRPr="0015686C">
        <w:rPr>
          <w:rFonts w:ascii="Arial" w:hAnsi="Arial" w:cs="Arial"/>
          <w:b/>
          <w:sz w:val="20"/>
          <w:szCs w:val="20"/>
        </w:rPr>
        <w:t>Purpose</w:t>
      </w:r>
    </w:p>
    <w:p w:rsidR="00426CFC" w:rsidRDefault="00426CFC" w:rsidP="0082603F">
      <w:pPr>
        <w:spacing w:after="0" w:line="240" w:lineRule="auto"/>
        <w:ind w:left="1080"/>
        <w:rPr>
          <w:rFonts w:ascii="Arial" w:hAnsi="Arial" w:cs="Arial"/>
          <w:sz w:val="20"/>
          <w:szCs w:val="20"/>
        </w:rPr>
      </w:pPr>
    </w:p>
    <w:p w:rsidR="002B4AAB" w:rsidRPr="00090BC3" w:rsidRDefault="002B4AAB" w:rsidP="002B4AAB">
      <w:pPr>
        <w:pStyle w:val="ListParagraph"/>
        <w:numPr>
          <w:ilvl w:val="0"/>
          <w:numId w:val="17"/>
        </w:numPr>
      </w:pPr>
      <w:r w:rsidRPr="00090BC3">
        <w:t xml:space="preserve">This process receives a general contact update event and calls the appropriate </w:t>
      </w:r>
      <w:r>
        <w:t>SAP</w:t>
      </w:r>
      <w:r w:rsidRPr="00090BC3">
        <w:t xml:space="preserve"> web service based on the update type.  </w:t>
      </w:r>
    </w:p>
    <w:p w:rsidR="00426CFC" w:rsidRDefault="00426CFC" w:rsidP="00F33B2B">
      <w:pPr>
        <w:numPr>
          <w:ilvl w:val="0"/>
          <w:numId w:val="17"/>
        </w:numPr>
        <w:spacing w:after="0" w:line="240" w:lineRule="auto"/>
        <w:ind w:left="1080"/>
        <w:rPr>
          <w:rFonts w:ascii="Arial" w:hAnsi="Arial" w:cs="Arial"/>
          <w:b/>
          <w:sz w:val="20"/>
          <w:szCs w:val="20"/>
        </w:rPr>
      </w:pPr>
      <w:r w:rsidRPr="00F33B2B">
        <w:rPr>
          <w:rFonts w:ascii="Arial" w:hAnsi="Arial" w:cs="Arial"/>
          <w:b/>
          <w:sz w:val="20"/>
          <w:szCs w:val="20"/>
        </w:rPr>
        <w:t xml:space="preserve"> </w:t>
      </w:r>
      <w:r>
        <w:rPr>
          <w:rFonts w:ascii="Arial" w:hAnsi="Arial" w:cs="Arial"/>
          <w:b/>
          <w:sz w:val="20"/>
          <w:szCs w:val="20"/>
        </w:rPr>
        <w:t>Program Logic:</w:t>
      </w:r>
    </w:p>
    <w:p w:rsidR="00C07059" w:rsidRPr="00485CD2" w:rsidRDefault="00C07059" w:rsidP="0082603F">
      <w:pPr>
        <w:spacing w:after="0" w:line="240" w:lineRule="auto"/>
        <w:ind w:left="1080"/>
        <w:rPr>
          <w:rFonts w:ascii="Arial" w:hAnsi="Arial" w:cs="Arial"/>
          <w:sz w:val="20"/>
          <w:szCs w:val="20"/>
        </w:rPr>
      </w:pPr>
    </w:p>
    <w:p w:rsidR="00CF4316" w:rsidRDefault="002B4AAB" w:rsidP="0082603F">
      <w:pPr>
        <w:spacing w:after="0" w:line="240" w:lineRule="auto"/>
        <w:ind w:left="1080"/>
      </w:pPr>
      <w:r w:rsidRPr="00090BC3">
        <w:t xml:space="preserve">The </w:t>
      </w:r>
      <w:r>
        <w:t>SAP</w:t>
      </w:r>
      <w:r w:rsidRPr="00090BC3">
        <w:t xml:space="preserve">CM Invoker performs logic to prepare the contact details for </w:t>
      </w:r>
      <w:r>
        <w:t>SAP</w:t>
      </w:r>
      <w:r w:rsidR="0017650C">
        <w:t xml:space="preserve"> because the logical data model</w:t>
      </w:r>
      <w:r w:rsidRPr="00090BC3">
        <w:t xml:space="preserve"> required by </w:t>
      </w:r>
      <w:r>
        <w:t>SAP</w:t>
      </w:r>
      <w:r w:rsidRPr="00090BC3">
        <w:t xml:space="preserve"> is quite different to the logical model published by </w:t>
      </w:r>
      <w:r w:rsidR="00DC69D5" w:rsidRPr="00090BC3">
        <w:t>Siebel</w:t>
      </w:r>
      <w:r w:rsidR="00DC69D5">
        <w:t>.</w:t>
      </w:r>
      <w:r w:rsidR="00DC69D5" w:rsidRPr="00090BC3">
        <w:t xml:space="preserve"> We</w:t>
      </w:r>
      <w:r w:rsidRPr="00090BC3">
        <w:t xml:space="preserve"> also use the action codes provided by Siebel to control routing logic and the action codes passed to </w:t>
      </w:r>
      <w:r>
        <w:t>SAP</w:t>
      </w:r>
    </w:p>
    <w:p w:rsidR="006026C8" w:rsidRDefault="00033E07" w:rsidP="00033E07">
      <w:pPr>
        <w:ind w:left="1080"/>
      </w:pPr>
      <w:r>
        <w:t xml:space="preserve">SAPCM_EventManager which reads Siebel set data from </w:t>
      </w:r>
      <w:r w:rsidR="00F37775">
        <w:t>topic</w:t>
      </w:r>
      <w:r>
        <w:t xml:space="preserve"> inserts the same data into the interface buffer table. </w:t>
      </w:r>
    </w:p>
    <w:p w:rsidR="0050123C" w:rsidRDefault="00033E07" w:rsidP="00033E07">
      <w:pPr>
        <w:ind w:left="1080"/>
      </w:pPr>
      <w:r>
        <w:t>SAPCM_Invoker polls data from SAPCM_Polling_V</w:t>
      </w:r>
      <w:r w:rsidR="004F1F6D">
        <w:t xml:space="preserve"> </w:t>
      </w:r>
      <w:r>
        <w:t>(View Created for Interface buffer)</w:t>
      </w:r>
      <w:r w:rsidR="004F1F6D">
        <w:t xml:space="preserve"> for all the messages with the interface_id=’SAPCM’ , state set as ‘N’ or ‘R’ for every 10 seconds</w:t>
      </w:r>
      <w:r w:rsidR="0050123C">
        <w:t>.</w:t>
      </w:r>
    </w:p>
    <w:p w:rsidR="0050123C" w:rsidRDefault="0050123C" w:rsidP="00033E07">
      <w:pPr>
        <w:ind w:left="1080"/>
      </w:pPr>
      <w:r>
        <w:t>It then checks for any running instances which would affect the initiation of this instance. If found any, the process waits for the completion of the same and in the other case the process in initiated.</w:t>
      </w:r>
    </w:p>
    <w:p w:rsidR="00033E07" w:rsidRDefault="0050123C" w:rsidP="00033E07">
      <w:pPr>
        <w:ind w:left="1080"/>
      </w:pPr>
      <w:r>
        <w:t xml:space="preserve">After the completion of the entire flow, SAPCM_Invoker invokes the Sequence Releaser </w:t>
      </w:r>
      <w:r w:rsidR="00FB4B6F">
        <w:t xml:space="preserve">which </w:t>
      </w:r>
      <w:r>
        <w:t xml:space="preserve"> releases the sequence.</w:t>
      </w:r>
    </w:p>
    <w:p w:rsidR="00033E07" w:rsidRDefault="00FB4B6F" w:rsidP="00FB4B6F">
      <w:pPr>
        <w:ind w:left="1080"/>
      </w:pPr>
      <w:r>
        <w:lastRenderedPageBreak/>
        <w:t>The above process follows the update call to the interface buffer table. During which t</w:t>
      </w:r>
      <w:r w:rsidR="0003317C">
        <w:t>he state is changed to ‘C’ upon completion of process.</w:t>
      </w:r>
    </w:p>
    <w:p w:rsidR="00C82D57" w:rsidRDefault="00C82D57" w:rsidP="0082603F">
      <w:pPr>
        <w:spacing w:after="0" w:line="240" w:lineRule="auto"/>
        <w:ind w:left="1080"/>
        <w:rPr>
          <w:rFonts w:ascii="Arial" w:hAnsi="Arial" w:cs="Arial"/>
          <w:b/>
          <w:sz w:val="20"/>
          <w:szCs w:val="20"/>
        </w:rPr>
      </w:pPr>
    </w:p>
    <w:p w:rsidR="00C82D57" w:rsidRPr="00485CD2" w:rsidRDefault="00C82D57" w:rsidP="0082603F">
      <w:pPr>
        <w:numPr>
          <w:ilvl w:val="0"/>
          <w:numId w:val="17"/>
        </w:numPr>
        <w:spacing w:after="0" w:line="240" w:lineRule="auto"/>
        <w:ind w:left="1080"/>
        <w:rPr>
          <w:rFonts w:ascii="Arial" w:hAnsi="Arial" w:cs="Arial"/>
          <w:b/>
          <w:sz w:val="20"/>
          <w:szCs w:val="20"/>
        </w:rPr>
      </w:pPr>
      <w:r w:rsidRPr="00485CD2">
        <w:rPr>
          <w:rFonts w:ascii="Arial" w:hAnsi="Arial" w:cs="Arial"/>
          <w:b/>
          <w:sz w:val="20"/>
          <w:szCs w:val="20"/>
        </w:rPr>
        <w:t>Exception Handling:</w:t>
      </w:r>
    </w:p>
    <w:p w:rsidR="00C82D57" w:rsidRDefault="00C82D57" w:rsidP="0082603F">
      <w:pPr>
        <w:spacing w:after="0" w:line="240" w:lineRule="auto"/>
        <w:ind w:left="1080"/>
      </w:pPr>
    </w:p>
    <w:p w:rsidR="00C82D57" w:rsidRPr="007B6411" w:rsidRDefault="00C82D57" w:rsidP="0082603F">
      <w:pPr>
        <w:spacing w:line="240" w:lineRule="auto"/>
        <w:ind w:left="1080"/>
        <w:rPr>
          <w:rStyle w:val="x2y1"/>
        </w:rPr>
      </w:pPr>
      <w:r w:rsidRPr="007B6411">
        <w:rPr>
          <w:rStyle w:val="x2y1"/>
        </w:rPr>
        <w:t xml:space="preserve">For All the scopes in </w:t>
      </w:r>
      <w:r>
        <w:rPr>
          <w:rStyle w:val="x2y1"/>
        </w:rPr>
        <w:t>SAP</w:t>
      </w:r>
      <w:r w:rsidR="004F1F6D">
        <w:rPr>
          <w:rStyle w:val="x2y1"/>
        </w:rPr>
        <w:t>C</w:t>
      </w:r>
      <w:r w:rsidRPr="007B6411">
        <w:rPr>
          <w:rStyle w:val="x2y1"/>
        </w:rPr>
        <w:t>M</w:t>
      </w:r>
      <w:r>
        <w:rPr>
          <w:rStyle w:val="x2y1"/>
        </w:rPr>
        <w:t>_</w:t>
      </w:r>
      <w:r w:rsidR="004F1F6D" w:rsidRPr="004F1F6D">
        <w:t xml:space="preserve"> </w:t>
      </w:r>
      <w:r w:rsidR="00FB4B6F">
        <w:t>Event Manager</w:t>
      </w:r>
      <w:r w:rsidR="00F37775">
        <w:t xml:space="preserve"> </w:t>
      </w:r>
      <w:r w:rsidR="00F37775" w:rsidRPr="007B6411">
        <w:rPr>
          <w:rStyle w:val="x2y1"/>
        </w:rPr>
        <w:t>catch</w:t>
      </w:r>
      <w:r w:rsidRPr="007B6411">
        <w:rPr>
          <w:rStyle w:val="x2y1"/>
        </w:rPr>
        <w:t xml:space="preserve"> all types exceptions and throwing the fault message.</w:t>
      </w:r>
    </w:p>
    <w:p w:rsidR="00C82D57" w:rsidRPr="007B6411" w:rsidRDefault="00C82D57" w:rsidP="0082603F">
      <w:pPr>
        <w:spacing w:after="0" w:line="240" w:lineRule="auto"/>
        <w:ind w:left="1080"/>
        <w:rPr>
          <w:b/>
        </w:rPr>
      </w:pPr>
    </w:p>
    <w:p w:rsidR="00C82D57" w:rsidRDefault="00C82D57" w:rsidP="0082603F">
      <w:pPr>
        <w:spacing w:line="240" w:lineRule="auto"/>
        <w:ind w:left="1080"/>
        <w:rPr>
          <w:rStyle w:val="x2y1"/>
        </w:rPr>
      </w:pPr>
      <w:r w:rsidRPr="007B6411">
        <w:rPr>
          <w:rStyle w:val="x2y1"/>
        </w:rPr>
        <w:t>remoteFault</w:t>
      </w:r>
      <w:r>
        <w:rPr>
          <w:rStyle w:val="x2y1"/>
        </w:rPr>
        <w:t>:</w:t>
      </w:r>
    </w:p>
    <w:p w:rsidR="00C82D57" w:rsidRDefault="00C82D57" w:rsidP="0082603F">
      <w:pPr>
        <w:spacing w:line="240" w:lineRule="auto"/>
        <w:ind w:left="1080"/>
        <w:rPr>
          <w:rStyle w:val="x2y1"/>
        </w:rPr>
      </w:pPr>
      <w:r>
        <w:rPr>
          <w:rStyle w:val="x2y1"/>
        </w:rPr>
        <w:t>For any Remote fault exception while transformation in Parallel flows catch the exception and throwing remote fault exception and appending the fault message to the title.</w:t>
      </w:r>
    </w:p>
    <w:p w:rsidR="00C82D57" w:rsidRDefault="00C82D57" w:rsidP="0082603F">
      <w:pPr>
        <w:spacing w:line="240" w:lineRule="auto"/>
        <w:ind w:left="1080"/>
        <w:rPr>
          <w:rStyle w:val="x2y1"/>
        </w:rPr>
      </w:pPr>
      <w:r w:rsidRPr="007B6411">
        <w:rPr>
          <w:rStyle w:val="x2y1"/>
        </w:rPr>
        <w:t>runtimeFault</w:t>
      </w:r>
      <w:r>
        <w:rPr>
          <w:rStyle w:val="x2y1"/>
        </w:rPr>
        <w:t>:</w:t>
      </w:r>
    </w:p>
    <w:p w:rsidR="00C82D57" w:rsidRDefault="00C82D57" w:rsidP="0082603F">
      <w:pPr>
        <w:spacing w:line="240" w:lineRule="auto"/>
        <w:ind w:left="1080"/>
        <w:rPr>
          <w:rStyle w:val="x2y1"/>
        </w:rPr>
      </w:pPr>
      <w:r>
        <w:rPr>
          <w:rStyle w:val="x2y1"/>
        </w:rPr>
        <w:t>For any run time fault exception while transformation in Parallel flows catch the exception and throwing run time fault exception and appending the fault message to the title.</w:t>
      </w:r>
    </w:p>
    <w:p w:rsidR="00AE646D" w:rsidRDefault="00AE646D" w:rsidP="0082603F">
      <w:pPr>
        <w:spacing w:line="240" w:lineRule="auto"/>
        <w:ind w:left="1080"/>
        <w:rPr>
          <w:rStyle w:val="x2y1"/>
        </w:rPr>
      </w:pPr>
    </w:p>
    <w:p w:rsidR="00C82D57" w:rsidRDefault="00C82D57" w:rsidP="0082603F">
      <w:pPr>
        <w:spacing w:line="240" w:lineRule="auto"/>
        <w:ind w:left="1080"/>
        <w:rPr>
          <w:rStyle w:val="x2y1"/>
        </w:rPr>
      </w:pPr>
      <w:r>
        <w:rPr>
          <w:rStyle w:val="x2y1"/>
        </w:rPr>
        <w:t>bindFault:</w:t>
      </w:r>
    </w:p>
    <w:p w:rsidR="00C82D57" w:rsidRDefault="00C82D57" w:rsidP="0082603F">
      <w:pPr>
        <w:spacing w:after="0" w:line="240" w:lineRule="auto"/>
        <w:ind w:left="1080"/>
        <w:rPr>
          <w:rStyle w:val="x2y1"/>
        </w:rPr>
      </w:pPr>
      <w:r>
        <w:rPr>
          <w:rStyle w:val="x2y1"/>
        </w:rPr>
        <w:t>For any data binding or data validations exceptions while transformation in Parallel flows catch the exception and throwing remote fault exception and appending the fault message to the title.</w:t>
      </w:r>
    </w:p>
    <w:p w:rsidR="00415FE1" w:rsidRDefault="00415FE1" w:rsidP="00415FE1">
      <w:pPr>
        <w:spacing w:after="0" w:line="240" w:lineRule="auto"/>
        <w:ind w:left="1080"/>
        <w:rPr>
          <w:rFonts w:ascii="Arial" w:hAnsi="Arial" w:cs="Arial"/>
          <w:sz w:val="20"/>
          <w:szCs w:val="20"/>
        </w:rPr>
      </w:pPr>
      <w:r>
        <w:rPr>
          <w:rFonts w:ascii="Arial" w:hAnsi="Arial" w:cs="Arial"/>
          <w:sz w:val="20"/>
          <w:szCs w:val="20"/>
        </w:rPr>
        <w:t>NOTE:  After Fault the BPEL instance is ready for Re-initiate, Manually user/Ops team will be re-initiating after all validations done.</w:t>
      </w:r>
    </w:p>
    <w:p w:rsidR="00415FE1" w:rsidRDefault="00415FE1" w:rsidP="0082603F">
      <w:pPr>
        <w:spacing w:after="0" w:line="240" w:lineRule="auto"/>
        <w:ind w:left="1080"/>
        <w:rPr>
          <w:rFonts w:ascii="Arial" w:hAnsi="Arial" w:cs="Arial"/>
          <w:b/>
          <w:sz w:val="20"/>
          <w:szCs w:val="20"/>
        </w:rPr>
      </w:pPr>
    </w:p>
    <w:p w:rsidR="00C82D57" w:rsidRDefault="00C82D57" w:rsidP="0082603F">
      <w:pPr>
        <w:numPr>
          <w:ilvl w:val="0"/>
          <w:numId w:val="17"/>
        </w:numPr>
        <w:spacing w:after="0" w:line="240" w:lineRule="auto"/>
        <w:ind w:left="1080"/>
        <w:rPr>
          <w:rFonts w:ascii="Arial" w:hAnsi="Arial" w:cs="Arial"/>
          <w:b/>
          <w:sz w:val="20"/>
          <w:szCs w:val="20"/>
        </w:rPr>
      </w:pPr>
      <w:r w:rsidRPr="00E31C7C">
        <w:rPr>
          <w:rFonts w:ascii="Arial" w:hAnsi="Arial" w:cs="Arial"/>
          <w:b/>
          <w:sz w:val="20"/>
          <w:szCs w:val="20"/>
        </w:rPr>
        <w:t>Data</w:t>
      </w:r>
      <w:r>
        <w:rPr>
          <w:rFonts w:ascii="Arial" w:hAnsi="Arial" w:cs="Arial"/>
          <w:b/>
          <w:sz w:val="20"/>
          <w:szCs w:val="20"/>
        </w:rPr>
        <w:t xml:space="preserve"> </w:t>
      </w:r>
      <w:r w:rsidRPr="00E31C7C">
        <w:rPr>
          <w:rFonts w:ascii="Arial" w:hAnsi="Arial" w:cs="Arial"/>
          <w:b/>
          <w:sz w:val="20"/>
          <w:szCs w:val="20"/>
        </w:rPr>
        <w:t>Mapping</w:t>
      </w:r>
      <w:r>
        <w:rPr>
          <w:rFonts w:ascii="Arial" w:hAnsi="Arial" w:cs="Arial"/>
          <w:b/>
          <w:sz w:val="20"/>
          <w:szCs w:val="20"/>
        </w:rPr>
        <w:t xml:space="preserve"> (Transformations)</w:t>
      </w:r>
    </w:p>
    <w:p w:rsidR="00C82D57" w:rsidRDefault="00C82D57" w:rsidP="0082603F">
      <w:pPr>
        <w:spacing w:after="0" w:line="240" w:lineRule="auto"/>
        <w:ind w:left="1080"/>
        <w:rPr>
          <w:rFonts w:ascii="Arial" w:hAnsi="Arial" w:cs="Arial"/>
          <w:sz w:val="20"/>
          <w:szCs w:val="20"/>
        </w:rPr>
      </w:pPr>
    </w:p>
    <w:p w:rsidR="001F0FAE" w:rsidRDefault="00C82D57" w:rsidP="0082603F">
      <w:pPr>
        <w:spacing w:after="0" w:line="240" w:lineRule="auto"/>
        <w:ind w:left="1080"/>
        <w:rPr>
          <w:rFonts w:ascii="Arial" w:hAnsi="Arial" w:cs="Arial"/>
          <w:sz w:val="20"/>
          <w:szCs w:val="20"/>
        </w:rPr>
      </w:pPr>
      <w:r w:rsidRPr="00E31C7C">
        <w:rPr>
          <w:rFonts w:ascii="Arial" w:hAnsi="Arial" w:cs="Arial"/>
          <w:sz w:val="20"/>
          <w:szCs w:val="20"/>
        </w:rPr>
        <w:t>Trans</w:t>
      </w:r>
      <w:r w:rsidR="003E6A27">
        <w:rPr>
          <w:rFonts w:ascii="Arial" w:hAnsi="Arial" w:cs="Arial"/>
          <w:sz w:val="20"/>
          <w:szCs w:val="20"/>
        </w:rPr>
        <w:t>CreateContacts</w:t>
      </w:r>
      <w:r w:rsidRPr="00E31C7C">
        <w:rPr>
          <w:rFonts w:ascii="Arial" w:hAnsi="Arial" w:cs="Arial"/>
          <w:sz w:val="20"/>
          <w:szCs w:val="20"/>
        </w:rPr>
        <w:t>To</w:t>
      </w:r>
      <w:r w:rsidR="007A35A9">
        <w:rPr>
          <w:rFonts w:ascii="Arial" w:hAnsi="Arial" w:cs="Arial"/>
          <w:sz w:val="20"/>
          <w:szCs w:val="20"/>
        </w:rPr>
        <w:t>SAP</w:t>
      </w:r>
      <w:r>
        <w:rPr>
          <w:rFonts w:ascii="Arial" w:hAnsi="Arial" w:cs="Arial"/>
          <w:sz w:val="20"/>
          <w:szCs w:val="20"/>
        </w:rPr>
        <w:t>.xsl</w:t>
      </w:r>
    </w:p>
    <w:p w:rsidR="00C82D57" w:rsidRDefault="00C82D57" w:rsidP="0082603F">
      <w:pPr>
        <w:spacing w:after="0" w:line="240" w:lineRule="auto"/>
        <w:ind w:left="1080"/>
        <w:rPr>
          <w:rFonts w:ascii="Arial" w:hAnsi="Arial" w:cs="Arial"/>
          <w:sz w:val="20"/>
          <w:szCs w:val="20"/>
        </w:rPr>
      </w:pPr>
      <w:r>
        <w:rPr>
          <w:rFonts w:ascii="Arial" w:hAnsi="Arial" w:cs="Arial"/>
          <w:sz w:val="20"/>
          <w:szCs w:val="20"/>
        </w:rPr>
        <w:tab/>
      </w:r>
    </w:p>
    <w:p w:rsidR="00597682" w:rsidRPr="00E31C7C" w:rsidRDefault="00597682" w:rsidP="0082603F">
      <w:pPr>
        <w:spacing w:after="0" w:line="240" w:lineRule="auto"/>
        <w:ind w:left="1080"/>
        <w:rPr>
          <w:rFonts w:ascii="Arial" w:hAnsi="Arial" w:cs="Arial"/>
          <w:sz w:val="20"/>
          <w:szCs w:val="20"/>
        </w:rPr>
      </w:pPr>
    </w:p>
    <w:p w:rsidR="00C82D57" w:rsidRDefault="00C82D57" w:rsidP="0082603F">
      <w:pPr>
        <w:numPr>
          <w:ilvl w:val="0"/>
          <w:numId w:val="17"/>
        </w:numPr>
        <w:spacing w:after="0" w:line="240" w:lineRule="auto"/>
        <w:ind w:left="1080"/>
        <w:rPr>
          <w:rFonts w:ascii="Arial" w:hAnsi="Arial" w:cs="Arial"/>
          <w:b/>
          <w:sz w:val="20"/>
          <w:szCs w:val="20"/>
        </w:rPr>
      </w:pPr>
      <w:r>
        <w:rPr>
          <w:rFonts w:ascii="Arial" w:hAnsi="Arial" w:cs="Arial"/>
          <w:b/>
          <w:sz w:val="20"/>
          <w:szCs w:val="20"/>
        </w:rPr>
        <w:t>Partner links:</w:t>
      </w:r>
    </w:p>
    <w:p w:rsidR="00C82D57" w:rsidRDefault="007A35A9" w:rsidP="0082603F">
      <w:pPr>
        <w:spacing w:after="0" w:line="240" w:lineRule="auto"/>
        <w:ind w:left="1080"/>
        <w:rPr>
          <w:rFonts w:ascii="Arial" w:hAnsi="Arial" w:cs="Arial"/>
          <w:sz w:val="20"/>
          <w:szCs w:val="20"/>
        </w:rPr>
      </w:pPr>
      <w:r>
        <w:rPr>
          <w:rFonts w:ascii="Arial" w:hAnsi="Arial" w:cs="Arial"/>
          <w:sz w:val="20"/>
          <w:szCs w:val="20"/>
        </w:rPr>
        <w:t>SAP</w:t>
      </w:r>
      <w:r w:rsidR="00182CF3">
        <w:rPr>
          <w:rFonts w:ascii="Arial" w:hAnsi="Arial" w:cs="Arial"/>
          <w:sz w:val="20"/>
          <w:szCs w:val="20"/>
        </w:rPr>
        <w:t>CM_POLLING</w:t>
      </w:r>
      <w:r w:rsidR="00C82D57">
        <w:rPr>
          <w:rFonts w:ascii="Arial" w:hAnsi="Arial" w:cs="Arial"/>
          <w:sz w:val="20"/>
          <w:szCs w:val="20"/>
        </w:rPr>
        <w:t xml:space="preserve"> (DB Adapter)</w:t>
      </w:r>
    </w:p>
    <w:p w:rsidR="007A35A9" w:rsidRDefault="00DA2B9F" w:rsidP="0082603F">
      <w:pPr>
        <w:spacing w:after="0" w:line="240" w:lineRule="auto"/>
        <w:ind w:left="1080"/>
        <w:rPr>
          <w:rFonts w:ascii="Arial" w:hAnsi="Arial" w:cs="Arial"/>
          <w:sz w:val="20"/>
          <w:szCs w:val="20"/>
        </w:rPr>
      </w:pPr>
      <w:r>
        <w:rPr>
          <w:rFonts w:ascii="Arial" w:hAnsi="Arial" w:cs="Arial"/>
          <w:sz w:val="20"/>
          <w:szCs w:val="20"/>
        </w:rPr>
        <w:t>S</w:t>
      </w:r>
      <w:r w:rsidR="003E6A27">
        <w:rPr>
          <w:rFonts w:ascii="Arial" w:hAnsi="Arial" w:cs="Arial"/>
          <w:sz w:val="20"/>
          <w:szCs w:val="20"/>
        </w:rPr>
        <w:t>AP</w:t>
      </w:r>
      <w:r>
        <w:rPr>
          <w:rFonts w:ascii="Arial" w:hAnsi="Arial" w:cs="Arial"/>
          <w:sz w:val="20"/>
          <w:szCs w:val="20"/>
        </w:rPr>
        <w:t>_Create_</w:t>
      </w:r>
      <w:r w:rsidR="00FB4B6F">
        <w:rPr>
          <w:rFonts w:ascii="Arial" w:hAnsi="Arial" w:cs="Arial"/>
          <w:sz w:val="20"/>
          <w:szCs w:val="20"/>
        </w:rPr>
        <w:t>Contacts.wsdl (</w:t>
      </w:r>
      <w:r>
        <w:rPr>
          <w:rFonts w:ascii="Arial" w:hAnsi="Arial" w:cs="Arial"/>
          <w:sz w:val="20"/>
          <w:szCs w:val="20"/>
        </w:rPr>
        <w:t>SAP Provided WSDL</w:t>
      </w:r>
      <w:r w:rsidR="0081076B">
        <w:rPr>
          <w:rFonts w:ascii="Arial" w:hAnsi="Arial" w:cs="Arial"/>
          <w:sz w:val="20"/>
          <w:szCs w:val="20"/>
        </w:rPr>
        <w:t xml:space="preserve"> i.e. external wsdl</w:t>
      </w:r>
      <w:r>
        <w:rPr>
          <w:rFonts w:ascii="Arial" w:hAnsi="Arial" w:cs="Arial"/>
          <w:sz w:val="20"/>
          <w:szCs w:val="20"/>
        </w:rPr>
        <w:t>)</w:t>
      </w:r>
    </w:p>
    <w:p w:rsidR="00C82D57" w:rsidRPr="00C07059" w:rsidRDefault="00C82D57" w:rsidP="0082603F">
      <w:pPr>
        <w:spacing w:after="0" w:line="240" w:lineRule="auto"/>
        <w:ind w:left="1080"/>
        <w:rPr>
          <w:rFonts w:ascii="Arial" w:hAnsi="Arial" w:cs="Arial"/>
          <w:sz w:val="20"/>
          <w:szCs w:val="20"/>
        </w:rPr>
      </w:pPr>
    </w:p>
    <w:p w:rsidR="00C82D57" w:rsidRDefault="00C82D57" w:rsidP="0082603F">
      <w:pPr>
        <w:numPr>
          <w:ilvl w:val="0"/>
          <w:numId w:val="17"/>
        </w:numPr>
        <w:spacing w:after="0" w:line="240" w:lineRule="auto"/>
        <w:ind w:left="1080"/>
        <w:rPr>
          <w:rFonts w:ascii="Arial" w:hAnsi="Arial" w:cs="Arial"/>
          <w:b/>
          <w:sz w:val="20"/>
          <w:szCs w:val="20"/>
        </w:rPr>
      </w:pPr>
      <w:r>
        <w:rPr>
          <w:rFonts w:ascii="Arial" w:hAnsi="Arial" w:cs="Arial"/>
          <w:b/>
          <w:sz w:val="20"/>
          <w:szCs w:val="20"/>
        </w:rPr>
        <w:t>Database:</w:t>
      </w:r>
    </w:p>
    <w:p w:rsidR="00FB4B6F" w:rsidRDefault="00FB4B6F" w:rsidP="0082603F">
      <w:pPr>
        <w:spacing w:after="0" w:line="240" w:lineRule="auto"/>
        <w:ind w:left="1080"/>
        <w:rPr>
          <w:rFonts w:ascii="Arial" w:hAnsi="Arial" w:cs="Arial"/>
          <w:sz w:val="20"/>
          <w:szCs w:val="20"/>
        </w:rPr>
      </w:pPr>
    </w:p>
    <w:p w:rsidR="0017650C" w:rsidRDefault="00C82D57" w:rsidP="0082603F">
      <w:pPr>
        <w:spacing w:after="0" w:line="240" w:lineRule="auto"/>
        <w:ind w:left="1080"/>
        <w:rPr>
          <w:rFonts w:ascii="Arial" w:hAnsi="Arial" w:cs="Arial"/>
          <w:sz w:val="20"/>
          <w:szCs w:val="20"/>
        </w:rPr>
      </w:pPr>
      <w:r>
        <w:rPr>
          <w:rFonts w:ascii="Arial" w:hAnsi="Arial" w:cs="Arial"/>
          <w:sz w:val="20"/>
          <w:szCs w:val="20"/>
        </w:rPr>
        <w:t>Interface_buffer</w:t>
      </w:r>
      <w:r w:rsidR="00E31A1B">
        <w:rPr>
          <w:rFonts w:ascii="Arial" w:hAnsi="Arial" w:cs="Arial"/>
          <w:sz w:val="20"/>
          <w:szCs w:val="20"/>
        </w:rPr>
        <w:t xml:space="preserve">, </w:t>
      </w:r>
    </w:p>
    <w:p w:rsidR="00C90404" w:rsidRDefault="00E31A1B" w:rsidP="0082603F">
      <w:pPr>
        <w:spacing w:after="0" w:line="240" w:lineRule="auto"/>
        <w:ind w:left="1080"/>
        <w:rPr>
          <w:rFonts w:ascii="Arial" w:hAnsi="Arial" w:cs="Arial"/>
          <w:sz w:val="20"/>
          <w:szCs w:val="20"/>
        </w:rPr>
      </w:pPr>
      <w:r>
        <w:rPr>
          <w:rFonts w:ascii="Arial" w:hAnsi="Arial" w:cs="Arial"/>
          <w:sz w:val="20"/>
          <w:szCs w:val="20"/>
        </w:rPr>
        <w:t>Interface_Config</w:t>
      </w:r>
    </w:p>
    <w:p w:rsidR="00C90404" w:rsidRDefault="00C90404" w:rsidP="0082603F">
      <w:pPr>
        <w:spacing w:after="0" w:line="240" w:lineRule="auto"/>
        <w:ind w:left="1080"/>
        <w:rPr>
          <w:rFonts w:ascii="Arial" w:hAnsi="Arial" w:cs="Arial"/>
          <w:sz w:val="20"/>
          <w:szCs w:val="20"/>
        </w:rPr>
      </w:pPr>
    </w:p>
    <w:p w:rsidR="003F68CE" w:rsidRDefault="003F68CE" w:rsidP="006935CA">
      <w:pPr>
        <w:pStyle w:val="Heading9"/>
        <w:numPr>
          <w:ilvl w:val="0"/>
          <w:numId w:val="40"/>
        </w:numPr>
        <w:spacing w:line="240" w:lineRule="auto"/>
        <w:jc w:val="both"/>
        <w:rPr>
          <w:rFonts w:ascii="Arial" w:hAnsi="Arial" w:cs="Arial"/>
          <w:color w:val="auto"/>
          <w:sz w:val="24"/>
          <w:szCs w:val="24"/>
        </w:rPr>
      </w:pPr>
      <w:bookmarkStart w:id="48" w:name="_Toc259113418"/>
      <w:r>
        <w:rPr>
          <w:rFonts w:ascii="Arial" w:hAnsi="Arial" w:cs="Arial"/>
          <w:color w:val="auto"/>
          <w:sz w:val="24"/>
          <w:szCs w:val="24"/>
        </w:rPr>
        <w:t>PL-SQL</w:t>
      </w:r>
      <w:bookmarkEnd w:id="48"/>
    </w:p>
    <w:p w:rsidR="002F02E9" w:rsidRPr="002F02E9" w:rsidRDefault="002F02E9" w:rsidP="002F02E9"/>
    <w:p w:rsidR="003F68CE" w:rsidRDefault="003F68CE" w:rsidP="003F68CE">
      <w:pPr>
        <w:ind w:left="810"/>
        <w:rPr>
          <w:rFonts w:ascii="Arial" w:hAnsi="Arial" w:cs="Arial"/>
          <w:sz w:val="20"/>
          <w:szCs w:val="20"/>
        </w:rPr>
      </w:pPr>
      <w:r w:rsidRPr="00DF3AE5">
        <w:rPr>
          <w:rFonts w:ascii="Arial" w:hAnsi="Arial" w:cs="Arial"/>
          <w:b/>
          <w:sz w:val="20"/>
          <w:szCs w:val="20"/>
        </w:rPr>
        <w:t>SAP</w:t>
      </w:r>
      <w:r w:rsidR="002B4AAB">
        <w:rPr>
          <w:rFonts w:ascii="Arial" w:hAnsi="Arial" w:cs="Arial"/>
          <w:b/>
          <w:sz w:val="20"/>
          <w:szCs w:val="20"/>
        </w:rPr>
        <w:t>C</w:t>
      </w:r>
      <w:r w:rsidRPr="00DF3AE5">
        <w:rPr>
          <w:rFonts w:ascii="Arial" w:hAnsi="Arial" w:cs="Arial"/>
          <w:b/>
          <w:sz w:val="20"/>
          <w:szCs w:val="20"/>
        </w:rPr>
        <w:t>M_POLLING_</w:t>
      </w:r>
      <w:r w:rsidR="00182CF3">
        <w:rPr>
          <w:rFonts w:ascii="Arial" w:hAnsi="Arial" w:cs="Arial"/>
          <w:b/>
          <w:sz w:val="20"/>
          <w:szCs w:val="20"/>
        </w:rPr>
        <w:t>V</w:t>
      </w:r>
    </w:p>
    <w:p w:rsidR="003F68CE" w:rsidRPr="003F68CE" w:rsidRDefault="003F68CE" w:rsidP="002F02E9">
      <w:pPr>
        <w:spacing w:after="0" w:line="240" w:lineRule="auto"/>
        <w:ind w:left="1080"/>
        <w:rPr>
          <w:rFonts w:ascii="Arial" w:hAnsi="Arial" w:cs="Arial"/>
          <w:sz w:val="20"/>
          <w:szCs w:val="20"/>
        </w:rPr>
      </w:pPr>
      <w:r>
        <w:rPr>
          <w:rFonts w:ascii="Arial" w:hAnsi="Arial" w:cs="Arial"/>
          <w:sz w:val="20"/>
          <w:szCs w:val="20"/>
        </w:rPr>
        <w:tab/>
      </w:r>
      <w:r w:rsidRPr="003F68CE">
        <w:rPr>
          <w:rFonts w:ascii="Arial" w:hAnsi="Arial" w:cs="Arial"/>
          <w:sz w:val="20"/>
          <w:szCs w:val="20"/>
        </w:rPr>
        <w:t>CREATE OR REPLACE FORCE VIEW &amp;topEAIOwnerUserName.."</w:t>
      </w:r>
      <w:r>
        <w:rPr>
          <w:rFonts w:ascii="Arial" w:hAnsi="Arial" w:cs="Arial"/>
          <w:sz w:val="20"/>
          <w:szCs w:val="20"/>
        </w:rPr>
        <w:t>SAP</w:t>
      </w:r>
      <w:r w:rsidR="002B4AAB">
        <w:rPr>
          <w:rFonts w:ascii="Arial" w:hAnsi="Arial" w:cs="Arial"/>
          <w:sz w:val="20"/>
          <w:szCs w:val="20"/>
        </w:rPr>
        <w:t>C</w:t>
      </w:r>
      <w:r>
        <w:rPr>
          <w:rFonts w:ascii="Arial" w:hAnsi="Arial" w:cs="Arial"/>
          <w:sz w:val="20"/>
          <w:szCs w:val="20"/>
        </w:rPr>
        <w:t>M</w:t>
      </w:r>
      <w:r w:rsidRPr="003F68CE">
        <w:rPr>
          <w:rFonts w:ascii="Arial" w:hAnsi="Arial" w:cs="Arial"/>
          <w:sz w:val="20"/>
          <w:szCs w:val="20"/>
        </w:rPr>
        <w:t xml:space="preserve">_POLLING_V" ("ID", "CREATED", "PAYLOAD", "INTERFACE_ID", "REFERENCE_ID", "STATE", "LAST_UPDATED") AS </w:t>
      </w:r>
    </w:p>
    <w:p w:rsidR="003F68CE" w:rsidRPr="003F68CE" w:rsidRDefault="003F68CE" w:rsidP="002F02E9">
      <w:pPr>
        <w:spacing w:after="0" w:line="240" w:lineRule="auto"/>
        <w:ind w:left="1080"/>
        <w:rPr>
          <w:rFonts w:ascii="Arial" w:hAnsi="Arial" w:cs="Arial"/>
          <w:sz w:val="20"/>
          <w:szCs w:val="20"/>
        </w:rPr>
      </w:pPr>
      <w:r w:rsidRPr="003F68CE">
        <w:rPr>
          <w:rFonts w:ascii="Arial" w:hAnsi="Arial" w:cs="Arial"/>
          <w:sz w:val="20"/>
          <w:szCs w:val="20"/>
        </w:rPr>
        <w:t xml:space="preserve">  select ib.id, ib.created, ib.payload, ib.interface_id, ib.reference_id, ib.state, ib.last_updated</w:t>
      </w:r>
    </w:p>
    <w:p w:rsidR="003F68CE" w:rsidRPr="003F68CE" w:rsidRDefault="003F68CE" w:rsidP="002F02E9">
      <w:pPr>
        <w:spacing w:after="0" w:line="240" w:lineRule="auto"/>
        <w:ind w:left="1080"/>
        <w:rPr>
          <w:rFonts w:ascii="Arial" w:hAnsi="Arial" w:cs="Arial"/>
          <w:sz w:val="20"/>
          <w:szCs w:val="20"/>
        </w:rPr>
      </w:pPr>
      <w:r w:rsidRPr="003F68CE">
        <w:rPr>
          <w:rFonts w:ascii="Arial" w:hAnsi="Arial" w:cs="Arial"/>
          <w:sz w:val="20"/>
          <w:szCs w:val="20"/>
        </w:rPr>
        <w:t>from eaiowner.interface_buffer ib, eaiowner.interface_config ic</w:t>
      </w:r>
    </w:p>
    <w:p w:rsidR="003F68CE" w:rsidRPr="003F68CE" w:rsidRDefault="003F68CE" w:rsidP="002F02E9">
      <w:pPr>
        <w:spacing w:after="0" w:line="240" w:lineRule="auto"/>
        <w:ind w:left="1080"/>
        <w:rPr>
          <w:rFonts w:ascii="Arial" w:hAnsi="Arial" w:cs="Arial"/>
          <w:sz w:val="20"/>
          <w:szCs w:val="20"/>
        </w:rPr>
      </w:pPr>
      <w:r w:rsidRPr="003F68CE">
        <w:rPr>
          <w:rFonts w:ascii="Arial" w:hAnsi="Arial" w:cs="Arial"/>
          <w:sz w:val="20"/>
          <w:szCs w:val="20"/>
        </w:rPr>
        <w:t xml:space="preserve">    where ic.ID = '</w:t>
      </w:r>
      <w:r>
        <w:rPr>
          <w:rFonts w:ascii="Arial" w:hAnsi="Arial" w:cs="Arial"/>
          <w:sz w:val="20"/>
          <w:szCs w:val="20"/>
        </w:rPr>
        <w:t>SAP</w:t>
      </w:r>
      <w:r w:rsidR="002B4AAB">
        <w:rPr>
          <w:rFonts w:ascii="Arial" w:hAnsi="Arial" w:cs="Arial"/>
          <w:sz w:val="20"/>
          <w:szCs w:val="20"/>
        </w:rPr>
        <w:t>C</w:t>
      </w:r>
      <w:r>
        <w:rPr>
          <w:rFonts w:ascii="Arial" w:hAnsi="Arial" w:cs="Arial"/>
          <w:sz w:val="20"/>
          <w:szCs w:val="20"/>
        </w:rPr>
        <w:t>M</w:t>
      </w:r>
      <w:r w:rsidRPr="003F68CE">
        <w:rPr>
          <w:rFonts w:ascii="Arial" w:hAnsi="Arial" w:cs="Arial"/>
          <w:sz w:val="20"/>
          <w:szCs w:val="20"/>
        </w:rPr>
        <w:t>'</w:t>
      </w:r>
    </w:p>
    <w:p w:rsidR="003F68CE" w:rsidRPr="003F68CE" w:rsidRDefault="003F68CE" w:rsidP="002F02E9">
      <w:pPr>
        <w:spacing w:after="0" w:line="240" w:lineRule="auto"/>
        <w:ind w:left="1080"/>
        <w:rPr>
          <w:rFonts w:ascii="Arial" w:hAnsi="Arial" w:cs="Arial"/>
          <w:sz w:val="20"/>
          <w:szCs w:val="20"/>
        </w:rPr>
      </w:pPr>
      <w:r w:rsidRPr="003F68CE">
        <w:rPr>
          <w:rFonts w:ascii="Arial" w:hAnsi="Arial" w:cs="Arial"/>
          <w:sz w:val="20"/>
          <w:szCs w:val="20"/>
        </w:rPr>
        <w:t xml:space="preserve">    and ic.state = 'ON'</w:t>
      </w:r>
    </w:p>
    <w:p w:rsidR="003F68CE" w:rsidRPr="003F68CE" w:rsidRDefault="003F68CE" w:rsidP="002F02E9">
      <w:pPr>
        <w:spacing w:after="0" w:line="240" w:lineRule="auto"/>
        <w:ind w:left="1080"/>
        <w:rPr>
          <w:rFonts w:ascii="Arial" w:hAnsi="Arial" w:cs="Arial"/>
          <w:sz w:val="20"/>
          <w:szCs w:val="20"/>
        </w:rPr>
      </w:pPr>
      <w:r w:rsidRPr="003F68CE">
        <w:rPr>
          <w:rFonts w:ascii="Arial" w:hAnsi="Arial" w:cs="Arial"/>
          <w:sz w:val="20"/>
          <w:szCs w:val="20"/>
        </w:rPr>
        <w:t xml:space="preserve">    and ic.IS_AVAILABLE = 'Y'</w:t>
      </w:r>
    </w:p>
    <w:p w:rsidR="003F68CE" w:rsidRPr="003F68CE" w:rsidRDefault="003F68CE" w:rsidP="002F02E9">
      <w:pPr>
        <w:spacing w:after="0" w:line="240" w:lineRule="auto"/>
        <w:ind w:left="1080"/>
        <w:rPr>
          <w:rFonts w:ascii="Arial" w:hAnsi="Arial" w:cs="Arial"/>
          <w:sz w:val="20"/>
          <w:szCs w:val="20"/>
        </w:rPr>
      </w:pPr>
      <w:r w:rsidRPr="003F68CE">
        <w:rPr>
          <w:rFonts w:ascii="Arial" w:hAnsi="Arial" w:cs="Arial"/>
          <w:sz w:val="20"/>
          <w:szCs w:val="20"/>
        </w:rPr>
        <w:t xml:space="preserve">    and ib.INTERFACE_ID = ic.ID</w:t>
      </w:r>
    </w:p>
    <w:p w:rsidR="003F68CE" w:rsidRPr="003F68CE" w:rsidRDefault="003F68CE" w:rsidP="002F02E9">
      <w:pPr>
        <w:spacing w:after="0" w:line="240" w:lineRule="auto"/>
        <w:ind w:left="1080"/>
        <w:rPr>
          <w:rFonts w:ascii="Arial" w:hAnsi="Arial" w:cs="Arial"/>
          <w:sz w:val="20"/>
          <w:szCs w:val="20"/>
        </w:rPr>
      </w:pPr>
      <w:r w:rsidRPr="003F68CE">
        <w:rPr>
          <w:rFonts w:ascii="Arial" w:hAnsi="Arial" w:cs="Arial"/>
          <w:sz w:val="20"/>
          <w:szCs w:val="20"/>
        </w:rPr>
        <w:t xml:space="preserve">    and ib.STATE in ('N','R')</w:t>
      </w:r>
    </w:p>
    <w:p w:rsidR="003F68CE" w:rsidRPr="00DF3AE5" w:rsidRDefault="003F68CE" w:rsidP="002F02E9">
      <w:pPr>
        <w:spacing w:after="0" w:line="240" w:lineRule="auto"/>
        <w:ind w:left="1080"/>
        <w:rPr>
          <w:rFonts w:ascii="Arial" w:hAnsi="Arial" w:cs="Arial"/>
          <w:sz w:val="20"/>
          <w:szCs w:val="20"/>
        </w:rPr>
      </w:pPr>
      <w:r w:rsidRPr="003F68CE">
        <w:rPr>
          <w:rFonts w:ascii="Arial" w:hAnsi="Arial" w:cs="Arial"/>
          <w:sz w:val="20"/>
          <w:szCs w:val="20"/>
        </w:rPr>
        <w:t xml:space="preserve">    and ib.SEND_ATTEMPTS &lt; ic.MAX_SEND_ATTEMPTS;</w:t>
      </w:r>
    </w:p>
    <w:p w:rsidR="00DF3AE5" w:rsidRDefault="00DF3AE5" w:rsidP="002F02E9">
      <w:pPr>
        <w:ind w:left="810"/>
        <w:rPr>
          <w:b/>
        </w:rPr>
      </w:pPr>
    </w:p>
    <w:p w:rsidR="003F68CE" w:rsidRPr="00DF3AE5" w:rsidRDefault="00DF3AE5" w:rsidP="003F68CE">
      <w:pPr>
        <w:ind w:left="810"/>
        <w:rPr>
          <w:b/>
        </w:rPr>
      </w:pPr>
      <w:r w:rsidRPr="00DF3AE5">
        <w:rPr>
          <w:b/>
        </w:rPr>
        <w:t xml:space="preserve">SAP </w:t>
      </w:r>
      <w:r w:rsidR="002B4AAB">
        <w:rPr>
          <w:b/>
        </w:rPr>
        <w:t>C</w:t>
      </w:r>
      <w:r w:rsidRPr="00DF3AE5">
        <w:rPr>
          <w:b/>
        </w:rPr>
        <w:t>M Interface Config:</w:t>
      </w:r>
    </w:p>
    <w:p w:rsidR="00DF3AE5" w:rsidRPr="00DF3AE5" w:rsidRDefault="00DF3AE5" w:rsidP="00DF3AE5">
      <w:pPr>
        <w:spacing w:after="0" w:line="240" w:lineRule="auto"/>
        <w:ind w:left="1080"/>
        <w:rPr>
          <w:rFonts w:ascii="Arial" w:hAnsi="Arial" w:cs="Arial"/>
          <w:sz w:val="20"/>
          <w:szCs w:val="20"/>
        </w:rPr>
      </w:pPr>
      <w:r w:rsidRPr="00DF3AE5">
        <w:rPr>
          <w:rFonts w:ascii="Arial" w:hAnsi="Arial" w:cs="Arial"/>
          <w:sz w:val="20"/>
          <w:szCs w:val="20"/>
        </w:rPr>
        <w:t>INSERT INTO INTERFACE_</w:t>
      </w:r>
      <w:r w:rsidR="007D14BB" w:rsidRPr="00DF3AE5">
        <w:rPr>
          <w:rFonts w:ascii="Arial" w:hAnsi="Arial" w:cs="Arial"/>
          <w:sz w:val="20"/>
          <w:szCs w:val="20"/>
        </w:rPr>
        <w:t>CONFIG (</w:t>
      </w:r>
      <w:r w:rsidRPr="00DF3AE5">
        <w:rPr>
          <w:rFonts w:ascii="Arial" w:hAnsi="Arial" w:cs="Arial"/>
          <w:sz w:val="20"/>
          <w:szCs w:val="20"/>
        </w:rPr>
        <w:t>ID</w:t>
      </w:r>
      <w:r w:rsidR="007D14BB" w:rsidRPr="00DF3AE5">
        <w:rPr>
          <w:rFonts w:ascii="Arial" w:hAnsi="Arial" w:cs="Arial"/>
          <w:sz w:val="20"/>
          <w:szCs w:val="20"/>
        </w:rPr>
        <w:t>, STATE, IS</w:t>
      </w:r>
      <w:r w:rsidRPr="00DF3AE5">
        <w:rPr>
          <w:rFonts w:ascii="Arial" w:hAnsi="Arial" w:cs="Arial"/>
          <w:sz w:val="20"/>
          <w:szCs w:val="20"/>
        </w:rPr>
        <w:t>_AVAILABLE</w:t>
      </w:r>
      <w:r w:rsidR="007D14BB" w:rsidRPr="00DF3AE5">
        <w:rPr>
          <w:rFonts w:ascii="Arial" w:hAnsi="Arial" w:cs="Arial"/>
          <w:sz w:val="20"/>
          <w:szCs w:val="20"/>
        </w:rPr>
        <w:t>, SHUTOFF</w:t>
      </w:r>
      <w:r w:rsidRPr="00DF3AE5">
        <w:rPr>
          <w:rFonts w:ascii="Arial" w:hAnsi="Arial" w:cs="Arial"/>
          <w:sz w:val="20"/>
          <w:szCs w:val="20"/>
        </w:rPr>
        <w:t>_THRESHOLD_SECONDS</w:t>
      </w:r>
      <w:r w:rsidR="007D14BB" w:rsidRPr="00DF3AE5">
        <w:rPr>
          <w:rFonts w:ascii="Arial" w:hAnsi="Arial" w:cs="Arial"/>
          <w:sz w:val="20"/>
          <w:szCs w:val="20"/>
        </w:rPr>
        <w:t>, SHUTOFF</w:t>
      </w:r>
      <w:r w:rsidRPr="00DF3AE5">
        <w:rPr>
          <w:rFonts w:ascii="Arial" w:hAnsi="Arial" w:cs="Arial"/>
          <w:sz w:val="20"/>
          <w:szCs w:val="20"/>
        </w:rPr>
        <w:t>_THRESHOLD_MESSAGES) VALUES ('SAP</w:t>
      </w:r>
      <w:r w:rsidR="002B4AAB">
        <w:rPr>
          <w:rFonts w:ascii="Arial" w:hAnsi="Arial" w:cs="Arial"/>
          <w:sz w:val="20"/>
          <w:szCs w:val="20"/>
        </w:rPr>
        <w:t>C</w:t>
      </w:r>
      <w:r w:rsidRPr="00DF3AE5">
        <w:rPr>
          <w:rFonts w:ascii="Arial" w:hAnsi="Arial" w:cs="Arial"/>
          <w:sz w:val="20"/>
          <w:szCs w:val="20"/>
        </w:rPr>
        <w:t>M','ON','Y'</w:t>
      </w:r>
      <w:r w:rsidR="007D14BB" w:rsidRPr="00DF3AE5">
        <w:rPr>
          <w:rFonts w:ascii="Arial" w:hAnsi="Arial" w:cs="Arial"/>
          <w:sz w:val="20"/>
          <w:szCs w:val="20"/>
        </w:rPr>
        <w:t>, NULL, 10</w:t>
      </w:r>
      <w:r w:rsidRPr="00DF3AE5">
        <w:rPr>
          <w:rFonts w:ascii="Arial" w:hAnsi="Arial" w:cs="Arial"/>
          <w:sz w:val="20"/>
          <w:szCs w:val="20"/>
        </w:rPr>
        <w:t>);</w:t>
      </w:r>
    </w:p>
    <w:p w:rsidR="003F68CE" w:rsidRDefault="003F68CE" w:rsidP="0082603F">
      <w:pPr>
        <w:spacing w:after="0" w:line="240" w:lineRule="auto"/>
        <w:ind w:left="1080"/>
        <w:rPr>
          <w:rFonts w:ascii="Arial" w:hAnsi="Arial" w:cs="Arial"/>
          <w:sz w:val="20"/>
          <w:szCs w:val="20"/>
        </w:rPr>
      </w:pPr>
    </w:p>
    <w:p w:rsidR="004A501B" w:rsidRDefault="004A501B" w:rsidP="0082603F">
      <w:pPr>
        <w:spacing w:after="0" w:line="240" w:lineRule="auto"/>
        <w:ind w:left="1080"/>
        <w:rPr>
          <w:rFonts w:ascii="Arial" w:hAnsi="Arial" w:cs="Arial"/>
          <w:sz w:val="20"/>
          <w:szCs w:val="20"/>
        </w:rPr>
      </w:pPr>
    </w:p>
    <w:p w:rsidR="004A501B" w:rsidRDefault="004A501B" w:rsidP="006935CA">
      <w:pPr>
        <w:pStyle w:val="Heading9"/>
        <w:numPr>
          <w:ilvl w:val="0"/>
          <w:numId w:val="40"/>
        </w:numPr>
        <w:spacing w:line="240" w:lineRule="auto"/>
        <w:jc w:val="both"/>
        <w:rPr>
          <w:rFonts w:ascii="Arial" w:hAnsi="Arial" w:cs="Arial"/>
          <w:color w:val="auto"/>
          <w:sz w:val="24"/>
          <w:szCs w:val="24"/>
        </w:rPr>
      </w:pPr>
      <w:bookmarkStart w:id="49" w:name="_Toc259113419"/>
      <w:r>
        <w:rPr>
          <w:rFonts w:ascii="Arial" w:hAnsi="Arial" w:cs="Arial"/>
          <w:color w:val="auto"/>
          <w:sz w:val="24"/>
          <w:szCs w:val="24"/>
        </w:rPr>
        <w:t>Data Mapping (Transformation)</w:t>
      </w:r>
      <w:bookmarkEnd w:id="49"/>
    </w:p>
    <w:p w:rsidR="004A501B" w:rsidRDefault="004A501B" w:rsidP="00AB1C50">
      <w:pPr>
        <w:ind w:left="1440"/>
        <w:rPr>
          <w:ins w:id="50" w:author="(Eswara) Geratayya Patchipulusu" w:date="2010-03-09T11:19:00Z"/>
        </w:rPr>
      </w:pPr>
    </w:p>
    <w:p w:rsidR="007257F1" w:rsidRDefault="00566DF2" w:rsidP="00952F91">
      <w:pPr>
        <w:pStyle w:val="Heading1"/>
        <w:numPr>
          <w:ilvl w:val="0"/>
          <w:numId w:val="12"/>
        </w:numPr>
        <w:ind w:left="540"/>
        <w:rPr>
          <w:rFonts w:ascii="Arial Black" w:hAnsi="Arial Black"/>
          <w:sz w:val="28"/>
          <w:szCs w:val="28"/>
        </w:rPr>
      </w:pPr>
      <w:r w:rsidRPr="00790486">
        <w:rPr>
          <w:bCs/>
          <w:sz w:val="28"/>
          <w:szCs w:val="28"/>
        </w:rPr>
        <w:t xml:space="preserve"> </w:t>
      </w:r>
      <w:r>
        <w:rPr>
          <w:bCs/>
          <w:sz w:val="28"/>
          <w:szCs w:val="28"/>
        </w:rPr>
        <w:t xml:space="preserve"> </w:t>
      </w:r>
      <w:bookmarkStart w:id="51" w:name="_Toc255393350"/>
      <w:bookmarkStart w:id="52" w:name="_Toc255393551"/>
      <w:bookmarkStart w:id="53" w:name="_Toc255393613"/>
      <w:bookmarkStart w:id="54" w:name="_Toc259113420"/>
      <w:r w:rsidR="007257F1" w:rsidRPr="007168D3">
        <w:rPr>
          <w:rFonts w:ascii="Arial Black" w:hAnsi="Arial Black"/>
          <w:sz w:val="24"/>
          <w:szCs w:val="24"/>
        </w:rPr>
        <w:t>Developer Notes</w:t>
      </w:r>
      <w:bookmarkEnd w:id="51"/>
      <w:bookmarkEnd w:id="52"/>
      <w:bookmarkEnd w:id="53"/>
      <w:bookmarkEnd w:id="54"/>
    </w:p>
    <w:p w:rsidR="00773B84" w:rsidRPr="00773B84" w:rsidRDefault="00773B84" w:rsidP="00773B84"/>
    <w:p w:rsidR="004B0004" w:rsidRDefault="004B0004" w:rsidP="00952F91">
      <w:pPr>
        <w:pStyle w:val="Heading5"/>
        <w:numPr>
          <w:ilvl w:val="4"/>
          <w:numId w:val="11"/>
        </w:numPr>
        <w:ind w:left="720"/>
        <w:jc w:val="both"/>
        <w:rPr>
          <w:b/>
        </w:rPr>
      </w:pPr>
      <w:bookmarkStart w:id="55" w:name="_Toc259113421"/>
      <w:r w:rsidRPr="002025EF">
        <w:rPr>
          <w:b/>
        </w:rPr>
        <w:t>Code management</w:t>
      </w:r>
      <w:bookmarkEnd w:id="55"/>
    </w:p>
    <w:p w:rsidR="00394F61" w:rsidRDefault="00394F61" w:rsidP="004D7317">
      <w:pPr>
        <w:spacing w:after="0" w:line="240" w:lineRule="auto"/>
        <w:ind w:left="1440" w:firstLine="720"/>
        <w:jc w:val="both"/>
        <w:rPr>
          <w:rFonts w:ascii="Arial" w:hAnsi="Arial" w:cs="Arial"/>
          <w:sz w:val="20"/>
          <w:szCs w:val="20"/>
        </w:rPr>
      </w:pPr>
      <w:r w:rsidRPr="00300353">
        <w:rPr>
          <w:rFonts w:ascii="Arial" w:hAnsi="Arial" w:cs="Arial"/>
          <w:sz w:val="20"/>
          <w:szCs w:val="20"/>
        </w:rPr>
        <w:t>For Code management and usage of subversion refer the document.</w:t>
      </w:r>
    </w:p>
    <w:p w:rsidR="00EB2E02" w:rsidRPr="00300353" w:rsidRDefault="00EB2E02" w:rsidP="00300353">
      <w:pPr>
        <w:spacing w:after="0" w:line="240" w:lineRule="auto"/>
        <w:ind w:left="1440"/>
        <w:jc w:val="both"/>
        <w:rPr>
          <w:rFonts w:ascii="Arial" w:hAnsi="Arial" w:cs="Arial"/>
          <w:sz w:val="20"/>
          <w:szCs w:val="20"/>
        </w:rPr>
      </w:pPr>
    </w:p>
    <w:p w:rsidR="007A61A0" w:rsidRPr="002025EF" w:rsidRDefault="00394F61" w:rsidP="000F004E">
      <w:pPr>
        <w:pStyle w:val="Heading5"/>
        <w:numPr>
          <w:ilvl w:val="4"/>
          <w:numId w:val="11"/>
        </w:numPr>
        <w:ind w:left="720"/>
        <w:jc w:val="both"/>
        <w:rPr>
          <w:b/>
        </w:rPr>
      </w:pPr>
      <w:r w:rsidRPr="00081ED4">
        <w:rPr>
          <w:rFonts w:ascii="Arial" w:hAnsi="Arial" w:cs="Arial"/>
        </w:rPr>
        <w:t xml:space="preserve"> </w:t>
      </w:r>
      <w:bookmarkStart w:id="56" w:name="_Toc259113422"/>
      <w:r w:rsidR="007A61A0" w:rsidRPr="002025EF">
        <w:rPr>
          <w:b/>
        </w:rPr>
        <w:t>Deployment Process:</w:t>
      </w:r>
      <w:bookmarkEnd w:id="56"/>
    </w:p>
    <w:p w:rsidR="007A61A0" w:rsidRDefault="007A61A0" w:rsidP="00E83AD1">
      <w:pPr>
        <w:spacing w:after="0" w:line="240" w:lineRule="auto"/>
        <w:ind w:left="1530"/>
        <w:jc w:val="both"/>
        <w:rPr>
          <w:rFonts w:ascii="Arial" w:hAnsi="Arial" w:cs="Arial"/>
        </w:rPr>
      </w:pPr>
      <w:r>
        <w:rPr>
          <w:rFonts w:ascii="Arial" w:hAnsi="Arial" w:cs="Arial"/>
        </w:rPr>
        <w:tab/>
      </w:r>
      <w:r w:rsidR="00773B84">
        <w:rPr>
          <w:rFonts w:ascii="Arial" w:hAnsi="Arial" w:cs="Arial"/>
        </w:rPr>
        <w:tab/>
      </w:r>
      <w:r w:rsidR="00394F61">
        <w:rPr>
          <w:rFonts w:ascii="Arial" w:hAnsi="Arial" w:cs="Arial"/>
        </w:rPr>
        <w:t xml:space="preserve"> </w:t>
      </w:r>
      <w:r w:rsidR="00394F61" w:rsidRPr="009575D4">
        <w:rPr>
          <w:rFonts w:ascii="Arial" w:hAnsi="Arial" w:cs="Arial"/>
          <w:sz w:val="20"/>
          <w:szCs w:val="20"/>
        </w:rPr>
        <w:t xml:space="preserve">The deployment process for BPEL, ESB </w:t>
      </w:r>
      <w:r w:rsidR="0059381F" w:rsidRPr="009575D4">
        <w:rPr>
          <w:rFonts w:ascii="Arial" w:hAnsi="Arial" w:cs="Arial"/>
          <w:sz w:val="20"/>
          <w:szCs w:val="20"/>
        </w:rPr>
        <w:t>or</w:t>
      </w:r>
      <w:r w:rsidR="00394F61" w:rsidRPr="009575D4">
        <w:rPr>
          <w:rFonts w:ascii="Arial" w:hAnsi="Arial" w:cs="Arial"/>
          <w:sz w:val="20"/>
          <w:szCs w:val="20"/>
        </w:rPr>
        <w:t xml:space="preserve"> </w:t>
      </w:r>
      <w:r w:rsidR="0035244B" w:rsidRPr="009575D4">
        <w:rPr>
          <w:rFonts w:ascii="Arial" w:hAnsi="Arial" w:cs="Arial"/>
          <w:sz w:val="20"/>
          <w:szCs w:val="20"/>
        </w:rPr>
        <w:t>web services</w:t>
      </w:r>
      <w:r w:rsidR="00394F61" w:rsidRPr="009575D4">
        <w:rPr>
          <w:rFonts w:ascii="Arial" w:hAnsi="Arial" w:cs="Arial"/>
          <w:sz w:val="20"/>
          <w:szCs w:val="20"/>
        </w:rPr>
        <w:t xml:space="preserve"> components and as well as for any other deployments like DB Scripts, Business rules configurations: refer EAI- B</w:t>
      </w:r>
      <w:r w:rsidR="000F004E">
        <w:rPr>
          <w:rFonts w:ascii="Arial" w:hAnsi="Arial" w:cs="Arial"/>
          <w:sz w:val="20"/>
          <w:szCs w:val="20"/>
        </w:rPr>
        <w:t>uild and Deployment Process.doc</w:t>
      </w:r>
      <w:r w:rsidR="004C0063">
        <w:rPr>
          <w:rFonts w:ascii="Arial" w:hAnsi="Arial" w:cs="Arial"/>
          <w:sz w:val="20"/>
          <w:szCs w:val="20"/>
        </w:rPr>
        <w:t xml:space="preserve"> </w:t>
      </w:r>
      <w:r w:rsidR="00394F61" w:rsidRPr="009575D4">
        <w:rPr>
          <w:rFonts w:ascii="Arial" w:hAnsi="Arial" w:cs="Arial"/>
          <w:sz w:val="20"/>
          <w:szCs w:val="20"/>
        </w:rPr>
        <w:t xml:space="preserve">in </w:t>
      </w:r>
      <w:r w:rsidR="00E43CB7" w:rsidRPr="009575D4">
        <w:rPr>
          <w:rFonts w:ascii="Arial" w:hAnsi="Arial" w:cs="Arial"/>
          <w:sz w:val="20"/>
          <w:szCs w:val="20"/>
        </w:rPr>
        <w:t>https://</w:t>
      </w:r>
      <w:r w:rsidR="009C1553">
        <w:rPr>
          <w:rFonts w:ascii="Arial" w:hAnsi="Arial" w:cs="Arial"/>
          <w:sz w:val="20"/>
          <w:szCs w:val="20"/>
        </w:rPr>
        <w:t>sami</w:t>
      </w:r>
      <w:r w:rsidR="00E43CB7" w:rsidRPr="009575D4">
        <w:rPr>
          <w:rFonts w:ascii="Arial" w:hAnsi="Arial" w:cs="Arial"/>
          <w:sz w:val="20"/>
          <w:szCs w:val="20"/>
        </w:rPr>
        <w:t>-crm6-eai.reutersdev.net/svn/</w:t>
      </w:r>
      <w:r w:rsidR="009C1553">
        <w:rPr>
          <w:rFonts w:ascii="Arial" w:hAnsi="Arial" w:cs="Arial"/>
          <w:sz w:val="20"/>
          <w:szCs w:val="20"/>
        </w:rPr>
        <w:t>sami</w:t>
      </w:r>
      <w:r w:rsidR="00E43CB7" w:rsidRPr="009575D4">
        <w:rPr>
          <w:rFonts w:ascii="Arial" w:hAnsi="Arial" w:cs="Arial"/>
          <w:sz w:val="20"/>
          <w:szCs w:val="20"/>
        </w:rPr>
        <w:t xml:space="preserve">-crm6-eai/trunk/dev/EAI-CRM61/R2releases/BuildDocs </w:t>
      </w:r>
      <w:r w:rsidR="00394F61" w:rsidRPr="009575D4">
        <w:rPr>
          <w:rFonts w:ascii="Arial" w:hAnsi="Arial" w:cs="Arial"/>
          <w:sz w:val="20"/>
          <w:szCs w:val="20"/>
        </w:rPr>
        <w:t>folder in SVN</w:t>
      </w:r>
      <w:r w:rsidR="00394F61">
        <w:rPr>
          <w:rFonts w:ascii="Arial" w:hAnsi="Arial" w:cs="Arial"/>
        </w:rPr>
        <w:t>.</w:t>
      </w:r>
    </w:p>
    <w:p w:rsidR="009C1553" w:rsidRDefault="009C1553" w:rsidP="00CF5741">
      <w:pPr>
        <w:spacing w:after="0" w:line="240" w:lineRule="auto"/>
        <w:ind w:left="-90" w:firstLine="1620"/>
        <w:jc w:val="both"/>
        <w:rPr>
          <w:rFonts w:ascii="Arial" w:hAnsi="Arial" w:cs="Arial"/>
        </w:rPr>
      </w:pPr>
    </w:p>
    <w:p w:rsidR="009C1553" w:rsidRDefault="009C1553" w:rsidP="00300353">
      <w:pPr>
        <w:spacing w:after="0" w:line="240" w:lineRule="auto"/>
        <w:jc w:val="both"/>
        <w:rPr>
          <w:rFonts w:ascii="Arial" w:hAnsi="Arial" w:cs="Arial"/>
        </w:rPr>
      </w:pPr>
    </w:p>
    <w:p w:rsidR="0017650C" w:rsidRDefault="0017650C" w:rsidP="00300353">
      <w:pPr>
        <w:spacing w:after="0" w:line="240" w:lineRule="auto"/>
        <w:jc w:val="both"/>
        <w:rPr>
          <w:rFonts w:ascii="Arial" w:hAnsi="Arial" w:cs="Arial"/>
        </w:rPr>
      </w:pPr>
    </w:p>
    <w:p w:rsidR="0017650C" w:rsidRDefault="0017650C" w:rsidP="00300353">
      <w:pPr>
        <w:spacing w:after="0" w:line="240" w:lineRule="auto"/>
        <w:jc w:val="both"/>
        <w:rPr>
          <w:rFonts w:ascii="Arial" w:hAnsi="Arial" w:cs="Arial"/>
        </w:rPr>
      </w:pPr>
    </w:p>
    <w:p w:rsidR="0017650C" w:rsidRDefault="0017650C" w:rsidP="00300353">
      <w:pPr>
        <w:spacing w:after="0" w:line="240" w:lineRule="auto"/>
        <w:jc w:val="both"/>
        <w:rPr>
          <w:rFonts w:ascii="Arial" w:hAnsi="Arial" w:cs="Arial"/>
        </w:rPr>
      </w:pPr>
    </w:p>
    <w:p w:rsidR="0017650C" w:rsidRDefault="0017650C" w:rsidP="00300353">
      <w:pPr>
        <w:spacing w:after="0" w:line="240" w:lineRule="auto"/>
        <w:jc w:val="both"/>
        <w:rPr>
          <w:rFonts w:ascii="Arial" w:hAnsi="Arial" w:cs="Arial"/>
        </w:rPr>
      </w:pPr>
    </w:p>
    <w:p w:rsidR="0017650C" w:rsidRDefault="0017650C" w:rsidP="00300353">
      <w:pPr>
        <w:spacing w:after="0" w:line="240" w:lineRule="auto"/>
        <w:jc w:val="both"/>
        <w:rPr>
          <w:rFonts w:ascii="Arial" w:hAnsi="Arial" w:cs="Arial"/>
        </w:rPr>
      </w:pPr>
    </w:p>
    <w:p w:rsidR="009C1553" w:rsidRDefault="009C1553" w:rsidP="00300353">
      <w:pPr>
        <w:spacing w:after="0" w:line="240" w:lineRule="auto"/>
        <w:jc w:val="both"/>
        <w:rPr>
          <w:rFonts w:ascii="Arial" w:hAnsi="Arial" w:cs="Arial"/>
        </w:rPr>
      </w:pPr>
    </w:p>
    <w:p w:rsidR="002055EB" w:rsidRPr="007168D3" w:rsidRDefault="002055EB" w:rsidP="00952F91">
      <w:pPr>
        <w:pStyle w:val="Heading1"/>
        <w:numPr>
          <w:ilvl w:val="0"/>
          <w:numId w:val="12"/>
        </w:numPr>
        <w:ind w:left="630"/>
        <w:rPr>
          <w:rFonts w:ascii="Arial Black" w:hAnsi="Arial Black"/>
          <w:sz w:val="24"/>
          <w:szCs w:val="24"/>
        </w:rPr>
      </w:pPr>
      <w:bookmarkStart w:id="57" w:name="_Toc255393351"/>
      <w:bookmarkStart w:id="58" w:name="_Toc255393552"/>
      <w:bookmarkStart w:id="59" w:name="_Toc255393614"/>
      <w:bookmarkStart w:id="60" w:name="_Toc259113423"/>
      <w:r w:rsidRPr="007168D3">
        <w:rPr>
          <w:rFonts w:ascii="Arial Black" w:hAnsi="Arial Black"/>
          <w:sz w:val="24"/>
          <w:szCs w:val="24"/>
        </w:rPr>
        <w:t>Issues/Workarounds:</w:t>
      </w:r>
      <w:bookmarkEnd w:id="57"/>
      <w:bookmarkEnd w:id="58"/>
      <w:bookmarkEnd w:id="59"/>
      <w:bookmarkEnd w:id="60"/>
    </w:p>
    <w:p w:rsidR="002055EB" w:rsidRPr="00081ED4" w:rsidRDefault="002055EB" w:rsidP="004B0004">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3014"/>
        <w:gridCol w:w="2417"/>
        <w:gridCol w:w="1208"/>
        <w:gridCol w:w="1209"/>
      </w:tblGrid>
      <w:tr w:rsidR="00C22A85" w:rsidRPr="00AC1312" w:rsidTr="00EB0549">
        <w:tc>
          <w:tcPr>
            <w:tcW w:w="1818" w:type="dxa"/>
          </w:tcPr>
          <w:p w:rsidR="007853F4" w:rsidRPr="00AC1312" w:rsidRDefault="007853F4" w:rsidP="00AC1312">
            <w:pPr>
              <w:jc w:val="both"/>
              <w:rPr>
                <w:rFonts w:ascii="Arial" w:hAnsi="Arial" w:cs="Arial"/>
              </w:rPr>
            </w:pPr>
            <w:r w:rsidRPr="00AC1312">
              <w:rPr>
                <w:rFonts w:ascii="Arial" w:hAnsi="Arial" w:cs="Arial"/>
              </w:rPr>
              <w:t>S.No</w:t>
            </w:r>
          </w:p>
        </w:tc>
        <w:tc>
          <w:tcPr>
            <w:tcW w:w="3014" w:type="dxa"/>
          </w:tcPr>
          <w:p w:rsidR="007853F4" w:rsidRPr="00AC1312" w:rsidRDefault="007853F4" w:rsidP="00AC1312">
            <w:pPr>
              <w:jc w:val="both"/>
              <w:rPr>
                <w:rFonts w:ascii="Arial" w:hAnsi="Arial" w:cs="Arial"/>
              </w:rPr>
            </w:pPr>
            <w:r w:rsidRPr="00AC1312">
              <w:rPr>
                <w:rFonts w:ascii="Arial" w:hAnsi="Arial" w:cs="Arial"/>
              </w:rPr>
              <w:t>Summary</w:t>
            </w:r>
          </w:p>
        </w:tc>
        <w:tc>
          <w:tcPr>
            <w:tcW w:w="2417" w:type="dxa"/>
          </w:tcPr>
          <w:p w:rsidR="007853F4" w:rsidRPr="00AC1312" w:rsidRDefault="007853F4" w:rsidP="00AC1312">
            <w:pPr>
              <w:jc w:val="both"/>
              <w:rPr>
                <w:rFonts w:ascii="Arial" w:hAnsi="Arial" w:cs="Arial"/>
              </w:rPr>
            </w:pPr>
            <w:r w:rsidRPr="00AC1312">
              <w:rPr>
                <w:rFonts w:ascii="Arial" w:hAnsi="Arial" w:cs="Arial"/>
              </w:rPr>
              <w:t>Status</w:t>
            </w:r>
          </w:p>
        </w:tc>
        <w:tc>
          <w:tcPr>
            <w:tcW w:w="1208" w:type="dxa"/>
          </w:tcPr>
          <w:p w:rsidR="007853F4" w:rsidRPr="00AC1312" w:rsidRDefault="007853F4" w:rsidP="00AC1312">
            <w:pPr>
              <w:jc w:val="both"/>
              <w:rPr>
                <w:rFonts w:ascii="Arial" w:hAnsi="Arial" w:cs="Arial"/>
              </w:rPr>
            </w:pPr>
            <w:r w:rsidRPr="00AC1312">
              <w:rPr>
                <w:rFonts w:ascii="Arial" w:hAnsi="Arial" w:cs="Arial"/>
              </w:rPr>
              <w:t>Assigned to</w:t>
            </w:r>
          </w:p>
        </w:tc>
        <w:tc>
          <w:tcPr>
            <w:tcW w:w="1209" w:type="dxa"/>
          </w:tcPr>
          <w:p w:rsidR="007853F4" w:rsidRPr="00AC1312" w:rsidRDefault="007853F4" w:rsidP="00AC1312">
            <w:pPr>
              <w:jc w:val="both"/>
              <w:rPr>
                <w:rFonts w:ascii="Arial" w:hAnsi="Arial" w:cs="Arial"/>
              </w:rPr>
            </w:pPr>
            <w:r w:rsidRPr="00AC1312">
              <w:rPr>
                <w:rFonts w:ascii="Arial" w:hAnsi="Arial" w:cs="Arial"/>
              </w:rPr>
              <w:t>Solution</w:t>
            </w:r>
          </w:p>
        </w:tc>
      </w:tr>
      <w:tr w:rsidR="00C22A85" w:rsidRPr="00AC1312" w:rsidTr="005A4A45">
        <w:tc>
          <w:tcPr>
            <w:tcW w:w="1818" w:type="dxa"/>
          </w:tcPr>
          <w:p w:rsidR="007853F4" w:rsidRPr="00AC1312" w:rsidRDefault="002864A9" w:rsidP="005A4A45">
            <w:pPr>
              <w:jc w:val="right"/>
              <w:rPr>
                <w:rFonts w:ascii="Arial" w:hAnsi="Arial" w:cs="Arial"/>
              </w:rPr>
            </w:pPr>
            <w:r w:rsidRPr="00AC1312">
              <w:rPr>
                <w:rFonts w:ascii="Arial" w:hAnsi="Arial" w:cs="Arial"/>
              </w:rPr>
              <w:t>1</w:t>
            </w:r>
          </w:p>
        </w:tc>
        <w:tc>
          <w:tcPr>
            <w:tcW w:w="3014" w:type="dxa"/>
          </w:tcPr>
          <w:p w:rsidR="007853F4" w:rsidRPr="00AC1312" w:rsidRDefault="002E241C" w:rsidP="00AC1312">
            <w:pPr>
              <w:jc w:val="both"/>
              <w:rPr>
                <w:rFonts w:ascii="Arial" w:hAnsi="Arial" w:cs="Arial"/>
              </w:rPr>
            </w:pPr>
            <w:r>
              <w:rPr>
                <w:rFonts w:ascii="Arial" w:hAnsi="Arial" w:cs="Arial"/>
              </w:rPr>
              <w:t>Siebel CRM Schemas</w:t>
            </w:r>
          </w:p>
        </w:tc>
        <w:tc>
          <w:tcPr>
            <w:tcW w:w="2417" w:type="dxa"/>
          </w:tcPr>
          <w:p w:rsidR="007853F4" w:rsidRPr="00AC1312" w:rsidRDefault="002E241C" w:rsidP="00AC1312">
            <w:pPr>
              <w:jc w:val="both"/>
              <w:rPr>
                <w:rFonts w:ascii="Arial" w:hAnsi="Arial" w:cs="Arial"/>
              </w:rPr>
            </w:pPr>
            <w:r>
              <w:rPr>
                <w:rFonts w:ascii="Arial" w:hAnsi="Arial" w:cs="Arial"/>
              </w:rPr>
              <w:t>Open</w:t>
            </w:r>
          </w:p>
        </w:tc>
        <w:tc>
          <w:tcPr>
            <w:tcW w:w="1208" w:type="dxa"/>
          </w:tcPr>
          <w:p w:rsidR="007853F4" w:rsidRPr="00AC1312" w:rsidRDefault="002E241C" w:rsidP="00AC1312">
            <w:pPr>
              <w:jc w:val="both"/>
              <w:rPr>
                <w:rFonts w:ascii="Arial" w:hAnsi="Arial" w:cs="Arial"/>
              </w:rPr>
            </w:pPr>
            <w:r>
              <w:rPr>
                <w:rFonts w:ascii="Arial" w:hAnsi="Arial" w:cs="Arial"/>
              </w:rPr>
              <w:t>CRM team</w:t>
            </w:r>
          </w:p>
        </w:tc>
        <w:tc>
          <w:tcPr>
            <w:tcW w:w="1209" w:type="dxa"/>
          </w:tcPr>
          <w:p w:rsidR="007853F4" w:rsidRPr="00AC1312" w:rsidRDefault="007853F4" w:rsidP="00AC1312">
            <w:pPr>
              <w:jc w:val="both"/>
              <w:rPr>
                <w:rFonts w:ascii="Arial" w:hAnsi="Arial" w:cs="Arial"/>
              </w:rPr>
            </w:pPr>
          </w:p>
        </w:tc>
      </w:tr>
      <w:tr w:rsidR="001A3AA6" w:rsidRPr="00AC1312" w:rsidTr="00EB0549">
        <w:tc>
          <w:tcPr>
            <w:tcW w:w="1818" w:type="dxa"/>
          </w:tcPr>
          <w:p w:rsidR="001A3AA6" w:rsidRPr="00AC1312" w:rsidRDefault="001A3AA6" w:rsidP="001A3AA6">
            <w:pPr>
              <w:ind w:left="1440"/>
              <w:jc w:val="both"/>
              <w:rPr>
                <w:rFonts w:ascii="Arial" w:hAnsi="Arial" w:cs="Arial"/>
              </w:rPr>
            </w:pPr>
            <w:r>
              <w:rPr>
                <w:rFonts w:ascii="Arial" w:hAnsi="Arial" w:cs="Arial"/>
              </w:rPr>
              <w:t>2</w:t>
            </w:r>
          </w:p>
        </w:tc>
        <w:tc>
          <w:tcPr>
            <w:tcW w:w="3014" w:type="dxa"/>
          </w:tcPr>
          <w:p w:rsidR="001A3AA6" w:rsidRDefault="001A3AA6" w:rsidP="009D7EF4">
            <w:pPr>
              <w:jc w:val="both"/>
              <w:rPr>
                <w:rFonts w:ascii="Arial" w:hAnsi="Arial" w:cs="Arial"/>
              </w:rPr>
            </w:pPr>
            <w:r>
              <w:rPr>
                <w:rFonts w:ascii="Arial" w:hAnsi="Arial" w:cs="Arial"/>
              </w:rPr>
              <w:t>SAP WSDLs</w:t>
            </w:r>
            <w:r w:rsidR="00A40613">
              <w:rPr>
                <w:rFonts w:ascii="Arial" w:hAnsi="Arial" w:cs="Arial"/>
              </w:rPr>
              <w:t xml:space="preserve"> </w:t>
            </w:r>
          </w:p>
        </w:tc>
        <w:tc>
          <w:tcPr>
            <w:tcW w:w="2417" w:type="dxa"/>
          </w:tcPr>
          <w:p w:rsidR="001A3AA6" w:rsidRDefault="002944AD" w:rsidP="00AC1312">
            <w:pPr>
              <w:jc w:val="both"/>
              <w:rPr>
                <w:rFonts w:ascii="Arial" w:hAnsi="Arial" w:cs="Arial"/>
              </w:rPr>
            </w:pPr>
            <w:r>
              <w:rPr>
                <w:rFonts w:ascii="Arial" w:hAnsi="Arial" w:cs="Arial"/>
              </w:rPr>
              <w:t>Close</w:t>
            </w:r>
          </w:p>
        </w:tc>
        <w:tc>
          <w:tcPr>
            <w:tcW w:w="1208" w:type="dxa"/>
          </w:tcPr>
          <w:p w:rsidR="001A3AA6" w:rsidRDefault="001A3AA6" w:rsidP="00AC1312">
            <w:pPr>
              <w:jc w:val="both"/>
              <w:rPr>
                <w:rFonts w:ascii="Arial" w:hAnsi="Arial" w:cs="Arial"/>
              </w:rPr>
            </w:pPr>
            <w:r>
              <w:rPr>
                <w:rFonts w:ascii="Arial" w:hAnsi="Arial" w:cs="Arial"/>
              </w:rPr>
              <w:t>SAP Team</w:t>
            </w:r>
          </w:p>
        </w:tc>
        <w:tc>
          <w:tcPr>
            <w:tcW w:w="1209" w:type="dxa"/>
          </w:tcPr>
          <w:p w:rsidR="001A3AA6" w:rsidRPr="00AC1312" w:rsidRDefault="001A3AA6" w:rsidP="00AC1312">
            <w:pPr>
              <w:jc w:val="both"/>
              <w:rPr>
                <w:rFonts w:ascii="Arial" w:hAnsi="Arial" w:cs="Arial"/>
              </w:rPr>
            </w:pPr>
          </w:p>
        </w:tc>
      </w:tr>
      <w:tr w:rsidR="001A3AA6" w:rsidRPr="00AC1312" w:rsidTr="00EB0549">
        <w:tc>
          <w:tcPr>
            <w:tcW w:w="1818" w:type="dxa"/>
          </w:tcPr>
          <w:p w:rsidR="001A3AA6" w:rsidRDefault="001A3AA6" w:rsidP="001A3AA6">
            <w:pPr>
              <w:ind w:left="1440"/>
              <w:jc w:val="both"/>
              <w:rPr>
                <w:rFonts w:ascii="Arial" w:hAnsi="Arial" w:cs="Arial"/>
              </w:rPr>
            </w:pPr>
            <w:r>
              <w:rPr>
                <w:rFonts w:ascii="Arial" w:hAnsi="Arial" w:cs="Arial"/>
              </w:rPr>
              <w:t>3</w:t>
            </w:r>
          </w:p>
        </w:tc>
        <w:tc>
          <w:tcPr>
            <w:tcW w:w="3014" w:type="dxa"/>
          </w:tcPr>
          <w:p w:rsidR="001A3AA6" w:rsidRDefault="001A3AA6" w:rsidP="00AC1312">
            <w:pPr>
              <w:jc w:val="both"/>
              <w:rPr>
                <w:rFonts w:ascii="Arial" w:hAnsi="Arial" w:cs="Arial"/>
              </w:rPr>
            </w:pPr>
            <w:r>
              <w:rPr>
                <w:rFonts w:ascii="Arial" w:hAnsi="Arial" w:cs="Arial"/>
              </w:rPr>
              <w:t>EAI Dev environment details required</w:t>
            </w:r>
          </w:p>
        </w:tc>
        <w:tc>
          <w:tcPr>
            <w:tcW w:w="2417" w:type="dxa"/>
          </w:tcPr>
          <w:p w:rsidR="001A3AA6" w:rsidRDefault="005C213B" w:rsidP="00AC1312">
            <w:pPr>
              <w:jc w:val="both"/>
              <w:rPr>
                <w:rFonts w:ascii="Arial" w:hAnsi="Arial" w:cs="Arial"/>
              </w:rPr>
            </w:pPr>
            <w:r>
              <w:rPr>
                <w:rFonts w:ascii="Arial" w:hAnsi="Arial" w:cs="Arial"/>
              </w:rPr>
              <w:t>Close</w:t>
            </w:r>
          </w:p>
        </w:tc>
        <w:tc>
          <w:tcPr>
            <w:tcW w:w="1208" w:type="dxa"/>
          </w:tcPr>
          <w:p w:rsidR="001A3AA6" w:rsidRDefault="001A3AA6" w:rsidP="00AC1312">
            <w:pPr>
              <w:jc w:val="both"/>
              <w:rPr>
                <w:rFonts w:ascii="Arial" w:hAnsi="Arial" w:cs="Arial"/>
              </w:rPr>
            </w:pPr>
            <w:r>
              <w:rPr>
                <w:rFonts w:ascii="Arial" w:hAnsi="Arial" w:cs="Arial"/>
              </w:rPr>
              <w:t>EAI</w:t>
            </w:r>
          </w:p>
        </w:tc>
        <w:tc>
          <w:tcPr>
            <w:tcW w:w="1209" w:type="dxa"/>
          </w:tcPr>
          <w:p w:rsidR="001A3AA6" w:rsidRPr="00AC1312" w:rsidRDefault="001A3AA6" w:rsidP="00AC1312">
            <w:pPr>
              <w:jc w:val="both"/>
              <w:rPr>
                <w:rFonts w:ascii="Arial" w:hAnsi="Arial" w:cs="Arial"/>
              </w:rPr>
            </w:pPr>
          </w:p>
        </w:tc>
      </w:tr>
    </w:tbl>
    <w:p w:rsidR="007751FB" w:rsidRPr="00081ED4" w:rsidRDefault="007751FB" w:rsidP="009C1553">
      <w:pPr>
        <w:jc w:val="both"/>
      </w:pPr>
      <w:r w:rsidRPr="007853F4">
        <w:rPr>
          <w:rFonts w:ascii="Arial" w:hAnsi="Arial" w:cs="Arial"/>
        </w:rPr>
        <w:br w:type="page"/>
      </w:r>
    </w:p>
    <w:p w:rsidR="008A1EE0" w:rsidRPr="00081ED4" w:rsidRDefault="008A1EE0" w:rsidP="00B474A2"/>
    <w:p w:rsidR="00BE29C4" w:rsidRPr="00081ED4" w:rsidRDefault="00BE29C4" w:rsidP="00B474A2"/>
    <w:p w:rsidR="001857F9" w:rsidRPr="00081ED4" w:rsidRDefault="001857F9" w:rsidP="00B474A2"/>
    <w:p w:rsidR="00C458A6" w:rsidRPr="00081ED4" w:rsidRDefault="00C458A6" w:rsidP="00B474A2"/>
    <w:p w:rsidR="00182BBE" w:rsidRPr="00081ED4" w:rsidRDefault="00182BBE" w:rsidP="00B474A2"/>
    <w:p w:rsidR="008A0F32" w:rsidRPr="00081ED4" w:rsidRDefault="008A0F32" w:rsidP="00B474A2"/>
    <w:p w:rsidR="008A0F32" w:rsidRPr="00081ED4" w:rsidRDefault="008A0F32" w:rsidP="00B474A2"/>
    <w:sectPr w:rsidR="008A0F32" w:rsidRPr="00081ED4" w:rsidSect="0022789D">
      <w:footerReference w:type="default" r:id="rId12"/>
      <w:pgSz w:w="11907" w:h="16840" w:code="9"/>
      <w:pgMar w:top="1080" w:right="657" w:bottom="1253"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2EC" w:rsidRDefault="004A12EC" w:rsidP="00B474A2">
      <w:r>
        <w:separator/>
      </w:r>
    </w:p>
  </w:endnote>
  <w:endnote w:type="continuationSeparator" w:id="0">
    <w:p w:rsidR="004A12EC" w:rsidRDefault="004A12EC" w:rsidP="00B474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B4" w:rsidRDefault="007461B4" w:rsidP="00B474A2">
    <w:pPr>
      <w:pStyle w:val="Footer"/>
    </w:pPr>
  </w:p>
  <w:p w:rsidR="007461B4" w:rsidRPr="00FA6A0A" w:rsidRDefault="008D311B" w:rsidP="00B474A2">
    <w:pPr>
      <w:pStyle w:val="Footer"/>
    </w:pPr>
    <w:r w:rsidRPr="004E5BF0">
      <w:fldChar w:fldCharType="begin"/>
    </w:r>
    <w:r w:rsidR="007461B4" w:rsidRPr="00FA6A0A">
      <w:instrText xml:space="preserve"> FILENAME </w:instrText>
    </w:r>
    <w:r w:rsidRPr="004E5BF0">
      <w:fldChar w:fldCharType="separate"/>
    </w:r>
    <w:r w:rsidR="007461B4">
      <w:rPr>
        <w:noProof/>
      </w:rPr>
      <w:t>B2CC-EAI-I046_UserContacts_IDD</w:t>
    </w:r>
    <w:r w:rsidRPr="004E5BF0">
      <w:fldChar w:fldCharType="end"/>
    </w:r>
    <w:r w:rsidR="007461B4">
      <w:tab/>
    </w:r>
    <w:r w:rsidR="007461B4" w:rsidRPr="00FA6A0A">
      <w:rPr>
        <w:sz w:val="20"/>
        <w:szCs w:val="20"/>
      </w:rPr>
      <w:t xml:space="preserve">Page </w:t>
    </w:r>
    <w:r w:rsidRPr="00D4632B">
      <w:rPr>
        <w:rStyle w:val="PageNumber"/>
        <w:i/>
        <w:sz w:val="20"/>
        <w:szCs w:val="20"/>
      </w:rPr>
      <w:fldChar w:fldCharType="begin"/>
    </w:r>
    <w:r w:rsidR="007461B4" w:rsidRPr="00FA6A0A">
      <w:rPr>
        <w:rStyle w:val="PageNumber"/>
        <w:i/>
        <w:sz w:val="20"/>
        <w:szCs w:val="20"/>
      </w:rPr>
      <w:instrText xml:space="preserve"> PAGE </w:instrText>
    </w:r>
    <w:r w:rsidRPr="00D4632B">
      <w:rPr>
        <w:rStyle w:val="PageNumber"/>
        <w:i/>
        <w:sz w:val="20"/>
        <w:szCs w:val="20"/>
      </w:rPr>
      <w:fldChar w:fldCharType="separate"/>
    </w:r>
    <w:r w:rsidR="00226153">
      <w:rPr>
        <w:rStyle w:val="PageNumber"/>
        <w:i/>
        <w:noProof/>
        <w:sz w:val="20"/>
        <w:szCs w:val="20"/>
      </w:rPr>
      <w:t>12</w:t>
    </w:r>
    <w:r w:rsidRPr="00D4632B">
      <w:rPr>
        <w:rStyle w:val="PageNumber"/>
        <w:i/>
        <w:sz w:val="20"/>
        <w:szCs w:val="20"/>
      </w:rPr>
      <w:fldChar w:fldCharType="end"/>
    </w:r>
    <w:r w:rsidR="007461B4" w:rsidRPr="00FA6A0A">
      <w:rPr>
        <w:rStyle w:val="PageNumber"/>
        <w:i/>
        <w:sz w:val="20"/>
        <w:szCs w:val="20"/>
      </w:rPr>
      <w:t xml:space="preserve"> of </w:t>
    </w:r>
    <w:r w:rsidRPr="00D4632B">
      <w:rPr>
        <w:rStyle w:val="PageNumber"/>
        <w:i/>
        <w:sz w:val="20"/>
        <w:szCs w:val="20"/>
      </w:rPr>
      <w:fldChar w:fldCharType="begin"/>
    </w:r>
    <w:r w:rsidR="007461B4" w:rsidRPr="00FA6A0A">
      <w:rPr>
        <w:rStyle w:val="PageNumber"/>
        <w:i/>
        <w:sz w:val="20"/>
        <w:szCs w:val="20"/>
      </w:rPr>
      <w:instrText xml:space="preserve"> NUMPAGES </w:instrText>
    </w:r>
    <w:r w:rsidRPr="00D4632B">
      <w:rPr>
        <w:rStyle w:val="PageNumber"/>
        <w:i/>
        <w:sz w:val="20"/>
        <w:szCs w:val="20"/>
      </w:rPr>
      <w:fldChar w:fldCharType="separate"/>
    </w:r>
    <w:r w:rsidR="00226153">
      <w:rPr>
        <w:rStyle w:val="PageNumber"/>
        <w:i/>
        <w:noProof/>
        <w:sz w:val="20"/>
        <w:szCs w:val="20"/>
      </w:rPr>
      <w:t>15</w:t>
    </w:r>
    <w:r w:rsidRPr="00D4632B">
      <w:rPr>
        <w:rStyle w:val="PageNumber"/>
        <w:i/>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2EC" w:rsidRDefault="004A12EC" w:rsidP="00B474A2">
      <w:r>
        <w:separator/>
      </w:r>
    </w:p>
  </w:footnote>
  <w:footnote w:type="continuationSeparator" w:id="0">
    <w:p w:rsidR="004A12EC" w:rsidRDefault="004A12EC" w:rsidP="00B474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689"/>
    <w:multiLevelType w:val="multilevel"/>
    <w:tmpl w:val="1C16FB02"/>
    <w:lvl w:ilvl="0">
      <w:start w:val="1"/>
      <w:numFmt w:val="upperRoman"/>
      <w:lvlText w:val="%1."/>
      <w:lvlJc w:val="left"/>
      <w:pPr>
        <w:ind w:left="720" w:firstLine="0"/>
      </w:pPr>
    </w:lvl>
    <w:lvl w:ilvl="1">
      <w:start w:val="1"/>
      <w:numFmt w:val="decimal"/>
      <w:lvlText w:val="6.2.%2"/>
      <w:lvlJc w:val="left"/>
      <w:pPr>
        <w:ind w:left="162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1">
    <w:nsid w:val="020770A6"/>
    <w:multiLevelType w:val="hybridMultilevel"/>
    <w:tmpl w:val="C4DA6D74"/>
    <w:lvl w:ilvl="0" w:tplc="04090001">
      <w:start w:val="1"/>
      <w:numFmt w:val="bullet"/>
      <w:lvlText w:val=""/>
      <w:lvlJc w:val="left"/>
      <w:pPr>
        <w:tabs>
          <w:tab w:val="num" w:pos="2010"/>
        </w:tabs>
        <w:ind w:left="2010" w:hanging="360"/>
      </w:pPr>
      <w:rPr>
        <w:rFonts w:ascii="Symbol" w:hAnsi="Symbol" w:hint="default"/>
      </w:rPr>
    </w:lvl>
    <w:lvl w:ilvl="1" w:tplc="04090003" w:tentative="1">
      <w:start w:val="1"/>
      <w:numFmt w:val="bullet"/>
      <w:lvlText w:val="o"/>
      <w:lvlJc w:val="left"/>
      <w:pPr>
        <w:tabs>
          <w:tab w:val="num" w:pos="2730"/>
        </w:tabs>
        <w:ind w:left="2730" w:hanging="360"/>
      </w:pPr>
      <w:rPr>
        <w:rFonts w:ascii="Courier New" w:hAnsi="Courier New" w:cs="Courier New" w:hint="default"/>
      </w:rPr>
    </w:lvl>
    <w:lvl w:ilvl="2" w:tplc="04090005" w:tentative="1">
      <w:start w:val="1"/>
      <w:numFmt w:val="bullet"/>
      <w:lvlText w:val=""/>
      <w:lvlJc w:val="left"/>
      <w:pPr>
        <w:tabs>
          <w:tab w:val="num" w:pos="3450"/>
        </w:tabs>
        <w:ind w:left="3450" w:hanging="360"/>
      </w:pPr>
      <w:rPr>
        <w:rFonts w:ascii="Wingdings" w:hAnsi="Wingdings" w:hint="default"/>
      </w:rPr>
    </w:lvl>
    <w:lvl w:ilvl="3" w:tplc="04090001" w:tentative="1">
      <w:start w:val="1"/>
      <w:numFmt w:val="bullet"/>
      <w:lvlText w:val=""/>
      <w:lvlJc w:val="left"/>
      <w:pPr>
        <w:tabs>
          <w:tab w:val="num" w:pos="4170"/>
        </w:tabs>
        <w:ind w:left="4170" w:hanging="360"/>
      </w:pPr>
      <w:rPr>
        <w:rFonts w:ascii="Symbol" w:hAnsi="Symbol" w:hint="default"/>
      </w:rPr>
    </w:lvl>
    <w:lvl w:ilvl="4" w:tplc="04090003" w:tentative="1">
      <w:start w:val="1"/>
      <w:numFmt w:val="bullet"/>
      <w:lvlText w:val="o"/>
      <w:lvlJc w:val="left"/>
      <w:pPr>
        <w:tabs>
          <w:tab w:val="num" w:pos="4890"/>
        </w:tabs>
        <w:ind w:left="4890" w:hanging="360"/>
      </w:pPr>
      <w:rPr>
        <w:rFonts w:ascii="Courier New" w:hAnsi="Courier New" w:cs="Courier New" w:hint="default"/>
      </w:rPr>
    </w:lvl>
    <w:lvl w:ilvl="5" w:tplc="04090005" w:tentative="1">
      <w:start w:val="1"/>
      <w:numFmt w:val="bullet"/>
      <w:lvlText w:val=""/>
      <w:lvlJc w:val="left"/>
      <w:pPr>
        <w:tabs>
          <w:tab w:val="num" w:pos="5610"/>
        </w:tabs>
        <w:ind w:left="5610" w:hanging="360"/>
      </w:pPr>
      <w:rPr>
        <w:rFonts w:ascii="Wingdings" w:hAnsi="Wingdings" w:hint="default"/>
      </w:rPr>
    </w:lvl>
    <w:lvl w:ilvl="6" w:tplc="04090001" w:tentative="1">
      <w:start w:val="1"/>
      <w:numFmt w:val="bullet"/>
      <w:lvlText w:val=""/>
      <w:lvlJc w:val="left"/>
      <w:pPr>
        <w:tabs>
          <w:tab w:val="num" w:pos="6330"/>
        </w:tabs>
        <w:ind w:left="6330" w:hanging="360"/>
      </w:pPr>
      <w:rPr>
        <w:rFonts w:ascii="Symbol" w:hAnsi="Symbol" w:hint="default"/>
      </w:rPr>
    </w:lvl>
    <w:lvl w:ilvl="7" w:tplc="04090003" w:tentative="1">
      <w:start w:val="1"/>
      <w:numFmt w:val="bullet"/>
      <w:lvlText w:val="o"/>
      <w:lvlJc w:val="left"/>
      <w:pPr>
        <w:tabs>
          <w:tab w:val="num" w:pos="7050"/>
        </w:tabs>
        <w:ind w:left="7050" w:hanging="360"/>
      </w:pPr>
      <w:rPr>
        <w:rFonts w:ascii="Courier New" w:hAnsi="Courier New" w:cs="Courier New" w:hint="default"/>
      </w:rPr>
    </w:lvl>
    <w:lvl w:ilvl="8" w:tplc="04090005" w:tentative="1">
      <w:start w:val="1"/>
      <w:numFmt w:val="bullet"/>
      <w:lvlText w:val=""/>
      <w:lvlJc w:val="left"/>
      <w:pPr>
        <w:tabs>
          <w:tab w:val="num" w:pos="7770"/>
        </w:tabs>
        <w:ind w:left="7770" w:hanging="360"/>
      </w:pPr>
      <w:rPr>
        <w:rFonts w:ascii="Wingdings" w:hAnsi="Wingdings" w:hint="default"/>
      </w:rPr>
    </w:lvl>
  </w:abstractNum>
  <w:abstractNum w:abstractNumId="2">
    <w:nsid w:val="020B1D5C"/>
    <w:multiLevelType w:val="hybridMultilevel"/>
    <w:tmpl w:val="1B481DB6"/>
    <w:lvl w:ilvl="0" w:tplc="04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nsid w:val="02EC56CD"/>
    <w:multiLevelType w:val="hybridMultilevel"/>
    <w:tmpl w:val="7548AEEC"/>
    <w:lvl w:ilvl="0" w:tplc="AAB09A20">
      <w:start w:val="1"/>
      <w:numFmt w:val="decimal"/>
      <w:lvlText w:val="%1"/>
      <w:lvlJc w:val="righ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D471ECE"/>
    <w:multiLevelType w:val="hybridMultilevel"/>
    <w:tmpl w:val="99DACCE2"/>
    <w:lvl w:ilvl="0" w:tplc="229E4C4E">
      <w:start w:val="5"/>
      <w:numFmt w:val="bullet"/>
      <w:lvlText w:val="-"/>
      <w:lvlJc w:val="left"/>
      <w:pPr>
        <w:ind w:left="4680" w:hanging="360"/>
      </w:pPr>
      <w:rPr>
        <w:rFonts w:ascii="Cambria" w:eastAsia="Times New Roman" w:hAnsi="Cambr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F770484"/>
    <w:multiLevelType w:val="multilevel"/>
    <w:tmpl w:val="1C6CA7EC"/>
    <w:lvl w:ilvl="0">
      <w:start w:val="1"/>
      <w:numFmt w:val="upperRoman"/>
      <w:lvlText w:val="%1."/>
      <w:lvlJc w:val="left"/>
      <w:pPr>
        <w:ind w:left="720" w:firstLine="0"/>
      </w:pPr>
    </w:lvl>
    <w:lvl w:ilvl="1">
      <w:start w:val="1"/>
      <w:numFmt w:val="decimal"/>
      <w:lvlText w:val="6.1.%2"/>
      <w:lvlJc w:val="left"/>
      <w:pPr>
        <w:ind w:left="144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6">
    <w:nsid w:val="11505EF4"/>
    <w:multiLevelType w:val="hybridMultilevel"/>
    <w:tmpl w:val="BB6A84AE"/>
    <w:lvl w:ilvl="0" w:tplc="FFFFFFFF">
      <w:start w:val="1"/>
      <w:numFmt w:val="bullet"/>
      <w:lvlText w:val=""/>
      <w:lvlJc w:val="left"/>
      <w:pPr>
        <w:tabs>
          <w:tab w:val="num" w:pos="1211"/>
        </w:tabs>
        <w:ind w:left="1077" w:hanging="226"/>
      </w:pPr>
      <w:rPr>
        <w:rFonts w:ascii="Symbol" w:hAnsi="Symbol" w:hint="default"/>
      </w:rPr>
    </w:lvl>
    <w:lvl w:ilvl="1" w:tplc="FFFFFFFF">
      <w:start w:val="1"/>
      <w:numFmt w:val="bullet"/>
      <w:lvlText w:val=""/>
      <w:lvlJc w:val="left"/>
      <w:pPr>
        <w:tabs>
          <w:tab w:val="num" w:pos="2520"/>
        </w:tabs>
        <w:ind w:left="2160" w:firstLine="0"/>
      </w:pPr>
      <w:rPr>
        <w:rFonts w:ascii="Symbol" w:hAnsi="Symbol" w:hint="default"/>
        <w:color w:val="0000FF"/>
      </w:rPr>
    </w:lvl>
    <w:lvl w:ilvl="2" w:tplc="FFFFFFFF">
      <w:start w:val="1"/>
      <w:numFmt w:val="bullet"/>
      <w:lvlText w:val=""/>
      <w:lvlJc w:val="left"/>
      <w:pPr>
        <w:tabs>
          <w:tab w:val="num" w:pos="3240"/>
        </w:tabs>
        <w:ind w:left="2880" w:firstLine="0"/>
      </w:pPr>
      <w:rPr>
        <w:rFonts w:ascii="Symbol" w:hAnsi="Symbol" w:hint="default"/>
        <w:color w:val="0000FF"/>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7">
    <w:nsid w:val="12B60594"/>
    <w:multiLevelType w:val="multilevel"/>
    <w:tmpl w:val="02F0F144"/>
    <w:name w:val="PwCNumberListTemplate"/>
    <w:lvl w:ilvl="0">
      <w:start w:val="1"/>
      <w:numFmt w:val="decimal"/>
      <w:lvlText w:val="%1"/>
      <w:lvlJc w:val="left"/>
      <w:pPr>
        <w:tabs>
          <w:tab w:val="num" w:pos="595"/>
        </w:tabs>
        <w:ind w:left="595" w:hanging="595"/>
      </w:pPr>
    </w:lvl>
    <w:lvl w:ilvl="1">
      <w:start w:val="1"/>
      <w:numFmt w:val="decimal"/>
      <w:lvlText w:val="%2"/>
      <w:lvlJc w:val="left"/>
      <w:pPr>
        <w:tabs>
          <w:tab w:val="num" w:pos="1191"/>
        </w:tabs>
        <w:ind w:left="1191" w:hanging="595"/>
      </w:pPr>
    </w:lvl>
    <w:lvl w:ilvl="2">
      <w:start w:val="1"/>
      <w:numFmt w:val="decimal"/>
      <w:lvlText w:val="%3"/>
      <w:lvlJc w:val="left"/>
      <w:pPr>
        <w:tabs>
          <w:tab w:val="num" w:pos="1786"/>
        </w:tabs>
        <w:ind w:left="1786" w:hanging="595"/>
      </w:pPr>
    </w:lvl>
    <w:lvl w:ilvl="3">
      <w:start w:val="1"/>
      <w:numFmt w:val="decimal"/>
      <w:lvlText w:val="%4"/>
      <w:lvlJc w:val="left"/>
      <w:pPr>
        <w:tabs>
          <w:tab w:val="num" w:pos="2381"/>
        </w:tabs>
        <w:ind w:left="2381" w:hanging="595"/>
      </w:pPr>
    </w:lvl>
    <w:lvl w:ilvl="4">
      <w:start w:val="1"/>
      <w:numFmt w:val="decimal"/>
      <w:lvlText w:val="%5"/>
      <w:lvlJc w:val="left"/>
      <w:pPr>
        <w:tabs>
          <w:tab w:val="num" w:pos="2976"/>
        </w:tabs>
        <w:ind w:left="2976" w:hanging="595"/>
      </w:pPr>
    </w:lvl>
    <w:lvl w:ilvl="5">
      <w:start w:val="1"/>
      <w:numFmt w:val="decimal"/>
      <w:lvlText w:val="%6"/>
      <w:lvlJc w:val="left"/>
      <w:pPr>
        <w:tabs>
          <w:tab w:val="num" w:pos="3572"/>
        </w:tabs>
        <w:ind w:left="3572" w:hanging="595"/>
      </w:pPr>
    </w:lvl>
    <w:lvl w:ilvl="6">
      <w:start w:val="1"/>
      <w:numFmt w:val="decimal"/>
      <w:lvlText w:val="%7"/>
      <w:lvlJc w:val="left"/>
      <w:pPr>
        <w:tabs>
          <w:tab w:val="num" w:pos="4167"/>
        </w:tabs>
        <w:ind w:left="4167" w:hanging="595"/>
      </w:pPr>
    </w:lvl>
    <w:lvl w:ilvl="7">
      <w:start w:val="1"/>
      <w:numFmt w:val="decimal"/>
      <w:lvlText w:val="%8"/>
      <w:lvlJc w:val="left"/>
      <w:pPr>
        <w:tabs>
          <w:tab w:val="num" w:pos="4762"/>
        </w:tabs>
        <w:ind w:left="4762" w:hanging="595"/>
      </w:pPr>
    </w:lvl>
    <w:lvl w:ilvl="8">
      <w:start w:val="1"/>
      <w:numFmt w:val="decimal"/>
      <w:lvlText w:val="%9"/>
      <w:lvlJc w:val="left"/>
      <w:pPr>
        <w:tabs>
          <w:tab w:val="num" w:pos="4762"/>
        </w:tabs>
        <w:ind w:left="4762" w:hanging="595"/>
      </w:pPr>
    </w:lvl>
  </w:abstractNum>
  <w:abstractNum w:abstractNumId="8">
    <w:nsid w:val="16EC0B56"/>
    <w:multiLevelType w:val="hybridMultilevel"/>
    <w:tmpl w:val="2BE69C9A"/>
    <w:lvl w:ilvl="0" w:tplc="361E7B96">
      <w:start w:val="1"/>
      <w:numFmt w:val="bullet"/>
      <w:pStyle w:val="sublist"/>
      <w:lvlText w:val=""/>
      <w:lvlJc w:val="left"/>
      <w:pPr>
        <w:tabs>
          <w:tab w:val="num" w:pos="284"/>
        </w:tabs>
        <w:ind w:left="1491" w:hanging="357"/>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17485503"/>
    <w:multiLevelType w:val="hybridMultilevel"/>
    <w:tmpl w:val="31B662E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nsid w:val="1A6436DD"/>
    <w:multiLevelType w:val="hybridMultilevel"/>
    <w:tmpl w:val="4EC8A544"/>
    <w:lvl w:ilvl="0" w:tplc="CB5AEF34">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8B1C74"/>
    <w:multiLevelType w:val="hybridMultilevel"/>
    <w:tmpl w:val="C8C85B84"/>
    <w:lvl w:ilvl="0" w:tplc="FBFA598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ED5641"/>
    <w:multiLevelType w:val="hybridMultilevel"/>
    <w:tmpl w:val="791A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BF55EF"/>
    <w:multiLevelType w:val="hybridMultilevel"/>
    <w:tmpl w:val="4C34FFEE"/>
    <w:lvl w:ilvl="0" w:tplc="F6748900">
      <w:start w:val="1"/>
      <w:numFmt w:val="decimal"/>
      <w:lvlText w:val="8.%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114E31AA">
      <w:start w:val="1"/>
      <w:numFmt w:val="decimal"/>
      <w:lvlText w:val="6.%5"/>
      <w:lvlJc w:val="left"/>
      <w:pPr>
        <w:ind w:left="16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314D4A"/>
    <w:multiLevelType w:val="hybridMultilevel"/>
    <w:tmpl w:val="7916C112"/>
    <w:lvl w:ilvl="0" w:tplc="8334CE6A">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E356B3"/>
    <w:multiLevelType w:val="hybridMultilevel"/>
    <w:tmpl w:val="32B23832"/>
    <w:lvl w:ilvl="0" w:tplc="CD524ABE">
      <w:start w:val="1"/>
      <w:numFmt w:val="upperLetter"/>
      <w:lvlText w:val="%1"/>
      <w:lvlJc w:val="right"/>
      <w:pPr>
        <w:tabs>
          <w:tab w:val="num" w:pos="720"/>
        </w:tabs>
        <w:ind w:left="720" w:hanging="360"/>
      </w:pPr>
      <w:rPr>
        <w:rFonts w:hint="default"/>
      </w:rPr>
    </w:lvl>
    <w:lvl w:ilvl="1" w:tplc="44804B9A">
      <w:start w:val="1"/>
      <w:numFmt w:val="decimal"/>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98174B7"/>
    <w:multiLevelType w:val="multilevel"/>
    <w:tmpl w:val="A1BAFAA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bullet"/>
      <w:lvlText w:val=""/>
      <w:lvlJc w:val="left"/>
      <w:pPr>
        <w:ind w:left="3240" w:firstLine="0"/>
      </w:pPr>
      <w:rPr>
        <w:rFonts w:ascii="Wingdings" w:hAnsi="Wingdings" w:hint="default"/>
      </w:r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nsid w:val="2A4C5188"/>
    <w:multiLevelType w:val="hybridMultilevel"/>
    <w:tmpl w:val="B16AD33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AFD6F60"/>
    <w:multiLevelType w:val="multilevel"/>
    <w:tmpl w:val="0D8AEBBA"/>
    <w:lvl w:ilvl="0">
      <w:start w:val="1"/>
      <w:numFmt w:val="decimal"/>
      <w:lvlText w:val="8.3.%1"/>
      <w:lvlJc w:val="left"/>
      <w:pPr>
        <w:ind w:left="810" w:firstLine="0"/>
      </w:pPr>
      <w:rPr>
        <w:rFonts w:hint="default"/>
        <w:color w:val="auto"/>
      </w:rPr>
    </w:lvl>
    <w:lvl w:ilvl="1">
      <w:start w:val="1"/>
      <w:numFmt w:val="decimal"/>
      <w:lvlText w:val="8.2.%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7.%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decimal"/>
      <w:lvlText w:val="8.1.%9"/>
      <w:lvlJc w:val="left"/>
      <w:pPr>
        <w:ind w:left="6480" w:firstLine="0"/>
      </w:pPr>
      <w:rPr>
        <w:rFonts w:hint="default"/>
      </w:rPr>
    </w:lvl>
  </w:abstractNum>
  <w:abstractNum w:abstractNumId="19">
    <w:nsid w:val="310966C7"/>
    <w:multiLevelType w:val="hybridMultilevel"/>
    <w:tmpl w:val="6924141C"/>
    <w:lvl w:ilvl="0" w:tplc="2C0E6836">
      <w:start w:val="1"/>
      <w:numFmt w:val="bullet"/>
      <w:pStyle w:val="list"/>
      <w:lvlText w:val=""/>
      <w:lvlJc w:val="left"/>
      <w:pPr>
        <w:tabs>
          <w:tab w:val="num" w:pos="0"/>
        </w:tabs>
        <w:ind w:left="1213" w:hanging="362"/>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5EB23D5"/>
    <w:multiLevelType w:val="multilevel"/>
    <w:tmpl w:val="FEF816B6"/>
    <w:lvl w:ilvl="0">
      <w:start w:val="4"/>
      <w:numFmt w:val="decimal"/>
      <w:lvlText w:val="8.3.%1"/>
      <w:lvlJc w:val="left"/>
      <w:pPr>
        <w:ind w:left="810" w:firstLine="0"/>
      </w:pPr>
      <w:rPr>
        <w:rFonts w:hint="default"/>
        <w:color w:val="auto"/>
      </w:rPr>
    </w:lvl>
    <w:lvl w:ilvl="1">
      <w:start w:val="1"/>
      <w:numFmt w:val="decimal"/>
      <w:lvlText w:val="8.2.%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7.%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decimal"/>
      <w:lvlText w:val="8.1.%9"/>
      <w:lvlJc w:val="left"/>
      <w:pPr>
        <w:ind w:left="6480" w:firstLine="0"/>
      </w:pPr>
      <w:rPr>
        <w:rFonts w:hint="default"/>
      </w:rPr>
    </w:lvl>
  </w:abstractNum>
  <w:abstractNum w:abstractNumId="21">
    <w:nsid w:val="3A1447C2"/>
    <w:multiLevelType w:val="hybridMultilevel"/>
    <w:tmpl w:val="A198AD2E"/>
    <w:lvl w:ilvl="0" w:tplc="E8AEE554">
      <w:start w:val="1"/>
      <w:numFmt w:val="lowerRoman"/>
      <w:lvlText w:val="%1."/>
      <w:lvlJc w:val="right"/>
      <w:pPr>
        <w:tabs>
          <w:tab w:val="num" w:pos="1353"/>
        </w:tabs>
        <w:ind w:left="1353" w:hanging="360"/>
      </w:pPr>
      <w:rPr>
        <w:rFonts w:hint="default"/>
      </w:rPr>
    </w:lvl>
    <w:lvl w:ilvl="1" w:tplc="42F8A306">
      <w:start w:val="1"/>
      <w:numFmt w:val="bullet"/>
      <w:lvlText w:val="o"/>
      <w:lvlJc w:val="left"/>
      <w:pPr>
        <w:tabs>
          <w:tab w:val="num" w:pos="2433"/>
        </w:tabs>
        <w:ind w:left="2433" w:hanging="360"/>
      </w:pPr>
      <w:rPr>
        <w:rFonts w:ascii="Courier New" w:hAnsi="Courier New" w:hint="default"/>
      </w:rPr>
    </w:lvl>
    <w:lvl w:ilvl="2" w:tplc="A4EED81E">
      <w:start w:val="1"/>
      <w:numFmt w:val="decimal"/>
      <w:lvlText w:val="%3."/>
      <w:lvlJc w:val="left"/>
      <w:pPr>
        <w:tabs>
          <w:tab w:val="num" w:pos="3153"/>
        </w:tabs>
        <w:ind w:left="3153" w:hanging="360"/>
      </w:pPr>
      <w:rPr>
        <w:rFonts w:hint="default"/>
      </w:rPr>
    </w:lvl>
    <w:lvl w:ilvl="3" w:tplc="6FD6D474" w:tentative="1">
      <w:start w:val="1"/>
      <w:numFmt w:val="bullet"/>
      <w:lvlText w:val=""/>
      <w:lvlJc w:val="left"/>
      <w:pPr>
        <w:tabs>
          <w:tab w:val="num" w:pos="3873"/>
        </w:tabs>
        <w:ind w:left="3873" w:hanging="360"/>
      </w:pPr>
      <w:rPr>
        <w:rFonts w:ascii="Symbol" w:hAnsi="Symbol" w:hint="default"/>
      </w:rPr>
    </w:lvl>
    <w:lvl w:ilvl="4" w:tplc="ECFAF38E" w:tentative="1">
      <w:start w:val="1"/>
      <w:numFmt w:val="bullet"/>
      <w:lvlText w:val="o"/>
      <w:lvlJc w:val="left"/>
      <w:pPr>
        <w:tabs>
          <w:tab w:val="num" w:pos="4593"/>
        </w:tabs>
        <w:ind w:left="4593" w:hanging="360"/>
      </w:pPr>
      <w:rPr>
        <w:rFonts w:ascii="Courier New" w:hAnsi="Courier New" w:hint="default"/>
      </w:rPr>
    </w:lvl>
    <w:lvl w:ilvl="5" w:tplc="1F7C5D72" w:tentative="1">
      <w:start w:val="1"/>
      <w:numFmt w:val="bullet"/>
      <w:lvlText w:val=""/>
      <w:lvlJc w:val="left"/>
      <w:pPr>
        <w:tabs>
          <w:tab w:val="num" w:pos="5313"/>
        </w:tabs>
        <w:ind w:left="5313" w:hanging="360"/>
      </w:pPr>
      <w:rPr>
        <w:rFonts w:ascii="Wingdings" w:hAnsi="Wingdings" w:hint="default"/>
      </w:rPr>
    </w:lvl>
    <w:lvl w:ilvl="6" w:tplc="65F61EDA" w:tentative="1">
      <w:start w:val="1"/>
      <w:numFmt w:val="bullet"/>
      <w:lvlText w:val=""/>
      <w:lvlJc w:val="left"/>
      <w:pPr>
        <w:tabs>
          <w:tab w:val="num" w:pos="6033"/>
        </w:tabs>
        <w:ind w:left="6033" w:hanging="360"/>
      </w:pPr>
      <w:rPr>
        <w:rFonts w:ascii="Symbol" w:hAnsi="Symbol" w:hint="default"/>
      </w:rPr>
    </w:lvl>
    <w:lvl w:ilvl="7" w:tplc="107015F4" w:tentative="1">
      <w:start w:val="1"/>
      <w:numFmt w:val="bullet"/>
      <w:lvlText w:val="o"/>
      <w:lvlJc w:val="left"/>
      <w:pPr>
        <w:tabs>
          <w:tab w:val="num" w:pos="6753"/>
        </w:tabs>
        <w:ind w:left="6753" w:hanging="360"/>
      </w:pPr>
      <w:rPr>
        <w:rFonts w:ascii="Courier New" w:hAnsi="Courier New" w:hint="default"/>
      </w:rPr>
    </w:lvl>
    <w:lvl w:ilvl="8" w:tplc="AA642FAC" w:tentative="1">
      <w:start w:val="1"/>
      <w:numFmt w:val="bullet"/>
      <w:lvlText w:val=""/>
      <w:lvlJc w:val="left"/>
      <w:pPr>
        <w:tabs>
          <w:tab w:val="num" w:pos="7473"/>
        </w:tabs>
        <w:ind w:left="7473" w:hanging="360"/>
      </w:pPr>
      <w:rPr>
        <w:rFonts w:ascii="Wingdings" w:hAnsi="Wingdings" w:hint="default"/>
      </w:rPr>
    </w:lvl>
  </w:abstractNum>
  <w:abstractNum w:abstractNumId="22">
    <w:nsid w:val="3E5222F1"/>
    <w:multiLevelType w:val="hybridMultilevel"/>
    <w:tmpl w:val="7D2C71B6"/>
    <w:lvl w:ilvl="0" w:tplc="0F7420C0">
      <w:start w:val="1"/>
      <w:numFmt w:val="bullet"/>
      <w:lvlText w:val=""/>
      <w:lvlJc w:val="left"/>
      <w:pPr>
        <w:tabs>
          <w:tab w:val="num" w:pos="360"/>
        </w:tabs>
        <w:ind w:left="357" w:hanging="357"/>
      </w:pPr>
      <w:rPr>
        <w:rFonts w:ascii="Symbol" w:hAnsi="Symbol" w:hint="default"/>
      </w:rPr>
    </w:lvl>
    <w:lvl w:ilvl="1" w:tplc="DEFC0DEE">
      <w:start w:val="1"/>
      <w:numFmt w:val="bullet"/>
      <w:lvlText w:val="o"/>
      <w:lvlJc w:val="left"/>
      <w:pPr>
        <w:tabs>
          <w:tab w:val="num" w:pos="1440"/>
        </w:tabs>
        <w:ind w:left="1440" w:hanging="360"/>
      </w:pPr>
      <w:rPr>
        <w:rFonts w:ascii="Courier New" w:hAnsi="Courier New" w:hint="default"/>
      </w:rPr>
    </w:lvl>
    <w:lvl w:ilvl="2" w:tplc="AEFC67C0" w:tentative="1">
      <w:start w:val="1"/>
      <w:numFmt w:val="bullet"/>
      <w:lvlText w:val=""/>
      <w:lvlJc w:val="left"/>
      <w:pPr>
        <w:tabs>
          <w:tab w:val="num" w:pos="2160"/>
        </w:tabs>
        <w:ind w:left="2160" w:hanging="360"/>
      </w:pPr>
      <w:rPr>
        <w:rFonts w:ascii="Wingdings" w:hAnsi="Wingdings" w:hint="default"/>
      </w:rPr>
    </w:lvl>
    <w:lvl w:ilvl="3" w:tplc="AD8C7EF4" w:tentative="1">
      <w:start w:val="1"/>
      <w:numFmt w:val="bullet"/>
      <w:lvlText w:val=""/>
      <w:lvlJc w:val="left"/>
      <w:pPr>
        <w:tabs>
          <w:tab w:val="num" w:pos="2880"/>
        </w:tabs>
        <w:ind w:left="2880" w:hanging="360"/>
      </w:pPr>
      <w:rPr>
        <w:rFonts w:ascii="Symbol" w:hAnsi="Symbol" w:hint="default"/>
      </w:rPr>
    </w:lvl>
    <w:lvl w:ilvl="4" w:tplc="FBEC58F4" w:tentative="1">
      <w:start w:val="1"/>
      <w:numFmt w:val="bullet"/>
      <w:lvlText w:val="o"/>
      <w:lvlJc w:val="left"/>
      <w:pPr>
        <w:tabs>
          <w:tab w:val="num" w:pos="3600"/>
        </w:tabs>
        <w:ind w:left="3600" w:hanging="360"/>
      </w:pPr>
      <w:rPr>
        <w:rFonts w:ascii="Courier New" w:hAnsi="Courier New" w:hint="default"/>
      </w:rPr>
    </w:lvl>
    <w:lvl w:ilvl="5" w:tplc="260AB6AE" w:tentative="1">
      <w:start w:val="1"/>
      <w:numFmt w:val="bullet"/>
      <w:lvlText w:val=""/>
      <w:lvlJc w:val="left"/>
      <w:pPr>
        <w:tabs>
          <w:tab w:val="num" w:pos="4320"/>
        </w:tabs>
        <w:ind w:left="4320" w:hanging="360"/>
      </w:pPr>
      <w:rPr>
        <w:rFonts w:ascii="Wingdings" w:hAnsi="Wingdings" w:hint="default"/>
      </w:rPr>
    </w:lvl>
    <w:lvl w:ilvl="6" w:tplc="A9081E18" w:tentative="1">
      <w:start w:val="1"/>
      <w:numFmt w:val="bullet"/>
      <w:lvlText w:val=""/>
      <w:lvlJc w:val="left"/>
      <w:pPr>
        <w:tabs>
          <w:tab w:val="num" w:pos="5040"/>
        </w:tabs>
        <w:ind w:left="5040" w:hanging="360"/>
      </w:pPr>
      <w:rPr>
        <w:rFonts w:ascii="Symbol" w:hAnsi="Symbol" w:hint="default"/>
      </w:rPr>
    </w:lvl>
    <w:lvl w:ilvl="7" w:tplc="00AADE2A" w:tentative="1">
      <w:start w:val="1"/>
      <w:numFmt w:val="bullet"/>
      <w:lvlText w:val="o"/>
      <w:lvlJc w:val="left"/>
      <w:pPr>
        <w:tabs>
          <w:tab w:val="num" w:pos="5760"/>
        </w:tabs>
        <w:ind w:left="5760" w:hanging="360"/>
      </w:pPr>
      <w:rPr>
        <w:rFonts w:ascii="Courier New" w:hAnsi="Courier New" w:hint="default"/>
      </w:rPr>
    </w:lvl>
    <w:lvl w:ilvl="8" w:tplc="A2C294B4" w:tentative="1">
      <w:start w:val="1"/>
      <w:numFmt w:val="bullet"/>
      <w:lvlText w:val=""/>
      <w:lvlJc w:val="left"/>
      <w:pPr>
        <w:tabs>
          <w:tab w:val="num" w:pos="6480"/>
        </w:tabs>
        <w:ind w:left="6480" w:hanging="360"/>
      </w:pPr>
      <w:rPr>
        <w:rFonts w:ascii="Wingdings" w:hAnsi="Wingdings" w:hint="default"/>
      </w:rPr>
    </w:lvl>
  </w:abstractNum>
  <w:abstractNum w:abstractNumId="23">
    <w:nsid w:val="3F6A7C41"/>
    <w:multiLevelType w:val="multilevel"/>
    <w:tmpl w:val="20DCDD1A"/>
    <w:lvl w:ilvl="0">
      <w:start w:val="1"/>
      <w:numFmt w:val="decimal"/>
      <w:lvlText w:val="8.3.%1"/>
      <w:lvlJc w:val="left"/>
      <w:pPr>
        <w:ind w:left="810" w:firstLine="0"/>
      </w:pPr>
      <w:rPr>
        <w:rFonts w:hint="default"/>
        <w:color w:val="auto"/>
      </w:rPr>
    </w:lvl>
    <w:lvl w:ilvl="1">
      <w:start w:val="1"/>
      <w:numFmt w:val="decimal"/>
      <w:lvlText w:val="8.2.%2"/>
      <w:lvlJc w:val="left"/>
      <w:pPr>
        <w:ind w:left="1440" w:firstLine="0"/>
      </w:pPr>
      <w:rPr>
        <w:rFont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7.%5"/>
      <w:lvlJc w:val="left"/>
      <w:pPr>
        <w:ind w:left="3600" w:firstLine="0"/>
      </w:pPr>
      <w:rPr>
        <w:rFonts w:hint="default"/>
      </w:r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decimal"/>
      <w:lvlText w:val="8.1.%9"/>
      <w:lvlJc w:val="left"/>
      <w:pPr>
        <w:ind w:left="6480" w:firstLine="0"/>
      </w:pPr>
      <w:rPr>
        <w:rFonts w:hint="default"/>
      </w:rPr>
    </w:lvl>
  </w:abstractNum>
  <w:abstractNum w:abstractNumId="24">
    <w:nsid w:val="41092950"/>
    <w:multiLevelType w:val="hybridMultilevel"/>
    <w:tmpl w:val="3794AE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407745A"/>
    <w:multiLevelType w:val="multilevel"/>
    <w:tmpl w:val="49580F88"/>
    <w:lvl w:ilvl="0">
      <w:start w:val="1"/>
      <w:numFmt w:val="upperRoman"/>
      <w:pStyle w:val="Heading1"/>
      <w:lvlText w:val="%1."/>
      <w:lvlJc w:val="left"/>
      <w:pPr>
        <w:ind w:left="720" w:firstLine="0"/>
      </w:pPr>
    </w:lvl>
    <w:lvl w:ilvl="1">
      <w:start w:val="1"/>
      <w:numFmt w:val="upperLetter"/>
      <w:pStyle w:val="Heading2"/>
      <w:lvlText w:val="%2."/>
      <w:lvlJc w:val="left"/>
      <w:pPr>
        <w:ind w:left="1440" w:firstLine="0"/>
      </w:pPr>
    </w:lvl>
    <w:lvl w:ilvl="2">
      <w:start w:val="1"/>
      <w:numFmt w:val="decimal"/>
      <w:pStyle w:val="Heading3"/>
      <w:lvlText w:val="%3."/>
      <w:lvlJc w:val="left"/>
      <w:pPr>
        <w:ind w:left="2160" w:firstLine="0"/>
      </w:pPr>
    </w:lvl>
    <w:lvl w:ilvl="3">
      <w:start w:val="1"/>
      <w:numFmt w:val="lowerLetter"/>
      <w:pStyle w:val="Heading4"/>
      <w:lvlText w:val="%4)"/>
      <w:lvlJc w:val="left"/>
      <w:pPr>
        <w:ind w:left="2880" w:firstLine="0"/>
      </w:pPr>
    </w:lvl>
    <w:lvl w:ilvl="4">
      <w:start w:val="1"/>
      <w:numFmt w:val="decimal"/>
      <w:lvlText w:val="5.%5"/>
      <w:lvlJc w:val="left"/>
      <w:pPr>
        <w:ind w:left="3600" w:firstLine="0"/>
      </w:pPr>
      <w:rPr>
        <w:rFonts w:hint="default"/>
      </w:rPr>
    </w:lvl>
    <w:lvl w:ilvl="5">
      <w:start w:val="1"/>
      <w:numFmt w:val="lowerLetter"/>
      <w:pStyle w:val="Heading6"/>
      <w:lvlText w:val="(%6)"/>
      <w:lvlJc w:val="left"/>
      <w:pPr>
        <w:ind w:left="4320" w:firstLine="0"/>
      </w:pPr>
    </w:lvl>
    <w:lvl w:ilvl="6">
      <w:start w:val="1"/>
      <w:numFmt w:val="lowerRoman"/>
      <w:pStyle w:val="Heading7"/>
      <w:lvlText w:val="(%7)"/>
      <w:lvlJc w:val="left"/>
      <w:pPr>
        <w:ind w:left="5040" w:firstLine="0"/>
      </w:pPr>
    </w:lvl>
    <w:lvl w:ilvl="7">
      <w:start w:val="1"/>
      <w:numFmt w:val="lowerLetter"/>
      <w:pStyle w:val="Heading8"/>
      <w:lvlText w:val="(%8)"/>
      <w:lvlJc w:val="left"/>
      <w:pPr>
        <w:ind w:left="5760" w:firstLine="0"/>
      </w:pPr>
    </w:lvl>
    <w:lvl w:ilvl="8">
      <w:start w:val="1"/>
      <w:numFmt w:val="lowerRoman"/>
      <w:pStyle w:val="Heading9"/>
      <w:lvlText w:val="(%9)"/>
      <w:lvlJc w:val="left"/>
      <w:pPr>
        <w:ind w:left="6480" w:firstLine="0"/>
      </w:pPr>
    </w:lvl>
  </w:abstractNum>
  <w:abstractNum w:abstractNumId="26">
    <w:nsid w:val="4836774A"/>
    <w:multiLevelType w:val="multilevel"/>
    <w:tmpl w:val="50203BCC"/>
    <w:lvl w:ilvl="0">
      <w:start w:val="1"/>
      <w:numFmt w:val="upperLetter"/>
      <w:pStyle w:val="Appendix1"/>
      <w:lvlText w:val="%1"/>
      <w:lvlJc w:val="left"/>
      <w:pPr>
        <w:tabs>
          <w:tab w:val="num" w:pos="851"/>
        </w:tabs>
        <w:ind w:left="851" w:hanging="851"/>
      </w:pPr>
      <w:rPr>
        <w:rFonts w:hint="default"/>
      </w:rPr>
    </w:lvl>
    <w:lvl w:ilvl="1">
      <w:start w:val="1"/>
      <w:numFmt w:val="decimal"/>
      <w:pStyle w:val="Appendix2"/>
      <w:lvlText w:val="%1.%2"/>
      <w:lvlJc w:val="left"/>
      <w:pPr>
        <w:tabs>
          <w:tab w:val="num" w:pos="851"/>
        </w:tabs>
        <w:ind w:left="851" w:hanging="851"/>
      </w:pPr>
      <w:rPr>
        <w:rFonts w:hint="default"/>
      </w:rPr>
    </w:lvl>
    <w:lvl w:ilvl="2">
      <w:start w:val="1"/>
      <w:numFmt w:val="decimal"/>
      <w:pStyle w:val="Appendix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tabs>
          <w:tab w:val="num" w:pos="851"/>
        </w:tabs>
        <w:ind w:left="851" w:hanging="851"/>
      </w:pPr>
      <w:rPr>
        <w:rFonts w:hint="default"/>
      </w:rPr>
    </w:lvl>
    <w:lvl w:ilvl="5">
      <w:start w:val="1"/>
      <w:numFmt w:val="decimal"/>
      <w:pStyle w:val="Appendixpara2"/>
      <w:lvlText w:val="%1.%6"/>
      <w:lvlJc w:val="left"/>
      <w:pPr>
        <w:tabs>
          <w:tab w:val="num" w:pos="851"/>
        </w:tabs>
        <w:ind w:left="851" w:hanging="851"/>
      </w:pPr>
      <w:rPr>
        <w:rFonts w:hint="default"/>
      </w:rPr>
    </w:lvl>
    <w:lvl w:ilvl="6">
      <w:start w:val="1"/>
      <w:numFmt w:val="decimal"/>
      <w:pStyle w:val="Appendixpara3"/>
      <w:lvlText w:val="%1.%2.%7"/>
      <w:lvlJc w:val="left"/>
      <w:pPr>
        <w:tabs>
          <w:tab w:val="num" w:pos="851"/>
        </w:tabs>
        <w:ind w:left="851" w:hanging="851"/>
      </w:pPr>
      <w:rPr>
        <w:rFonts w:ascii="Arial" w:hAnsi="Arial" w:hint="default"/>
        <w:b w:val="0"/>
        <w:i w:val="0"/>
        <w:color w:val="auto"/>
        <w:sz w:val="16"/>
        <w:szCs w:val="16"/>
      </w:rPr>
    </w:lvl>
    <w:lvl w:ilvl="7">
      <w:start w:val="1"/>
      <w:numFmt w:val="decimal"/>
      <w:pStyle w:val="Appendixpara4"/>
      <w:lvlText w:val="%1.%2.%3.%8"/>
      <w:lvlJc w:val="left"/>
      <w:pPr>
        <w:tabs>
          <w:tab w:val="num" w:pos="851"/>
        </w:tabs>
        <w:ind w:left="851" w:hanging="851"/>
      </w:pPr>
      <w:rPr>
        <w:rFonts w:ascii="Arial" w:hAnsi="Arial" w:hint="default"/>
        <w:b w:val="0"/>
        <w:i w:val="0"/>
        <w:color w:val="auto"/>
        <w:sz w:val="16"/>
        <w:szCs w:val="16"/>
      </w:rPr>
    </w:lvl>
    <w:lvl w:ilvl="8">
      <w:start w:val="1"/>
      <w:numFmt w:val="decimal"/>
      <w:pStyle w:val="Appendixpara5"/>
      <w:lvlText w:val="%1.%2.%3.%4.%9"/>
      <w:lvlJc w:val="left"/>
      <w:pPr>
        <w:tabs>
          <w:tab w:val="num" w:pos="1080"/>
        </w:tabs>
        <w:ind w:left="851" w:hanging="851"/>
      </w:pPr>
      <w:rPr>
        <w:rFonts w:hint="default"/>
      </w:rPr>
    </w:lvl>
  </w:abstractNum>
  <w:abstractNum w:abstractNumId="27">
    <w:nsid w:val="564B3D0C"/>
    <w:multiLevelType w:val="hybridMultilevel"/>
    <w:tmpl w:val="BCFA3522"/>
    <w:lvl w:ilvl="0" w:tplc="229E4C4E">
      <w:start w:val="5"/>
      <w:numFmt w:val="bullet"/>
      <w:lvlText w:val="-"/>
      <w:lvlJc w:val="left"/>
      <w:pPr>
        <w:ind w:left="3240" w:hanging="360"/>
      </w:pPr>
      <w:rPr>
        <w:rFonts w:ascii="Cambria" w:eastAsia="Times New Roman" w:hAnsi="Cambria"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64C24291"/>
    <w:multiLevelType w:val="hybridMultilevel"/>
    <w:tmpl w:val="C0843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5B347A"/>
    <w:multiLevelType w:val="hybridMultilevel"/>
    <w:tmpl w:val="DF9AB42A"/>
    <w:lvl w:ilvl="0" w:tplc="9252F482">
      <w:start w:val="8"/>
      <w:numFmt w:val="bullet"/>
      <w:lvlText w:val=""/>
      <w:lvlJc w:val="left"/>
      <w:pPr>
        <w:ind w:left="1260" w:hanging="360"/>
      </w:pPr>
      <w:rPr>
        <w:rFonts w:ascii="Wingdings" w:eastAsia="Times New Roman" w:hAnsi="Wingdings"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69104B06"/>
    <w:multiLevelType w:val="hybridMultilevel"/>
    <w:tmpl w:val="C99CDAF8"/>
    <w:lvl w:ilvl="0" w:tplc="DFE4F33C">
      <w:start w:val="1"/>
      <w:numFmt w:val="decimal"/>
      <w:lvlText w:val="8.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F14FA1"/>
    <w:multiLevelType w:val="hybridMultilevel"/>
    <w:tmpl w:val="B7E2C72A"/>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3EEA0ED0">
      <w:start w:val="1"/>
      <w:numFmt w:val="decimal"/>
      <w:lvlText w:val="%3."/>
      <w:lvlJc w:val="left"/>
      <w:pPr>
        <w:ind w:left="3225" w:hanging="525"/>
      </w:pPr>
      <w:rPr>
        <w:rFonts w:ascii="Tahoma" w:hAnsi="Tahoma" w:cs="Tahoma" w:hint="default"/>
        <w:sz w:val="2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99F196F"/>
    <w:multiLevelType w:val="multilevel"/>
    <w:tmpl w:val="C4187024"/>
    <w:lvl w:ilvl="0">
      <w:start w:val="1"/>
      <w:numFmt w:val="upperRoman"/>
      <w:lvlText w:val="%1."/>
      <w:lvlJc w:val="left"/>
      <w:pPr>
        <w:ind w:left="720" w:firstLine="0"/>
      </w:pPr>
      <w:rPr>
        <w:rFonts w:hint="default"/>
      </w:rPr>
    </w:lvl>
    <w:lvl w:ilvl="1">
      <w:start w:val="2"/>
      <w:numFmt w:val="decimal"/>
      <w:lvlText w:val="6.2.%2"/>
      <w:lvlJc w:val="left"/>
      <w:pPr>
        <w:ind w:left="162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7.%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decimal"/>
      <w:lvlText w:val="8.1.%9"/>
      <w:lvlJc w:val="left"/>
      <w:pPr>
        <w:ind w:left="6480" w:firstLine="0"/>
      </w:pPr>
      <w:rPr>
        <w:rFonts w:hint="default"/>
      </w:rPr>
    </w:lvl>
  </w:abstractNum>
  <w:abstractNum w:abstractNumId="33">
    <w:nsid w:val="7F39115F"/>
    <w:multiLevelType w:val="hybridMultilevel"/>
    <w:tmpl w:val="15443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22"/>
  </w:num>
  <w:num w:numId="4">
    <w:abstractNumId w:val="21"/>
  </w:num>
  <w:num w:numId="5">
    <w:abstractNumId w:val="26"/>
  </w:num>
  <w:num w:numId="6">
    <w:abstractNumId w:val="3"/>
  </w:num>
  <w:num w:numId="7">
    <w:abstractNumId w:val="15"/>
  </w:num>
  <w:num w:numId="8">
    <w:abstractNumId w:val="19"/>
  </w:num>
  <w:num w:numId="9">
    <w:abstractNumId w:val="8"/>
  </w:num>
  <w:num w:numId="10">
    <w:abstractNumId w:val="25"/>
  </w:num>
  <w:num w:numId="11">
    <w:abstractNumId w:val="16"/>
  </w:num>
  <w:num w:numId="12">
    <w:abstractNumId w:val="31"/>
  </w:num>
  <w:num w:numId="13">
    <w:abstractNumId w:val="13"/>
  </w:num>
  <w:num w:numId="14">
    <w:abstractNumId w:val="5"/>
  </w:num>
  <w:num w:numId="15">
    <w:abstractNumId w:val="0"/>
  </w:num>
  <w:num w:numId="16">
    <w:abstractNumId w:val="18"/>
  </w:num>
  <w:num w:numId="17">
    <w:abstractNumId w:val="24"/>
  </w:num>
  <w:num w:numId="18">
    <w:abstractNumId w:val="28"/>
  </w:num>
  <w:num w:numId="19">
    <w:abstractNumId w:val="12"/>
  </w:num>
  <w:num w:numId="20">
    <w:abstractNumId w:val="27"/>
  </w:num>
  <w:num w:numId="21">
    <w:abstractNumId w:val="17"/>
  </w:num>
  <w:num w:numId="22">
    <w:abstractNumId w:val="9"/>
  </w:num>
  <w:num w:numId="23">
    <w:abstractNumId w:val="25"/>
  </w:num>
  <w:num w:numId="24">
    <w:abstractNumId w:val="25"/>
  </w:num>
  <w:num w:numId="25">
    <w:abstractNumId w:val="25"/>
  </w:num>
  <w:num w:numId="26">
    <w:abstractNumId w:val="25"/>
  </w:num>
  <w:num w:numId="27">
    <w:abstractNumId w:val="25"/>
  </w:num>
  <w:num w:numId="28">
    <w:abstractNumId w:val="25"/>
  </w:num>
  <w:num w:numId="29">
    <w:abstractNumId w:val="1"/>
  </w:num>
  <w:num w:numId="30">
    <w:abstractNumId w:val="33"/>
  </w:num>
  <w:num w:numId="31">
    <w:abstractNumId w:val="4"/>
  </w:num>
  <w:num w:numId="32">
    <w:abstractNumId w:val="25"/>
  </w:num>
  <w:num w:numId="33">
    <w:abstractNumId w:val="25"/>
  </w:num>
  <w:num w:numId="34">
    <w:abstractNumId w:val="2"/>
  </w:num>
  <w:num w:numId="35">
    <w:abstractNumId w:val="10"/>
  </w:num>
  <w:num w:numId="36">
    <w:abstractNumId w:val="14"/>
  </w:num>
  <w:num w:numId="37">
    <w:abstractNumId w:val="11"/>
  </w:num>
  <w:num w:numId="38">
    <w:abstractNumId w:val="29"/>
  </w:num>
  <w:num w:numId="39">
    <w:abstractNumId w:val="30"/>
  </w:num>
  <w:num w:numId="40">
    <w:abstractNumId w:val="20"/>
  </w:num>
  <w:num w:numId="41">
    <w:abstractNumId w:val="23"/>
  </w:num>
  <w:num w:numId="42">
    <w:abstractNumId w:val="3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F08"/>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D594B"/>
    <w:rsid w:val="00000EAC"/>
    <w:rsid w:val="0000136B"/>
    <w:rsid w:val="00001A45"/>
    <w:rsid w:val="00003A09"/>
    <w:rsid w:val="000050B8"/>
    <w:rsid w:val="00006225"/>
    <w:rsid w:val="0000698F"/>
    <w:rsid w:val="000077E5"/>
    <w:rsid w:val="000100CA"/>
    <w:rsid w:val="00011442"/>
    <w:rsid w:val="00011A61"/>
    <w:rsid w:val="00011F99"/>
    <w:rsid w:val="00012648"/>
    <w:rsid w:val="00012A33"/>
    <w:rsid w:val="00013044"/>
    <w:rsid w:val="000139B4"/>
    <w:rsid w:val="00013C49"/>
    <w:rsid w:val="00013FBC"/>
    <w:rsid w:val="00014250"/>
    <w:rsid w:val="00014B8E"/>
    <w:rsid w:val="00015EF8"/>
    <w:rsid w:val="000162C2"/>
    <w:rsid w:val="000165DD"/>
    <w:rsid w:val="000165F1"/>
    <w:rsid w:val="0001692F"/>
    <w:rsid w:val="0001774D"/>
    <w:rsid w:val="00023807"/>
    <w:rsid w:val="00023D28"/>
    <w:rsid w:val="0002423A"/>
    <w:rsid w:val="00025B29"/>
    <w:rsid w:val="000267E0"/>
    <w:rsid w:val="000277FA"/>
    <w:rsid w:val="00030164"/>
    <w:rsid w:val="000314E7"/>
    <w:rsid w:val="000316DB"/>
    <w:rsid w:val="00031E6C"/>
    <w:rsid w:val="0003317C"/>
    <w:rsid w:val="00033E07"/>
    <w:rsid w:val="00034C23"/>
    <w:rsid w:val="00036FAB"/>
    <w:rsid w:val="00037C24"/>
    <w:rsid w:val="0004129C"/>
    <w:rsid w:val="00042A82"/>
    <w:rsid w:val="00043B87"/>
    <w:rsid w:val="00043C54"/>
    <w:rsid w:val="000455B1"/>
    <w:rsid w:val="0004565A"/>
    <w:rsid w:val="00046E8F"/>
    <w:rsid w:val="0004709B"/>
    <w:rsid w:val="00047FD8"/>
    <w:rsid w:val="00050BBD"/>
    <w:rsid w:val="000511F7"/>
    <w:rsid w:val="000526B8"/>
    <w:rsid w:val="00053B75"/>
    <w:rsid w:val="00057342"/>
    <w:rsid w:val="00057D35"/>
    <w:rsid w:val="00057DAC"/>
    <w:rsid w:val="000601A6"/>
    <w:rsid w:val="000609D4"/>
    <w:rsid w:val="00061506"/>
    <w:rsid w:val="00062448"/>
    <w:rsid w:val="0006363B"/>
    <w:rsid w:val="00063889"/>
    <w:rsid w:val="00064A2A"/>
    <w:rsid w:val="0006559F"/>
    <w:rsid w:val="0006691E"/>
    <w:rsid w:val="000669B5"/>
    <w:rsid w:val="00066A01"/>
    <w:rsid w:val="00071111"/>
    <w:rsid w:val="000716A0"/>
    <w:rsid w:val="00071A1A"/>
    <w:rsid w:val="00071A25"/>
    <w:rsid w:val="0007245F"/>
    <w:rsid w:val="0007427E"/>
    <w:rsid w:val="000747BE"/>
    <w:rsid w:val="00074850"/>
    <w:rsid w:val="00074D30"/>
    <w:rsid w:val="00075C0C"/>
    <w:rsid w:val="00075FFA"/>
    <w:rsid w:val="00076166"/>
    <w:rsid w:val="00077614"/>
    <w:rsid w:val="00080875"/>
    <w:rsid w:val="00080AFF"/>
    <w:rsid w:val="00080B48"/>
    <w:rsid w:val="00081ED4"/>
    <w:rsid w:val="00082730"/>
    <w:rsid w:val="00082A0B"/>
    <w:rsid w:val="00083775"/>
    <w:rsid w:val="00083D55"/>
    <w:rsid w:val="00085292"/>
    <w:rsid w:val="00086DDC"/>
    <w:rsid w:val="000902E1"/>
    <w:rsid w:val="00090D8C"/>
    <w:rsid w:val="000910B7"/>
    <w:rsid w:val="00091751"/>
    <w:rsid w:val="00091C99"/>
    <w:rsid w:val="00091EE9"/>
    <w:rsid w:val="00092960"/>
    <w:rsid w:val="000934C2"/>
    <w:rsid w:val="000953F7"/>
    <w:rsid w:val="00096440"/>
    <w:rsid w:val="00096E96"/>
    <w:rsid w:val="00097CA2"/>
    <w:rsid w:val="000A047B"/>
    <w:rsid w:val="000A0CDF"/>
    <w:rsid w:val="000A1FF5"/>
    <w:rsid w:val="000A2A11"/>
    <w:rsid w:val="000A39A0"/>
    <w:rsid w:val="000A3A38"/>
    <w:rsid w:val="000A4489"/>
    <w:rsid w:val="000A4E1F"/>
    <w:rsid w:val="000A4F53"/>
    <w:rsid w:val="000A52F6"/>
    <w:rsid w:val="000A562E"/>
    <w:rsid w:val="000A5F07"/>
    <w:rsid w:val="000A6B33"/>
    <w:rsid w:val="000B0190"/>
    <w:rsid w:val="000B0615"/>
    <w:rsid w:val="000B0647"/>
    <w:rsid w:val="000B13A5"/>
    <w:rsid w:val="000B1432"/>
    <w:rsid w:val="000B1733"/>
    <w:rsid w:val="000B2B14"/>
    <w:rsid w:val="000B2D0C"/>
    <w:rsid w:val="000B3363"/>
    <w:rsid w:val="000B3818"/>
    <w:rsid w:val="000B441F"/>
    <w:rsid w:val="000B565B"/>
    <w:rsid w:val="000B574F"/>
    <w:rsid w:val="000B5836"/>
    <w:rsid w:val="000B5D2D"/>
    <w:rsid w:val="000B6152"/>
    <w:rsid w:val="000B6E05"/>
    <w:rsid w:val="000B7ABC"/>
    <w:rsid w:val="000B7C57"/>
    <w:rsid w:val="000B7C81"/>
    <w:rsid w:val="000C073F"/>
    <w:rsid w:val="000C1993"/>
    <w:rsid w:val="000C1A70"/>
    <w:rsid w:val="000C20D9"/>
    <w:rsid w:val="000C2366"/>
    <w:rsid w:val="000C3318"/>
    <w:rsid w:val="000C5F9F"/>
    <w:rsid w:val="000C66C4"/>
    <w:rsid w:val="000C7AE9"/>
    <w:rsid w:val="000C7C36"/>
    <w:rsid w:val="000D0B85"/>
    <w:rsid w:val="000D45D4"/>
    <w:rsid w:val="000D4C0B"/>
    <w:rsid w:val="000D4C3D"/>
    <w:rsid w:val="000D5623"/>
    <w:rsid w:val="000E0088"/>
    <w:rsid w:val="000E01D2"/>
    <w:rsid w:val="000E121F"/>
    <w:rsid w:val="000E33A9"/>
    <w:rsid w:val="000E414B"/>
    <w:rsid w:val="000E45B8"/>
    <w:rsid w:val="000E5079"/>
    <w:rsid w:val="000E698C"/>
    <w:rsid w:val="000F004E"/>
    <w:rsid w:val="000F1302"/>
    <w:rsid w:val="000F3760"/>
    <w:rsid w:val="000F3D47"/>
    <w:rsid w:val="000F4777"/>
    <w:rsid w:val="000F6385"/>
    <w:rsid w:val="000F7AE4"/>
    <w:rsid w:val="00101280"/>
    <w:rsid w:val="001014A6"/>
    <w:rsid w:val="0010230C"/>
    <w:rsid w:val="00103A65"/>
    <w:rsid w:val="00103C70"/>
    <w:rsid w:val="00105075"/>
    <w:rsid w:val="00106460"/>
    <w:rsid w:val="0010659A"/>
    <w:rsid w:val="001075AE"/>
    <w:rsid w:val="001116DA"/>
    <w:rsid w:val="001116DB"/>
    <w:rsid w:val="00112656"/>
    <w:rsid w:val="0011391B"/>
    <w:rsid w:val="0011780D"/>
    <w:rsid w:val="0012023F"/>
    <w:rsid w:val="00120D71"/>
    <w:rsid w:val="00121728"/>
    <w:rsid w:val="00122461"/>
    <w:rsid w:val="00122E66"/>
    <w:rsid w:val="00123490"/>
    <w:rsid w:val="00123D26"/>
    <w:rsid w:val="001248DF"/>
    <w:rsid w:val="00124B9B"/>
    <w:rsid w:val="001266E0"/>
    <w:rsid w:val="00126AE8"/>
    <w:rsid w:val="00130091"/>
    <w:rsid w:val="00131D14"/>
    <w:rsid w:val="001357BC"/>
    <w:rsid w:val="00135B16"/>
    <w:rsid w:val="00140663"/>
    <w:rsid w:val="0014093C"/>
    <w:rsid w:val="00140D0F"/>
    <w:rsid w:val="0014234A"/>
    <w:rsid w:val="00142E28"/>
    <w:rsid w:val="00143150"/>
    <w:rsid w:val="00144201"/>
    <w:rsid w:val="0014538B"/>
    <w:rsid w:val="00146364"/>
    <w:rsid w:val="0014756A"/>
    <w:rsid w:val="00151854"/>
    <w:rsid w:val="001518A8"/>
    <w:rsid w:val="0015204E"/>
    <w:rsid w:val="001522DE"/>
    <w:rsid w:val="00152C6B"/>
    <w:rsid w:val="00153F73"/>
    <w:rsid w:val="001559D7"/>
    <w:rsid w:val="0015686C"/>
    <w:rsid w:val="0015717D"/>
    <w:rsid w:val="001576AC"/>
    <w:rsid w:val="0015798D"/>
    <w:rsid w:val="00161407"/>
    <w:rsid w:val="00161851"/>
    <w:rsid w:val="00161F12"/>
    <w:rsid w:val="00163CC5"/>
    <w:rsid w:val="001655BC"/>
    <w:rsid w:val="00165FF0"/>
    <w:rsid w:val="001667A1"/>
    <w:rsid w:val="00170ADC"/>
    <w:rsid w:val="00170F77"/>
    <w:rsid w:val="00172089"/>
    <w:rsid w:val="00172680"/>
    <w:rsid w:val="00174429"/>
    <w:rsid w:val="00174A08"/>
    <w:rsid w:val="0017566A"/>
    <w:rsid w:val="0017650C"/>
    <w:rsid w:val="001768AC"/>
    <w:rsid w:val="0017799E"/>
    <w:rsid w:val="00177B0B"/>
    <w:rsid w:val="00177C68"/>
    <w:rsid w:val="00177CEC"/>
    <w:rsid w:val="001822E4"/>
    <w:rsid w:val="00182BBE"/>
    <w:rsid w:val="00182CF3"/>
    <w:rsid w:val="00184D01"/>
    <w:rsid w:val="00185180"/>
    <w:rsid w:val="001857F9"/>
    <w:rsid w:val="00185DFA"/>
    <w:rsid w:val="001861B8"/>
    <w:rsid w:val="00186A49"/>
    <w:rsid w:val="001871B1"/>
    <w:rsid w:val="00187439"/>
    <w:rsid w:val="001876BC"/>
    <w:rsid w:val="00187C9A"/>
    <w:rsid w:val="00191BB1"/>
    <w:rsid w:val="00192F29"/>
    <w:rsid w:val="00192F2C"/>
    <w:rsid w:val="00193051"/>
    <w:rsid w:val="001940EE"/>
    <w:rsid w:val="001943FD"/>
    <w:rsid w:val="001956B5"/>
    <w:rsid w:val="00195D26"/>
    <w:rsid w:val="001962F4"/>
    <w:rsid w:val="00197150"/>
    <w:rsid w:val="001A050F"/>
    <w:rsid w:val="001A07AB"/>
    <w:rsid w:val="001A0C79"/>
    <w:rsid w:val="001A0F2A"/>
    <w:rsid w:val="001A1EE0"/>
    <w:rsid w:val="001A1FCE"/>
    <w:rsid w:val="001A2FAA"/>
    <w:rsid w:val="001A361C"/>
    <w:rsid w:val="001A3AA6"/>
    <w:rsid w:val="001A41E9"/>
    <w:rsid w:val="001A4B70"/>
    <w:rsid w:val="001A4BCE"/>
    <w:rsid w:val="001A556E"/>
    <w:rsid w:val="001A5B99"/>
    <w:rsid w:val="001A5DE2"/>
    <w:rsid w:val="001A6458"/>
    <w:rsid w:val="001A7A7D"/>
    <w:rsid w:val="001A7D47"/>
    <w:rsid w:val="001B1399"/>
    <w:rsid w:val="001B1675"/>
    <w:rsid w:val="001B1FD9"/>
    <w:rsid w:val="001B2168"/>
    <w:rsid w:val="001B2506"/>
    <w:rsid w:val="001B2EF3"/>
    <w:rsid w:val="001B33E9"/>
    <w:rsid w:val="001B364B"/>
    <w:rsid w:val="001B4C90"/>
    <w:rsid w:val="001B58F7"/>
    <w:rsid w:val="001B5922"/>
    <w:rsid w:val="001B69A1"/>
    <w:rsid w:val="001B6BBC"/>
    <w:rsid w:val="001B767F"/>
    <w:rsid w:val="001C00E6"/>
    <w:rsid w:val="001C0599"/>
    <w:rsid w:val="001C0C36"/>
    <w:rsid w:val="001C2097"/>
    <w:rsid w:val="001C2D1B"/>
    <w:rsid w:val="001C3C28"/>
    <w:rsid w:val="001C4BBC"/>
    <w:rsid w:val="001C5ED3"/>
    <w:rsid w:val="001C5F7A"/>
    <w:rsid w:val="001C678A"/>
    <w:rsid w:val="001C6F06"/>
    <w:rsid w:val="001C6F81"/>
    <w:rsid w:val="001C7294"/>
    <w:rsid w:val="001C75A6"/>
    <w:rsid w:val="001D0C64"/>
    <w:rsid w:val="001D17DD"/>
    <w:rsid w:val="001D3195"/>
    <w:rsid w:val="001D3496"/>
    <w:rsid w:val="001D4ACD"/>
    <w:rsid w:val="001D5705"/>
    <w:rsid w:val="001D5815"/>
    <w:rsid w:val="001D5E72"/>
    <w:rsid w:val="001D6FF0"/>
    <w:rsid w:val="001D7806"/>
    <w:rsid w:val="001E06A3"/>
    <w:rsid w:val="001E1949"/>
    <w:rsid w:val="001E1AEE"/>
    <w:rsid w:val="001E2794"/>
    <w:rsid w:val="001E2869"/>
    <w:rsid w:val="001E2DAA"/>
    <w:rsid w:val="001E3BB6"/>
    <w:rsid w:val="001E5A38"/>
    <w:rsid w:val="001E6491"/>
    <w:rsid w:val="001F0704"/>
    <w:rsid w:val="001F0FAE"/>
    <w:rsid w:val="001F12F8"/>
    <w:rsid w:val="001F1B6F"/>
    <w:rsid w:val="001F26C8"/>
    <w:rsid w:val="001F31D3"/>
    <w:rsid w:val="001F3BC2"/>
    <w:rsid w:val="001F520F"/>
    <w:rsid w:val="001F5D9E"/>
    <w:rsid w:val="001F6E80"/>
    <w:rsid w:val="0020078F"/>
    <w:rsid w:val="002015AC"/>
    <w:rsid w:val="00201DD3"/>
    <w:rsid w:val="00201EB3"/>
    <w:rsid w:val="002025EF"/>
    <w:rsid w:val="0020395C"/>
    <w:rsid w:val="00203A6B"/>
    <w:rsid w:val="00203C5D"/>
    <w:rsid w:val="0020472D"/>
    <w:rsid w:val="002054FA"/>
    <w:rsid w:val="002055EB"/>
    <w:rsid w:val="00205BA2"/>
    <w:rsid w:val="00206E8F"/>
    <w:rsid w:val="00210ABA"/>
    <w:rsid w:val="00210B84"/>
    <w:rsid w:val="0021486B"/>
    <w:rsid w:val="0021735D"/>
    <w:rsid w:val="00220797"/>
    <w:rsid w:val="00222605"/>
    <w:rsid w:val="00222736"/>
    <w:rsid w:val="00223821"/>
    <w:rsid w:val="00223F0E"/>
    <w:rsid w:val="00224E56"/>
    <w:rsid w:val="002250C5"/>
    <w:rsid w:val="00225DBB"/>
    <w:rsid w:val="00225E5F"/>
    <w:rsid w:val="00226153"/>
    <w:rsid w:val="0022789D"/>
    <w:rsid w:val="002279D5"/>
    <w:rsid w:val="0023006B"/>
    <w:rsid w:val="0023035E"/>
    <w:rsid w:val="002303AB"/>
    <w:rsid w:val="002303CE"/>
    <w:rsid w:val="00230BFD"/>
    <w:rsid w:val="00230CEA"/>
    <w:rsid w:val="00231DD2"/>
    <w:rsid w:val="002322BD"/>
    <w:rsid w:val="0023279F"/>
    <w:rsid w:val="00232AEF"/>
    <w:rsid w:val="00232F51"/>
    <w:rsid w:val="00233B97"/>
    <w:rsid w:val="00234DB8"/>
    <w:rsid w:val="002352C1"/>
    <w:rsid w:val="002357D2"/>
    <w:rsid w:val="002365EE"/>
    <w:rsid w:val="00236706"/>
    <w:rsid w:val="00236A12"/>
    <w:rsid w:val="0023711F"/>
    <w:rsid w:val="002413FD"/>
    <w:rsid w:val="00241CAC"/>
    <w:rsid w:val="00242EC2"/>
    <w:rsid w:val="00244007"/>
    <w:rsid w:val="002464A9"/>
    <w:rsid w:val="00246E02"/>
    <w:rsid w:val="00246E53"/>
    <w:rsid w:val="002506C9"/>
    <w:rsid w:val="00251F99"/>
    <w:rsid w:val="002527C5"/>
    <w:rsid w:val="00253757"/>
    <w:rsid w:val="00254B73"/>
    <w:rsid w:val="002554D8"/>
    <w:rsid w:val="0025646F"/>
    <w:rsid w:val="00256CF2"/>
    <w:rsid w:val="00257A56"/>
    <w:rsid w:val="00257C9B"/>
    <w:rsid w:val="0026214D"/>
    <w:rsid w:val="00263A1F"/>
    <w:rsid w:val="00264FA7"/>
    <w:rsid w:val="0026584A"/>
    <w:rsid w:val="00265876"/>
    <w:rsid w:val="00265F47"/>
    <w:rsid w:val="00266747"/>
    <w:rsid w:val="00267827"/>
    <w:rsid w:val="00270280"/>
    <w:rsid w:val="002704A8"/>
    <w:rsid w:val="002707C2"/>
    <w:rsid w:val="00271EEE"/>
    <w:rsid w:val="002720BE"/>
    <w:rsid w:val="002732DF"/>
    <w:rsid w:val="002740F6"/>
    <w:rsid w:val="00275108"/>
    <w:rsid w:val="00276403"/>
    <w:rsid w:val="0028061A"/>
    <w:rsid w:val="00280871"/>
    <w:rsid w:val="0028138A"/>
    <w:rsid w:val="002819B4"/>
    <w:rsid w:val="00281F9A"/>
    <w:rsid w:val="00282E16"/>
    <w:rsid w:val="00284228"/>
    <w:rsid w:val="00284F88"/>
    <w:rsid w:val="00285B1B"/>
    <w:rsid w:val="002863FE"/>
    <w:rsid w:val="002864A9"/>
    <w:rsid w:val="0028740E"/>
    <w:rsid w:val="00287C83"/>
    <w:rsid w:val="00287E90"/>
    <w:rsid w:val="002901F5"/>
    <w:rsid w:val="00290206"/>
    <w:rsid w:val="0029084D"/>
    <w:rsid w:val="00290CFB"/>
    <w:rsid w:val="00290E48"/>
    <w:rsid w:val="00291183"/>
    <w:rsid w:val="002919C7"/>
    <w:rsid w:val="002944AD"/>
    <w:rsid w:val="00295C35"/>
    <w:rsid w:val="002967FB"/>
    <w:rsid w:val="002A0131"/>
    <w:rsid w:val="002A0DDF"/>
    <w:rsid w:val="002A1706"/>
    <w:rsid w:val="002A1F93"/>
    <w:rsid w:val="002A3413"/>
    <w:rsid w:val="002A4101"/>
    <w:rsid w:val="002A4CF5"/>
    <w:rsid w:val="002A4E59"/>
    <w:rsid w:val="002A52CF"/>
    <w:rsid w:val="002A53A0"/>
    <w:rsid w:val="002A571F"/>
    <w:rsid w:val="002A5D28"/>
    <w:rsid w:val="002A5E78"/>
    <w:rsid w:val="002A6B33"/>
    <w:rsid w:val="002A6E15"/>
    <w:rsid w:val="002B0DE2"/>
    <w:rsid w:val="002B1AE2"/>
    <w:rsid w:val="002B3802"/>
    <w:rsid w:val="002B4AAB"/>
    <w:rsid w:val="002B5266"/>
    <w:rsid w:val="002B553F"/>
    <w:rsid w:val="002B5572"/>
    <w:rsid w:val="002B6E51"/>
    <w:rsid w:val="002C12AE"/>
    <w:rsid w:val="002C1E30"/>
    <w:rsid w:val="002C2528"/>
    <w:rsid w:val="002C31C8"/>
    <w:rsid w:val="002C4A30"/>
    <w:rsid w:val="002C4C87"/>
    <w:rsid w:val="002C53D7"/>
    <w:rsid w:val="002C5599"/>
    <w:rsid w:val="002C6413"/>
    <w:rsid w:val="002C6786"/>
    <w:rsid w:val="002C6FC4"/>
    <w:rsid w:val="002D018D"/>
    <w:rsid w:val="002D0ECF"/>
    <w:rsid w:val="002D13A8"/>
    <w:rsid w:val="002D29E0"/>
    <w:rsid w:val="002D3A22"/>
    <w:rsid w:val="002D3FB7"/>
    <w:rsid w:val="002D449E"/>
    <w:rsid w:val="002D494E"/>
    <w:rsid w:val="002D6DA4"/>
    <w:rsid w:val="002D6E92"/>
    <w:rsid w:val="002D7641"/>
    <w:rsid w:val="002D7CBB"/>
    <w:rsid w:val="002E01D0"/>
    <w:rsid w:val="002E241C"/>
    <w:rsid w:val="002E277F"/>
    <w:rsid w:val="002E291B"/>
    <w:rsid w:val="002E2C61"/>
    <w:rsid w:val="002E34DE"/>
    <w:rsid w:val="002E3F7C"/>
    <w:rsid w:val="002E3FF8"/>
    <w:rsid w:val="002E4F84"/>
    <w:rsid w:val="002E50AC"/>
    <w:rsid w:val="002E520A"/>
    <w:rsid w:val="002E5C2E"/>
    <w:rsid w:val="002E6AF6"/>
    <w:rsid w:val="002E7294"/>
    <w:rsid w:val="002F02E9"/>
    <w:rsid w:val="002F1BF0"/>
    <w:rsid w:val="002F1EB9"/>
    <w:rsid w:val="002F5275"/>
    <w:rsid w:val="002F6D9C"/>
    <w:rsid w:val="002F6F50"/>
    <w:rsid w:val="002F77D4"/>
    <w:rsid w:val="002F7A68"/>
    <w:rsid w:val="00300353"/>
    <w:rsid w:val="00301653"/>
    <w:rsid w:val="00302083"/>
    <w:rsid w:val="00303088"/>
    <w:rsid w:val="00304904"/>
    <w:rsid w:val="003051B3"/>
    <w:rsid w:val="003055E4"/>
    <w:rsid w:val="00305821"/>
    <w:rsid w:val="00305A90"/>
    <w:rsid w:val="00305D61"/>
    <w:rsid w:val="0030677D"/>
    <w:rsid w:val="00307C46"/>
    <w:rsid w:val="00307FD5"/>
    <w:rsid w:val="0031010B"/>
    <w:rsid w:val="00311B34"/>
    <w:rsid w:val="00311B76"/>
    <w:rsid w:val="00311C4F"/>
    <w:rsid w:val="00312534"/>
    <w:rsid w:val="003151E7"/>
    <w:rsid w:val="00315775"/>
    <w:rsid w:val="00315EF1"/>
    <w:rsid w:val="003162BB"/>
    <w:rsid w:val="00316E36"/>
    <w:rsid w:val="00317D22"/>
    <w:rsid w:val="00320FDE"/>
    <w:rsid w:val="003211A2"/>
    <w:rsid w:val="0032127F"/>
    <w:rsid w:val="00321706"/>
    <w:rsid w:val="00321F80"/>
    <w:rsid w:val="0032432F"/>
    <w:rsid w:val="00324791"/>
    <w:rsid w:val="00325650"/>
    <w:rsid w:val="00326907"/>
    <w:rsid w:val="003278B3"/>
    <w:rsid w:val="0032795E"/>
    <w:rsid w:val="00330617"/>
    <w:rsid w:val="003306DB"/>
    <w:rsid w:val="003314BD"/>
    <w:rsid w:val="00331657"/>
    <w:rsid w:val="0033395F"/>
    <w:rsid w:val="00333D43"/>
    <w:rsid w:val="0033432D"/>
    <w:rsid w:val="0033486B"/>
    <w:rsid w:val="00334DDF"/>
    <w:rsid w:val="003353AF"/>
    <w:rsid w:val="003367C1"/>
    <w:rsid w:val="00336845"/>
    <w:rsid w:val="00336CBE"/>
    <w:rsid w:val="00336F5B"/>
    <w:rsid w:val="00340043"/>
    <w:rsid w:val="0034014B"/>
    <w:rsid w:val="00342003"/>
    <w:rsid w:val="003423E8"/>
    <w:rsid w:val="00342526"/>
    <w:rsid w:val="003425BC"/>
    <w:rsid w:val="003432FF"/>
    <w:rsid w:val="0034376A"/>
    <w:rsid w:val="003454EA"/>
    <w:rsid w:val="00345C86"/>
    <w:rsid w:val="00346441"/>
    <w:rsid w:val="003473B4"/>
    <w:rsid w:val="00347AA6"/>
    <w:rsid w:val="0035008C"/>
    <w:rsid w:val="003505EE"/>
    <w:rsid w:val="003509BB"/>
    <w:rsid w:val="0035238A"/>
    <w:rsid w:val="0035244B"/>
    <w:rsid w:val="003530E6"/>
    <w:rsid w:val="0035334C"/>
    <w:rsid w:val="00354089"/>
    <w:rsid w:val="00357547"/>
    <w:rsid w:val="00357AEB"/>
    <w:rsid w:val="00360097"/>
    <w:rsid w:val="003603E8"/>
    <w:rsid w:val="00360509"/>
    <w:rsid w:val="00360D15"/>
    <w:rsid w:val="00361583"/>
    <w:rsid w:val="003615F0"/>
    <w:rsid w:val="003617DD"/>
    <w:rsid w:val="00363FF1"/>
    <w:rsid w:val="00364642"/>
    <w:rsid w:val="00365315"/>
    <w:rsid w:val="00366CE8"/>
    <w:rsid w:val="00371AD1"/>
    <w:rsid w:val="00371B4F"/>
    <w:rsid w:val="00371CCE"/>
    <w:rsid w:val="00371EFF"/>
    <w:rsid w:val="00372486"/>
    <w:rsid w:val="00373030"/>
    <w:rsid w:val="0037411F"/>
    <w:rsid w:val="00375C00"/>
    <w:rsid w:val="00376F6E"/>
    <w:rsid w:val="00380AAB"/>
    <w:rsid w:val="003817F1"/>
    <w:rsid w:val="00381B9D"/>
    <w:rsid w:val="00381C1C"/>
    <w:rsid w:val="00382208"/>
    <w:rsid w:val="0038230C"/>
    <w:rsid w:val="00382518"/>
    <w:rsid w:val="00382898"/>
    <w:rsid w:val="00383711"/>
    <w:rsid w:val="00384179"/>
    <w:rsid w:val="0038421A"/>
    <w:rsid w:val="00384820"/>
    <w:rsid w:val="00384830"/>
    <w:rsid w:val="0038491B"/>
    <w:rsid w:val="00384A87"/>
    <w:rsid w:val="00384B5F"/>
    <w:rsid w:val="00384C26"/>
    <w:rsid w:val="003860C2"/>
    <w:rsid w:val="00387111"/>
    <w:rsid w:val="00387FB5"/>
    <w:rsid w:val="00390405"/>
    <w:rsid w:val="00390A35"/>
    <w:rsid w:val="00390E1E"/>
    <w:rsid w:val="003914B1"/>
    <w:rsid w:val="003927C4"/>
    <w:rsid w:val="00392B87"/>
    <w:rsid w:val="0039400E"/>
    <w:rsid w:val="00394F61"/>
    <w:rsid w:val="00394FC0"/>
    <w:rsid w:val="003950E6"/>
    <w:rsid w:val="003953B0"/>
    <w:rsid w:val="003960F2"/>
    <w:rsid w:val="003961D8"/>
    <w:rsid w:val="003962C1"/>
    <w:rsid w:val="003A2BDB"/>
    <w:rsid w:val="003A3A17"/>
    <w:rsid w:val="003A3B97"/>
    <w:rsid w:val="003A3FF3"/>
    <w:rsid w:val="003A5AC2"/>
    <w:rsid w:val="003A67C5"/>
    <w:rsid w:val="003A7005"/>
    <w:rsid w:val="003A7720"/>
    <w:rsid w:val="003A7C55"/>
    <w:rsid w:val="003B0C25"/>
    <w:rsid w:val="003B23CB"/>
    <w:rsid w:val="003B2553"/>
    <w:rsid w:val="003B260A"/>
    <w:rsid w:val="003B2A4C"/>
    <w:rsid w:val="003B3681"/>
    <w:rsid w:val="003B3747"/>
    <w:rsid w:val="003B65E1"/>
    <w:rsid w:val="003B6BBB"/>
    <w:rsid w:val="003B7B27"/>
    <w:rsid w:val="003C0094"/>
    <w:rsid w:val="003C0CED"/>
    <w:rsid w:val="003C147E"/>
    <w:rsid w:val="003C2F11"/>
    <w:rsid w:val="003C3A54"/>
    <w:rsid w:val="003C4D74"/>
    <w:rsid w:val="003C5AB8"/>
    <w:rsid w:val="003C5BF7"/>
    <w:rsid w:val="003C5F9D"/>
    <w:rsid w:val="003C7BE1"/>
    <w:rsid w:val="003D07C7"/>
    <w:rsid w:val="003D0871"/>
    <w:rsid w:val="003D0CF5"/>
    <w:rsid w:val="003D110F"/>
    <w:rsid w:val="003D162E"/>
    <w:rsid w:val="003D170A"/>
    <w:rsid w:val="003D1949"/>
    <w:rsid w:val="003D1D76"/>
    <w:rsid w:val="003D2898"/>
    <w:rsid w:val="003D435A"/>
    <w:rsid w:val="003D5165"/>
    <w:rsid w:val="003D544D"/>
    <w:rsid w:val="003D594B"/>
    <w:rsid w:val="003D598F"/>
    <w:rsid w:val="003D61CC"/>
    <w:rsid w:val="003D64DB"/>
    <w:rsid w:val="003D6771"/>
    <w:rsid w:val="003D6F45"/>
    <w:rsid w:val="003D7ABA"/>
    <w:rsid w:val="003E3793"/>
    <w:rsid w:val="003E3BEC"/>
    <w:rsid w:val="003E41CA"/>
    <w:rsid w:val="003E41E8"/>
    <w:rsid w:val="003E6A27"/>
    <w:rsid w:val="003E7E59"/>
    <w:rsid w:val="003F168D"/>
    <w:rsid w:val="003F1980"/>
    <w:rsid w:val="003F1CC4"/>
    <w:rsid w:val="003F2B1D"/>
    <w:rsid w:val="003F55D3"/>
    <w:rsid w:val="003F62D2"/>
    <w:rsid w:val="003F68CE"/>
    <w:rsid w:val="0040013C"/>
    <w:rsid w:val="0040028A"/>
    <w:rsid w:val="00400823"/>
    <w:rsid w:val="004016ED"/>
    <w:rsid w:val="00401F60"/>
    <w:rsid w:val="004038C6"/>
    <w:rsid w:val="004041B6"/>
    <w:rsid w:val="00405C1A"/>
    <w:rsid w:val="00407C23"/>
    <w:rsid w:val="00411969"/>
    <w:rsid w:val="00411F0C"/>
    <w:rsid w:val="004122A8"/>
    <w:rsid w:val="004131A6"/>
    <w:rsid w:val="004136A6"/>
    <w:rsid w:val="00413C52"/>
    <w:rsid w:val="004146C6"/>
    <w:rsid w:val="004149FC"/>
    <w:rsid w:val="00414A49"/>
    <w:rsid w:val="00414CD4"/>
    <w:rsid w:val="00414FA5"/>
    <w:rsid w:val="00415832"/>
    <w:rsid w:val="00415FE1"/>
    <w:rsid w:val="004170C1"/>
    <w:rsid w:val="00417CC1"/>
    <w:rsid w:val="00420415"/>
    <w:rsid w:val="004205FB"/>
    <w:rsid w:val="004206D6"/>
    <w:rsid w:val="0042157B"/>
    <w:rsid w:val="004218E4"/>
    <w:rsid w:val="004237FA"/>
    <w:rsid w:val="00423A9E"/>
    <w:rsid w:val="00424076"/>
    <w:rsid w:val="00424196"/>
    <w:rsid w:val="00425FC1"/>
    <w:rsid w:val="0042665B"/>
    <w:rsid w:val="00426909"/>
    <w:rsid w:val="00426CFC"/>
    <w:rsid w:val="00427702"/>
    <w:rsid w:val="004300E0"/>
    <w:rsid w:val="00430AD4"/>
    <w:rsid w:val="00431148"/>
    <w:rsid w:val="0043136A"/>
    <w:rsid w:val="00431626"/>
    <w:rsid w:val="00431720"/>
    <w:rsid w:val="004325C8"/>
    <w:rsid w:val="0043451E"/>
    <w:rsid w:val="004345AB"/>
    <w:rsid w:val="004352EA"/>
    <w:rsid w:val="00436595"/>
    <w:rsid w:val="004379CF"/>
    <w:rsid w:val="00437DBC"/>
    <w:rsid w:val="0044015A"/>
    <w:rsid w:val="00440DE5"/>
    <w:rsid w:val="004417BD"/>
    <w:rsid w:val="00442A94"/>
    <w:rsid w:val="00443223"/>
    <w:rsid w:val="00443FC4"/>
    <w:rsid w:val="00444A3A"/>
    <w:rsid w:val="00445860"/>
    <w:rsid w:val="004459F1"/>
    <w:rsid w:val="004461AC"/>
    <w:rsid w:val="0044656D"/>
    <w:rsid w:val="00446CA9"/>
    <w:rsid w:val="00446F64"/>
    <w:rsid w:val="004472D9"/>
    <w:rsid w:val="0045044F"/>
    <w:rsid w:val="0045099C"/>
    <w:rsid w:val="004512EB"/>
    <w:rsid w:val="0045292F"/>
    <w:rsid w:val="004530C4"/>
    <w:rsid w:val="004533FE"/>
    <w:rsid w:val="00453703"/>
    <w:rsid w:val="00453D93"/>
    <w:rsid w:val="00453F56"/>
    <w:rsid w:val="00454CD2"/>
    <w:rsid w:val="0045513B"/>
    <w:rsid w:val="004555C8"/>
    <w:rsid w:val="00455E97"/>
    <w:rsid w:val="004562E3"/>
    <w:rsid w:val="0045697A"/>
    <w:rsid w:val="00461B0A"/>
    <w:rsid w:val="004623D8"/>
    <w:rsid w:val="0046254D"/>
    <w:rsid w:val="00463229"/>
    <w:rsid w:val="00463EB4"/>
    <w:rsid w:val="00464B9B"/>
    <w:rsid w:val="0046526F"/>
    <w:rsid w:val="00466F74"/>
    <w:rsid w:val="00467F76"/>
    <w:rsid w:val="004706E4"/>
    <w:rsid w:val="0047076A"/>
    <w:rsid w:val="00470E65"/>
    <w:rsid w:val="004720A6"/>
    <w:rsid w:val="0047246D"/>
    <w:rsid w:val="004730BA"/>
    <w:rsid w:val="004731BB"/>
    <w:rsid w:val="0047392B"/>
    <w:rsid w:val="00474071"/>
    <w:rsid w:val="0047453A"/>
    <w:rsid w:val="0047755D"/>
    <w:rsid w:val="00481C9A"/>
    <w:rsid w:val="00482705"/>
    <w:rsid w:val="00482750"/>
    <w:rsid w:val="00482A1F"/>
    <w:rsid w:val="0048311B"/>
    <w:rsid w:val="00483E87"/>
    <w:rsid w:val="00485063"/>
    <w:rsid w:val="00485361"/>
    <w:rsid w:val="00485CD2"/>
    <w:rsid w:val="00486833"/>
    <w:rsid w:val="00486F74"/>
    <w:rsid w:val="00490D54"/>
    <w:rsid w:val="004912B2"/>
    <w:rsid w:val="00491611"/>
    <w:rsid w:val="00491D10"/>
    <w:rsid w:val="004943B1"/>
    <w:rsid w:val="004945CA"/>
    <w:rsid w:val="00494D5C"/>
    <w:rsid w:val="00495197"/>
    <w:rsid w:val="004959D2"/>
    <w:rsid w:val="00497210"/>
    <w:rsid w:val="004A12EC"/>
    <w:rsid w:val="004A1567"/>
    <w:rsid w:val="004A182C"/>
    <w:rsid w:val="004A23A6"/>
    <w:rsid w:val="004A2B41"/>
    <w:rsid w:val="004A353E"/>
    <w:rsid w:val="004A4BE6"/>
    <w:rsid w:val="004A501B"/>
    <w:rsid w:val="004A583E"/>
    <w:rsid w:val="004A6321"/>
    <w:rsid w:val="004B0004"/>
    <w:rsid w:val="004B01E2"/>
    <w:rsid w:val="004B0DCD"/>
    <w:rsid w:val="004B1E20"/>
    <w:rsid w:val="004B24EB"/>
    <w:rsid w:val="004B42FF"/>
    <w:rsid w:val="004B4755"/>
    <w:rsid w:val="004B4B57"/>
    <w:rsid w:val="004B562E"/>
    <w:rsid w:val="004B6BB9"/>
    <w:rsid w:val="004B7C81"/>
    <w:rsid w:val="004C0063"/>
    <w:rsid w:val="004C0188"/>
    <w:rsid w:val="004C0B45"/>
    <w:rsid w:val="004C0C4D"/>
    <w:rsid w:val="004C1242"/>
    <w:rsid w:val="004C14D8"/>
    <w:rsid w:val="004C2150"/>
    <w:rsid w:val="004C2BB0"/>
    <w:rsid w:val="004C318A"/>
    <w:rsid w:val="004C3D81"/>
    <w:rsid w:val="004C487C"/>
    <w:rsid w:val="004C4AD9"/>
    <w:rsid w:val="004C50FF"/>
    <w:rsid w:val="004C58C4"/>
    <w:rsid w:val="004C5ADE"/>
    <w:rsid w:val="004C6258"/>
    <w:rsid w:val="004C708B"/>
    <w:rsid w:val="004C73F0"/>
    <w:rsid w:val="004C7C09"/>
    <w:rsid w:val="004C7E82"/>
    <w:rsid w:val="004D01C6"/>
    <w:rsid w:val="004D11F0"/>
    <w:rsid w:val="004D1928"/>
    <w:rsid w:val="004D1F0C"/>
    <w:rsid w:val="004D2ACF"/>
    <w:rsid w:val="004D315D"/>
    <w:rsid w:val="004D490E"/>
    <w:rsid w:val="004D4A09"/>
    <w:rsid w:val="004D502A"/>
    <w:rsid w:val="004D50E3"/>
    <w:rsid w:val="004D6F08"/>
    <w:rsid w:val="004D7065"/>
    <w:rsid w:val="004D7317"/>
    <w:rsid w:val="004E0071"/>
    <w:rsid w:val="004E0299"/>
    <w:rsid w:val="004E0559"/>
    <w:rsid w:val="004E08BC"/>
    <w:rsid w:val="004E0FA2"/>
    <w:rsid w:val="004E214C"/>
    <w:rsid w:val="004E21DA"/>
    <w:rsid w:val="004E2ABA"/>
    <w:rsid w:val="004E3494"/>
    <w:rsid w:val="004E36B0"/>
    <w:rsid w:val="004E3F64"/>
    <w:rsid w:val="004E437A"/>
    <w:rsid w:val="004E540F"/>
    <w:rsid w:val="004E54D2"/>
    <w:rsid w:val="004E5BF0"/>
    <w:rsid w:val="004E7794"/>
    <w:rsid w:val="004F0FE0"/>
    <w:rsid w:val="004F1692"/>
    <w:rsid w:val="004F1F6D"/>
    <w:rsid w:val="004F475E"/>
    <w:rsid w:val="004F4B71"/>
    <w:rsid w:val="004F5269"/>
    <w:rsid w:val="004F6BC0"/>
    <w:rsid w:val="004F75CB"/>
    <w:rsid w:val="004F7A96"/>
    <w:rsid w:val="004F7F2F"/>
    <w:rsid w:val="00501072"/>
    <w:rsid w:val="005010AB"/>
    <w:rsid w:val="0050123C"/>
    <w:rsid w:val="005015D9"/>
    <w:rsid w:val="005021B6"/>
    <w:rsid w:val="0050352F"/>
    <w:rsid w:val="00504499"/>
    <w:rsid w:val="00504D0C"/>
    <w:rsid w:val="005070B1"/>
    <w:rsid w:val="00507C5F"/>
    <w:rsid w:val="00510B31"/>
    <w:rsid w:val="00512FAD"/>
    <w:rsid w:val="00514286"/>
    <w:rsid w:val="00515988"/>
    <w:rsid w:val="005159A6"/>
    <w:rsid w:val="005159B0"/>
    <w:rsid w:val="00515A18"/>
    <w:rsid w:val="0051661F"/>
    <w:rsid w:val="00517970"/>
    <w:rsid w:val="00517ED0"/>
    <w:rsid w:val="00520409"/>
    <w:rsid w:val="005207DD"/>
    <w:rsid w:val="00522BF2"/>
    <w:rsid w:val="00523D85"/>
    <w:rsid w:val="005246EC"/>
    <w:rsid w:val="005246F6"/>
    <w:rsid w:val="00524E4C"/>
    <w:rsid w:val="00525C95"/>
    <w:rsid w:val="00526CA3"/>
    <w:rsid w:val="00527399"/>
    <w:rsid w:val="005305A1"/>
    <w:rsid w:val="0053065D"/>
    <w:rsid w:val="00530734"/>
    <w:rsid w:val="00531891"/>
    <w:rsid w:val="005337A2"/>
    <w:rsid w:val="00533B25"/>
    <w:rsid w:val="00534296"/>
    <w:rsid w:val="005356E1"/>
    <w:rsid w:val="005369F1"/>
    <w:rsid w:val="00536A97"/>
    <w:rsid w:val="00536B32"/>
    <w:rsid w:val="0053723E"/>
    <w:rsid w:val="00537DED"/>
    <w:rsid w:val="00540884"/>
    <w:rsid w:val="00541093"/>
    <w:rsid w:val="005422CB"/>
    <w:rsid w:val="00542558"/>
    <w:rsid w:val="00544047"/>
    <w:rsid w:val="00544798"/>
    <w:rsid w:val="005462B2"/>
    <w:rsid w:val="005467B4"/>
    <w:rsid w:val="00547451"/>
    <w:rsid w:val="005477EB"/>
    <w:rsid w:val="00550B55"/>
    <w:rsid w:val="00551D8D"/>
    <w:rsid w:val="00551DE6"/>
    <w:rsid w:val="00552555"/>
    <w:rsid w:val="00554EEB"/>
    <w:rsid w:val="005606A7"/>
    <w:rsid w:val="00560A8F"/>
    <w:rsid w:val="00560F4F"/>
    <w:rsid w:val="00561192"/>
    <w:rsid w:val="005613CA"/>
    <w:rsid w:val="00561DD6"/>
    <w:rsid w:val="00564C6B"/>
    <w:rsid w:val="00566DF2"/>
    <w:rsid w:val="00571D6F"/>
    <w:rsid w:val="005742DE"/>
    <w:rsid w:val="00576353"/>
    <w:rsid w:val="00576435"/>
    <w:rsid w:val="00576674"/>
    <w:rsid w:val="00576AE6"/>
    <w:rsid w:val="0057791C"/>
    <w:rsid w:val="005801A4"/>
    <w:rsid w:val="00580FA1"/>
    <w:rsid w:val="00582539"/>
    <w:rsid w:val="0058420C"/>
    <w:rsid w:val="00585365"/>
    <w:rsid w:val="00586256"/>
    <w:rsid w:val="00586DCF"/>
    <w:rsid w:val="00590150"/>
    <w:rsid w:val="00590407"/>
    <w:rsid w:val="005907DC"/>
    <w:rsid w:val="005918B9"/>
    <w:rsid w:val="00592725"/>
    <w:rsid w:val="0059298A"/>
    <w:rsid w:val="005930ED"/>
    <w:rsid w:val="0059356F"/>
    <w:rsid w:val="0059381F"/>
    <w:rsid w:val="00595148"/>
    <w:rsid w:val="00596653"/>
    <w:rsid w:val="00596D73"/>
    <w:rsid w:val="00597682"/>
    <w:rsid w:val="00597C4B"/>
    <w:rsid w:val="005A02FF"/>
    <w:rsid w:val="005A1D13"/>
    <w:rsid w:val="005A276A"/>
    <w:rsid w:val="005A2DF8"/>
    <w:rsid w:val="005A3E6D"/>
    <w:rsid w:val="005A4A45"/>
    <w:rsid w:val="005A65ED"/>
    <w:rsid w:val="005A6DE3"/>
    <w:rsid w:val="005A765B"/>
    <w:rsid w:val="005B024D"/>
    <w:rsid w:val="005B253C"/>
    <w:rsid w:val="005B3023"/>
    <w:rsid w:val="005B3A4E"/>
    <w:rsid w:val="005B3BFA"/>
    <w:rsid w:val="005B4ECB"/>
    <w:rsid w:val="005B587D"/>
    <w:rsid w:val="005B6217"/>
    <w:rsid w:val="005B78C8"/>
    <w:rsid w:val="005C05D2"/>
    <w:rsid w:val="005C0EAC"/>
    <w:rsid w:val="005C150D"/>
    <w:rsid w:val="005C213B"/>
    <w:rsid w:val="005C3922"/>
    <w:rsid w:val="005C42A8"/>
    <w:rsid w:val="005C43AD"/>
    <w:rsid w:val="005C6701"/>
    <w:rsid w:val="005D0564"/>
    <w:rsid w:val="005D1E68"/>
    <w:rsid w:val="005D3085"/>
    <w:rsid w:val="005D36AA"/>
    <w:rsid w:val="005D3ECC"/>
    <w:rsid w:val="005D565C"/>
    <w:rsid w:val="005D641D"/>
    <w:rsid w:val="005D7AC3"/>
    <w:rsid w:val="005E1606"/>
    <w:rsid w:val="005E195C"/>
    <w:rsid w:val="005E1B4D"/>
    <w:rsid w:val="005E2CE3"/>
    <w:rsid w:val="005E34F5"/>
    <w:rsid w:val="005E35E8"/>
    <w:rsid w:val="005E3EA6"/>
    <w:rsid w:val="005E45AD"/>
    <w:rsid w:val="005E49BA"/>
    <w:rsid w:val="005E5835"/>
    <w:rsid w:val="005E68CA"/>
    <w:rsid w:val="005E7A1F"/>
    <w:rsid w:val="005F0EB8"/>
    <w:rsid w:val="005F17E8"/>
    <w:rsid w:val="005F227A"/>
    <w:rsid w:val="005F231E"/>
    <w:rsid w:val="005F23C4"/>
    <w:rsid w:val="005F279F"/>
    <w:rsid w:val="005F2A55"/>
    <w:rsid w:val="005F3809"/>
    <w:rsid w:val="005F3A45"/>
    <w:rsid w:val="005F3C74"/>
    <w:rsid w:val="005F4149"/>
    <w:rsid w:val="005F44F8"/>
    <w:rsid w:val="005F4595"/>
    <w:rsid w:val="005F54C2"/>
    <w:rsid w:val="00600D4F"/>
    <w:rsid w:val="00602126"/>
    <w:rsid w:val="006026C8"/>
    <w:rsid w:val="00603EC4"/>
    <w:rsid w:val="0060538D"/>
    <w:rsid w:val="0060596B"/>
    <w:rsid w:val="00610941"/>
    <w:rsid w:val="006112AB"/>
    <w:rsid w:val="006122CB"/>
    <w:rsid w:val="00612929"/>
    <w:rsid w:val="006129F3"/>
    <w:rsid w:val="006149D2"/>
    <w:rsid w:val="00614F3D"/>
    <w:rsid w:val="006151E3"/>
    <w:rsid w:val="0061526F"/>
    <w:rsid w:val="0061672B"/>
    <w:rsid w:val="00617704"/>
    <w:rsid w:val="00617891"/>
    <w:rsid w:val="00617C7D"/>
    <w:rsid w:val="00620371"/>
    <w:rsid w:val="00620CC6"/>
    <w:rsid w:val="00620FA8"/>
    <w:rsid w:val="006213C3"/>
    <w:rsid w:val="00621ADD"/>
    <w:rsid w:val="00626275"/>
    <w:rsid w:val="00627C5E"/>
    <w:rsid w:val="006314AA"/>
    <w:rsid w:val="0063168D"/>
    <w:rsid w:val="006333A9"/>
    <w:rsid w:val="006335BB"/>
    <w:rsid w:val="00635590"/>
    <w:rsid w:val="006361F2"/>
    <w:rsid w:val="006404D2"/>
    <w:rsid w:val="0064050E"/>
    <w:rsid w:val="006448FB"/>
    <w:rsid w:val="00644C28"/>
    <w:rsid w:val="0064752C"/>
    <w:rsid w:val="00650005"/>
    <w:rsid w:val="00650C0B"/>
    <w:rsid w:val="00650FED"/>
    <w:rsid w:val="00651AC1"/>
    <w:rsid w:val="00652472"/>
    <w:rsid w:val="006540CC"/>
    <w:rsid w:val="00654911"/>
    <w:rsid w:val="00654F7C"/>
    <w:rsid w:val="006553BD"/>
    <w:rsid w:val="0065575D"/>
    <w:rsid w:val="00655A5E"/>
    <w:rsid w:val="00655BDC"/>
    <w:rsid w:val="00655FD5"/>
    <w:rsid w:val="0065728F"/>
    <w:rsid w:val="006573F8"/>
    <w:rsid w:val="00657810"/>
    <w:rsid w:val="006612FA"/>
    <w:rsid w:val="00661E30"/>
    <w:rsid w:val="00662F20"/>
    <w:rsid w:val="00664A15"/>
    <w:rsid w:val="00665B52"/>
    <w:rsid w:val="00665DD4"/>
    <w:rsid w:val="006705F0"/>
    <w:rsid w:val="00672BBD"/>
    <w:rsid w:val="00673F1C"/>
    <w:rsid w:val="00674471"/>
    <w:rsid w:val="00677427"/>
    <w:rsid w:val="006777C1"/>
    <w:rsid w:val="006808B5"/>
    <w:rsid w:val="00681046"/>
    <w:rsid w:val="00682222"/>
    <w:rsid w:val="0068314D"/>
    <w:rsid w:val="00683845"/>
    <w:rsid w:val="00683A29"/>
    <w:rsid w:val="00683DAA"/>
    <w:rsid w:val="00684531"/>
    <w:rsid w:val="00686C47"/>
    <w:rsid w:val="00686E25"/>
    <w:rsid w:val="00691210"/>
    <w:rsid w:val="006915F0"/>
    <w:rsid w:val="006917F8"/>
    <w:rsid w:val="00692055"/>
    <w:rsid w:val="00692690"/>
    <w:rsid w:val="006935CA"/>
    <w:rsid w:val="006942D6"/>
    <w:rsid w:val="00694650"/>
    <w:rsid w:val="00695ED2"/>
    <w:rsid w:val="00696312"/>
    <w:rsid w:val="00696705"/>
    <w:rsid w:val="00697477"/>
    <w:rsid w:val="0069765F"/>
    <w:rsid w:val="006A0232"/>
    <w:rsid w:val="006A18FE"/>
    <w:rsid w:val="006A24DD"/>
    <w:rsid w:val="006A24EA"/>
    <w:rsid w:val="006A3E68"/>
    <w:rsid w:val="006A4EB5"/>
    <w:rsid w:val="006A541D"/>
    <w:rsid w:val="006A6E59"/>
    <w:rsid w:val="006A7244"/>
    <w:rsid w:val="006A73CE"/>
    <w:rsid w:val="006A7B2C"/>
    <w:rsid w:val="006B007C"/>
    <w:rsid w:val="006B0ACC"/>
    <w:rsid w:val="006B0B78"/>
    <w:rsid w:val="006B1648"/>
    <w:rsid w:val="006B21E0"/>
    <w:rsid w:val="006B26CB"/>
    <w:rsid w:val="006B2FD9"/>
    <w:rsid w:val="006B3257"/>
    <w:rsid w:val="006B3300"/>
    <w:rsid w:val="006B35B2"/>
    <w:rsid w:val="006B3A9B"/>
    <w:rsid w:val="006B3EB0"/>
    <w:rsid w:val="006B4BDE"/>
    <w:rsid w:val="006B597E"/>
    <w:rsid w:val="006B5C58"/>
    <w:rsid w:val="006B5FB2"/>
    <w:rsid w:val="006C1710"/>
    <w:rsid w:val="006C1BD8"/>
    <w:rsid w:val="006C1ED8"/>
    <w:rsid w:val="006C2065"/>
    <w:rsid w:val="006C2225"/>
    <w:rsid w:val="006C30A2"/>
    <w:rsid w:val="006C4C68"/>
    <w:rsid w:val="006C54AF"/>
    <w:rsid w:val="006C55FF"/>
    <w:rsid w:val="006C5850"/>
    <w:rsid w:val="006C62AD"/>
    <w:rsid w:val="006C6386"/>
    <w:rsid w:val="006D0238"/>
    <w:rsid w:val="006D0297"/>
    <w:rsid w:val="006D0E23"/>
    <w:rsid w:val="006D171F"/>
    <w:rsid w:val="006D1D8D"/>
    <w:rsid w:val="006D2095"/>
    <w:rsid w:val="006D2C8D"/>
    <w:rsid w:val="006D2E32"/>
    <w:rsid w:val="006D2F84"/>
    <w:rsid w:val="006D4CC5"/>
    <w:rsid w:val="006D534F"/>
    <w:rsid w:val="006D6F89"/>
    <w:rsid w:val="006D74C3"/>
    <w:rsid w:val="006E0683"/>
    <w:rsid w:val="006E0F4D"/>
    <w:rsid w:val="006E128F"/>
    <w:rsid w:val="006E1BB2"/>
    <w:rsid w:val="006E237B"/>
    <w:rsid w:val="006E28B2"/>
    <w:rsid w:val="006E297F"/>
    <w:rsid w:val="006E2DE1"/>
    <w:rsid w:val="006E373A"/>
    <w:rsid w:val="006E43D2"/>
    <w:rsid w:val="006E4BF2"/>
    <w:rsid w:val="006E4C83"/>
    <w:rsid w:val="006E5FFE"/>
    <w:rsid w:val="006E6B1D"/>
    <w:rsid w:val="006E736C"/>
    <w:rsid w:val="006E7A3D"/>
    <w:rsid w:val="006F2033"/>
    <w:rsid w:val="006F2411"/>
    <w:rsid w:val="006F2D0E"/>
    <w:rsid w:val="006F2E71"/>
    <w:rsid w:val="006F36BB"/>
    <w:rsid w:val="006F4F97"/>
    <w:rsid w:val="006F616A"/>
    <w:rsid w:val="006F6F26"/>
    <w:rsid w:val="006F760E"/>
    <w:rsid w:val="006F768D"/>
    <w:rsid w:val="006F7C5F"/>
    <w:rsid w:val="006F7F99"/>
    <w:rsid w:val="00700A5B"/>
    <w:rsid w:val="007012C3"/>
    <w:rsid w:val="00701635"/>
    <w:rsid w:val="00701C12"/>
    <w:rsid w:val="00701CD3"/>
    <w:rsid w:val="007020EA"/>
    <w:rsid w:val="007037D3"/>
    <w:rsid w:val="007038EB"/>
    <w:rsid w:val="00703F69"/>
    <w:rsid w:val="0070455A"/>
    <w:rsid w:val="00704943"/>
    <w:rsid w:val="00705E5C"/>
    <w:rsid w:val="00707825"/>
    <w:rsid w:val="00710291"/>
    <w:rsid w:val="00710EEE"/>
    <w:rsid w:val="00710F22"/>
    <w:rsid w:val="0071137C"/>
    <w:rsid w:val="007119FF"/>
    <w:rsid w:val="007122B2"/>
    <w:rsid w:val="0071239F"/>
    <w:rsid w:val="00712BF3"/>
    <w:rsid w:val="00713061"/>
    <w:rsid w:val="0071439F"/>
    <w:rsid w:val="00715BCF"/>
    <w:rsid w:val="00716038"/>
    <w:rsid w:val="00716128"/>
    <w:rsid w:val="007168D3"/>
    <w:rsid w:val="00716C56"/>
    <w:rsid w:val="00716EFB"/>
    <w:rsid w:val="00717912"/>
    <w:rsid w:val="007204BB"/>
    <w:rsid w:val="00720BE4"/>
    <w:rsid w:val="00720EC2"/>
    <w:rsid w:val="00721BB2"/>
    <w:rsid w:val="007226B0"/>
    <w:rsid w:val="0072406D"/>
    <w:rsid w:val="0072545A"/>
    <w:rsid w:val="007254C7"/>
    <w:rsid w:val="007257F1"/>
    <w:rsid w:val="00726CCB"/>
    <w:rsid w:val="0072710C"/>
    <w:rsid w:val="00727B7B"/>
    <w:rsid w:val="007307ED"/>
    <w:rsid w:val="007324B3"/>
    <w:rsid w:val="0073414F"/>
    <w:rsid w:val="00734266"/>
    <w:rsid w:val="00734E7B"/>
    <w:rsid w:val="00735091"/>
    <w:rsid w:val="0073593B"/>
    <w:rsid w:val="00735DBC"/>
    <w:rsid w:val="0074001F"/>
    <w:rsid w:val="007405AF"/>
    <w:rsid w:val="0074143D"/>
    <w:rsid w:val="00742094"/>
    <w:rsid w:val="00742C15"/>
    <w:rsid w:val="007436DD"/>
    <w:rsid w:val="00743A68"/>
    <w:rsid w:val="007451C5"/>
    <w:rsid w:val="00745263"/>
    <w:rsid w:val="00745866"/>
    <w:rsid w:val="00745C82"/>
    <w:rsid w:val="007461B4"/>
    <w:rsid w:val="00746D06"/>
    <w:rsid w:val="00746E19"/>
    <w:rsid w:val="007474C7"/>
    <w:rsid w:val="00747BE4"/>
    <w:rsid w:val="007508F8"/>
    <w:rsid w:val="00750C5A"/>
    <w:rsid w:val="00750D7C"/>
    <w:rsid w:val="00751DD9"/>
    <w:rsid w:val="00752768"/>
    <w:rsid w:val="00752A95"/>
    <w:rsid w:val="00752AD2"/>
    <w:rsid w:val="00752AFB"/>
    <w:rsid w:val="00753A6F"/>
    <w:rsid w:val="00754C1D"/>
    <w:rsid w:val="00756A74"/>
    <w:rsid w:val="0075761B"/>
    <w:rsid w:val="00760E1B"/>
    <w:rsid w:val="00762939"/>
    <w:rsid w:val="00763F43"/>
    <w:rsid w:val="007652C5"/>
    <w:rsid w:val="007658DC"/>
    <w:rsid w:val="00765A07"/>
    <w:rsid w:val="00765D59"/>
    <w:rsid w:val="00766C43"/>
    <w:rsid w:val="00766C47"/>
    <w:rsid w:val="007710E6"/>
    <w:rsid w:val="00772A99"/>
    <w:rsid w:val="00773B84"/>
    <w:rsid w:val="00774BB3"/>
    <w:rsid w:val="007751FB"/>
    <w:rsid w:val="0077608A"/>
    <w:rsid w:val="0077664A"/>
    <w:rsid w:val="00776A98"/>
    <w:rsid w:val="007774DC"/>
    <w:rsid w:val="00777524"/>
    <w:rsid w:val="0078009C"/>
    <w:rsid w:val="007805D4"/>
    <w:rsid w:val="00783069"/>
    <w:rsid w:val="0078341B"/>
    <w:rsid w:val="00784A47"/>
    <w:rsid w:val="007853F4"/>
    <w:rsid w:val="00786A60"/>
    <w:rsid w:val="00790486"/>
    <w:rsid w:val="00790F8A"/>
    <w:rsid w:val="007911CA"/>
    <w:rsid w:val="00791624"/>
    <w:rsid w:val="00791753"/>
    <w:rsid w:val="00791D85"/>
    <w:rsid w:val="0079219D"/>
    <w:rsid w:val="00792536"/>
    <w:rsid w:val="00792D00"/>
    <w:rsid w:val="0079385A"/>
    <w:rsid w:val="00793F11"/>
    <w:rsid w:val="00796A33"/>
    <w:rsid w:val="0079715C"/>
    <w:rsid w:val="007979F0"/>
    <w:rsid w:val="007A05CE"/>
    <w:rsid w:val="007A08BD"/>
    <w:rsid w:val="007A1412"/>
    <w:rsid w:val="007A2240"/>
    <w:rsid w:val="007A255A"/>
    <w:rsid w:val="007A269D"/>
    <w:rsid w:val="007A28D9"/>
    <w:rsid w:val="007A35A9"/>
    <w:rsid w:val="007A5B72"/>
    <w:rsid w:val="007A5E57"/>
    <w:rsid w:val="007A61A0"/>
    <w:rsid w:val="007A7495"/>
    <w:rsid w:val="007A7AC5"/>
    <w:rsid w:val="007B045C"/>
    <w:rsid w:val="007B08F6"/>
    <w:rsid w:val="007B1139"/>
    <w:rsid w:val="007B1FA1"/>
    <w:rsid w:val="007B29B0"/>
    <w:rsid w:val="007B29D0"/>
    <w:rsid w:val="007B30FA"/>
    <w:rsid w:val="007B33DC"/>
    <w:rsid w:val="007B344C"/>
    <w:rsid w:val="007B3C3B"/>
    <w:rsid w:val="007B3CC1"/>
    <w:rsid w:val="007B4F34"/>
    <w:rsid w:val="007B5BA9"/>
    <w:rsid w:val="007B6411"/>
    <w:rsid w:val="007B68CE"/>
    <w:rsid w:val="007C14D8"/>
    <w:rsid w:val="007C1B1D"/>
    <w:rsid w:val="007C23D4"/>
    <w:rsid w:val="007C2731"/>
    <w:rsid w:val="007C2FBE"/>
    <w:rsid w:val="007C322A"/>
    <w:rsid w:val="007C3A7B"/>
    <w:rsid w:val="007C4D78"/>
    <w:rsid w:val="007C5CDF"/>
    <w:rsid w:val="007C6703"/>
    <w:rsid w:val="007C67C8"/>
    <w:rsid w:val="007C68A2"/>
    <w:rsid w:val="007C69C2"/>
    <w:rsid w:val="007C6C4A"/>
    <w:rsid w:val="007C6E2C"/>
    <w:rsid w:val="007D0BDA"/>
    <w:rsid w:val="007D1051"/>
    <w:rsid w:val="007D108B"/>
    <w:rsid w:val="007D14BB"/>
    <w:rsid w:val="007D18BF"/>
    <w:rsid w:val="007D2A20"/>
    <w:rsid w:val="007D3B28"/>
    <w:rsid w:val="007D3B83"/>
    <w:rsid w:val="007D6FA9"/>
    <w:rsid w:val="007E1906"/>
    <w:rsid w:val="007E1E8C"/>
    <w:rsid w:val="007E2511"/>
    <w:rsid w:val="007E28F1"/>
    <w:rsid w:val="007E41DB"/>
    <w:rsid w:val="007E465A"/>
    <w:rsid w:val="007E4DB0"/>
    <w:rsid w:val="007E5320"/>
    <w:rsid w:val="007E6152"/>
    <w:rsid w:val="007E6967"/>
    <w:rsid w:val="007F2AD0"/>
    <w:rsid w:val="007F4BCF"/>
    <w:rsid w:val="007F6044"/>
    <w:rsid w:val="007F6D40"/>
    <w:rsid w:val="007F7421"/>
    <w:rsid w:val="008008B6"/>
    <w:rsid w:val="00800D2A"/>
    <w:rsid w:val="00801C99"/>
    <w:rsid w:val="00802264"/>
    <w:rsid w:val="00802477"/>
    <w:rsid w:val="00802DA0"/>
    <w:rsid w:val="008041E5"/>
    <w:rsid w:val="00805323"/>
    <w:rsid w:val="00806101"/>
    <w:rsid w:val="008070CF"/>
    <w:rsid w:val="00807B4D"/>
    <w:rsid w:val="00807C23"/>
    <w:rsid w:val="0081076B"/>
    <w:rsid w:val="008108A3"/>
    <w:rsid w:val="008117E6"/>
    <w:rsid w:val="008118ED"/>
    <w:rsid w:val="008126DB"/>
    <w:rsid w:val="00812BE5"/>
    <w:rsid w:val="00813C33"/>
    <w:rsid w:val="0081410B"/>
    <w:rsid w:val="008141E1"/>
    <w:rsid w:val="00814E7B"/>
    <w:rsid w:val="00817005"/>
    <w:rsid w:val="008174AA"/>
    <w:rsid w:val="00817634"/>
    <w:rsid w:val="00817E12"/>
    <w:rsid w:val="0082134C"/>
    <w:rsid w:val="00821E4E"/>
    <w:rsid w:val="00822692"/>
    <w:rsid w:val="0082271E"/>
    <w:rsid w:val="00822C76"/>
    <w:rsid w:val="00822D35"/>
    <w:rsid w:val="0082603F"/>
    <w:rsid w:val="008263B5"/>
    <w:rsid w:val="00826C5B"/>
    <w:rsid w:val="0082711C"/>
    <w:rsid w:val="00827A18"/>
    <w:rsid w:val="00827FC1"/>
    <w:rsid w:val="00830428"/>
    <w:rsid w:val="00830F49"/>
    <w:rsid w:val="00830FEE"/>
    <w:rsid w:val="00831536"/>
    <w:rsid w:val="00833027"/>
    <w:rsid w:val="00833221"/>
    <w:rsid w:val="00833ED8"/>
    <w:rsid w:val="008353EF"/>
    <w:rsid w:val="00840BA7"/>
    <w:rsid w:val="00841E48"/>
    <w:rsid w:val="00843F51"/>
    <w:rsid w:val="00844ADE"/>
    <w:rsid w:val="00844B6F"/>
    <w:rsid w:val="008455CC"/>
    <w:rsid w:val="0084567B"/>
    <w:rsid w:val="00847795"/>
    <w:rsid w:val="00850739"/>
    <w:rsid w:val="0085075B"/>
    <w:rsid w:val="00850825"/>
    <w:rsid w:val="00850A0C"/>
    <w:rsid w:val="00851A6A"/>
    <w:rsid w:val="00851D9C"/>
    <w:rsid w:val="00851EF9"/>
    <w:rsid w:val="00853862"/>
    <w:rsid w:val="008545ED"/>
    <w:rsid w:val="00854D68"/>
    <w:rsid w:val="00855A54"/>
    <w:rsid w:val="0085778C"/>
    <w:rsid w:val="008605E5"/>
    <w:rsid w:val="00860AE6"/>
    <w:rsid w:val="008617EF"/>
    <w:rsid w:val="00862934"/>
    <w:rsid w:val="00862BBC"/>
    <w:rsid w:val="00863475"/>
    <w:rsid w:val="00863965"/>
    <w:rsid w:val="008656CA"/>
    <w:rsid w:val="008657CE"/>
    <w:rsid w:val="00865D3D"/>
    <w:rsid w:val="00867487"/>
    <w:rsid w:val="00867A06"/>
    <w:rsid w:val="00867ED1"/>
    <w:rsid w:val="00871184"/>
    <w:rsid w:val="00871E61"/>
    <w:rsid w:val="00872605"/>
    <w:rsid w:val="00872AD5"/>
    <w:rsid w:val="00872FFC"/>
    <w:rsid w:val="00873067"/>
    <w:rsid w:val="00874B7A"/>
    <w:rsid w:val="00875084"/>
    <w:rsid w:val="00875792"/>
    <w:rsid w:val="008758E6"/>
    <w:rsid w:val="00877105"/>
    <w:rsid w:val="0087795C"/>
    <w:rsid w:val="008803BA"/>
    <w:rsid w:val="008811F9"/>
    <w:rsid w:val="00882EA5"/>
    <w:rsid w:val="0088342C"/>
    <w:rsid w:val="008840B8"/>
    <w:rsid w:val="0088415A"/>
    <w:rsid w:val="008844D3"/>
    <w:rsid w:val="008852EE"/>
    <w:rsid w:val="008867AA"/>
    <w:rsid w:val="008904CD"/>
    <w:rsid w:val="008908AB"/>
    <w:rsid w:val="00890C1B"/>
    <w:rsid w:val="00891088"/>
    <w:rsid w:val="0089175A"/>
    <w:rsid w:val="00892A69"/>
    <w:rsid w:val="00894A5E"/>
    <w:rsid w:val="00894EA8"/>
    <w:rsid w:val="008962F4"/>
    <w:rsid w:val="00896A37"/>
    <w:rsid w:val="0089723B"/>
    <w:rsid w:val="008A0779"/>
    <w:rsid w:val="008A0987"/>
    <w:rsid w:val="008A0CF4"/>
    <w:rsid w:val="008A0F32"/>
    <w:rsid w:val="008A1EE0"/>
    <w:rsid w:val="008A2400"/>
    <w:rsid w:val="008A2AA9"/>
    <w:rsid w:val="008A2CCC"/>
    <w:rsid w:val="008A3027"/>
    <w:rsid w:val="008A335F"/>
    <w:rsid w:val="008A4336"/>
    <w:rsid w:val="008A622A"/>
    <w:rsid w:val="008A63EB"/>
    <w:rsid w:val="008A6DEE"/>
    <w:rsid w:val="008A738B"/>
    <w:rsid w:val="008A7C1B"/>
    <w:rsid w:val="008B06E1"/>
    <w:rsid w:val="008B08EF"/>
    <w:rsid w:val="008B1ABD"/>
    <w:rsid w:val="008B1F06"/>
    <w:rsid w:val="008B30BA"/>
    <w:rsid w:val="008B3B56"/>
    <w:rsid w:val="008B3B71"/>
    <w:rsid w:val="008B40FE"/>
    <w:rsid w:val="008B4FDC"/>
    <w:rsid w:val="008B5556"/>
    <w:rsid w:val="008B5A36"/>
    <w:rsid w:val="008B5D35"/>
    <w:rsid w:val="008B64C2"/>
    <w:rsid w:val="008B6E68"/>
    <w:rsid w:val="008B7606"/>
    <w:rsid w:val="008B7FD0"/>
    <w:rsid w:val="008C131A"/>
    <w:rsid w:val="008C1848"/>
    <w:rsid w:val="008C34E4"/>
    <w:rsid w:val="008C4E7E"/>
    <w:rsid w:val="008C75CF"/>
    <w:rsid w:val="008D09D1"/>
    <w:rsid w:val="008D12D2"/>
    <w:rsid w:val="008D187D"/>
    <w:rsid w:val="008D26B3"/>
    <w:rsid w:val="008D2786"/>
    <w:rsid w:val="008D311B"/>
    <w:rsid w:val="008D3E73"/>
    <w:rsid w:val="008D4239"/>
    <w:rsid w:val="008D4D89"/>
    <w:rsid w:val="008D5C89"/>
    <w:rsid w:val="008D5F51"/>
    <w:rsid w:val="008D6F10"/>
    <w:rsid w:val="008D713B"/>
    <w:rsid w:val="008D7604"/>
    <w:rsid w:val="008D7D2B"/>
    <w:rsid w:val="008E0A87"/>
    <w:rsid w:val="008E0DFF"/>
    <w:rsid w:val="008E33EF"/>
    <w:rsid w:val="008E52AA"/>
    <w:rsid w:val="008E5DD5"/>
    <w:rsid w:val="008E74A5"/>
    <w:rsid w:val="008E7B37"/>
    <w:rsid w:val="008F0BF5"/>
    <w:rsid w:val="008F1405"/>
    <w:rsid w:val="008F157B"/>
    <w:rsid w:val="008F2184"/>
    <w:rsid w:val="008F277A"/>
    <w:rsid w:val="008F2E8C"/>
    <w:rsid w:val="008F326E"/>
    <w:rsid w:val="008F449D"/>
    <w:rsid w:val="008F45A5"/>
    <w:rsid w:val="008F71B5"/>
    <w:rsid w:val="008F7520"/>
    <w:rsid w:val="009001B4"/>
    <w:rsid w:val="009006C8"/>
    <w:rsid w:val="0090245E"/>
    <w:rsid w:val="00902CFA"/>
    <w:rsid w:val="00903F43"/>
    <w:rsid w:val="00905451"/>
    <w:rsid w:val="00906839"/>
    <w:rsid w:val="00906A9B"/>
    <w:rsid w:val="00906C3A"/>
    <w:rsid w:val="00907EC1"/>
    <w:rsid w:val="009109A5"/>
    <w:rsid w:val="00911A5F"/>
    <w:rsid w:val="009133A7"/>
    <w:rsid w:val="009152C8"/>
    <w:rsid w:val="009154A5"/>
    <w:rsid w:val="0091599E"/>
    <w:rsid w:val="00916581"/>
    <w:rsid w:val="00917016"/>
    <w:rsid w:val="00917BA1"/>
    <w:rsid w:val="0092077D"/>
    <w:rsid w:val="0092147F"/>
    <w:rsid w:val="00921689"/>
    <w:rsid w:val="00922324"/>
    <w:rsid w:val="00923418"/>
    <w:rsid w:val="0092376C"/>
    <w:rsid w:val="009250B5"/>
    <w:rsid w:val="00933171"/>
    <w:rsid w:val="009340F4"/>
    <w:rsid w:val="00934B30"/>
    <w:rsid w:val="009354FF"/>
    <w:rsid w:val="0093586A"/>
    <w:rsid w:val="0094023F"/>
    <w:rsid w:val="00941569"/>
    <w:rsid w:val="009429C9"/>
    <w:rsid w:val="00942B0C"/>
    <w:rsid w:val="009438FB"/>
    <w:rsid w:val="0094509C"/>
    <w:rsid w:val="0094579A"/>
    <w:rsid w:val="0094718D"/>
    <w:rsid w:val="00947544"/>
    <w:rsid w:val="00947C52"/>
    <w:rsid w:val="009500C4"/>
    <w:rsid w:val="00950C0F"/>
    <w:rsid w:val="009521D3"/>
    <w:rsid w:val="00952F91"/>
    <w:rsid w:val="009546D5"/>
    <w:rsid w:val="00955912"/>
    <w:rsid w:val="00956CE7"/>
    <w:rsid w:val="00956EFC"/>
    <w:rsid w:val="009575D4"/>
    <w:rsid w:val="00957CFC"/>
    <w:rsid w:val="00960444"/>
    <w:rsid w:val="00964B10"/>
    <w:rsid w:val="0096524B"/>
    <w:rsid w:val="00966178"/>
    <w:rsid w:val="00966A45"/>
    <w:rsid w:val="00966EFA"/>
    <w:rsid w:val="00970BF7"/>
    <w:rsid w:val="00971005"/>
    <w:rsid w:val="009712E7"/>
    <w:rsid w:val="00971EE7"/>
    <w:rsid w:val="009722D6"/>
    <w:rsid w:val="00972F2A"/>
    <w:rsid w:val="009736C6"/>
    <w:rsid w:val="009740B7"/>
    <w:rsid w:val="0097655F"/>
    <w:rsid w:val="00976D84"/>
    <w:rsid w:val="009813DA"/>
    <w:rsid w:val="0098249A"/>
    <w:rsid w:val="009829D1"/>
    <w:rsid w:val="0098358C"/>
    <w:rsid w:val="00985242"/>
    <w:rsid w:val="00985ED8"/>
    <w:rsid w:val="0098725E"/>
    <w:rsid w:val="00987646"/>
    <w:rsid w:val="00987D9F"/>
    <w:rsid w:val="00987E72"/>
    <w:rsid w:val="00990D04"/>
    <w:rsid w:val="009920A4"/>
    <w:rsid w:val="009923D5"/>
    <w:rsid w:val="00993645"/>
    <w:rsid w:val="00993660"/>
    <w:rsid w:val="00993DE6"/>
    <w:rsid w:val="00993E2A"/>
    <w:rsid w:val="00994125"/>
    <w:rsid w:val="009941B7"/>
    <w:rsid w:val="009944EA"/>
    <w:rsid w:val="0099559A"/>
    <w:rsid w:val="0099709F"/>
    <w:rsid w:val="009A03B6"/>
    <w:rsid w:val="009A286F"/>
    <w:rsid w:val="009A31B1"/>
    <w:rsid w:val="009A43D2"/>
    <w:rsid w:val="009A5656"/>
    <w:rsid w:val="009A5A10"/>
    <w:rsid w:val="009A7740"/>
    <w:rsid w:val="009B1136"/>
    <w:rsid w:val="009B2EBD"/>
    <w:rsid w:val="009B2F21"/>
    <w:rsid w:val="009B495E"/>
    <w:rsid w:val="009B615D"/>
    <w:rsid w:val="009C0D8F"/>
    <w:rsid w:val="009C1033"/>
    <w:rsid w:val="009C1553"/>
    <w:rsid w:val="009C1D93"/>
    <w:rsid w:val="009C361F"/>
    <w:rsid w:val="009C39C4"/>
    <w:rsid w:val="009C3D96"/>
    <w:rsid w:val="009C4C98"/>
    <w:rsid w:val="009C4D50"/>
    <w:rsid w:val="009D1947"/>
    <w:rsid w:val="009D256A"/>
    <w:rsid w:val="009D3586"/>
    <w:rsid w:val="009D393E"/>
    <w:rsid w:val="009D401D"/>
    <w:rsid w:val="009D4F3A"/>
    <w:rsid w:val="009D5182"/>
    <w:rsid w:val="009D549C"/>
    <w:rsid w:val="009D5A7B"/>
    <w:rsid w:val="009D5FB2"/>
    <w:rsid w:val="009D6084"/>
    <w:rsid w:val="009D6501"/>
    <w:rsid w:val="009D7254"/>
    <w:rsid w:val="009D77A3"/>
    <w:rsid w:val="009D7EF4"/>
    <w:rsid w:val="009E359C"/>
    <w:rsid w:val="009E387A"/>
    <w:rsid w:val="009E46D4"/>
    <w:rsid w:val="009E4E8D"/>
    <w:rsid w:val="009E7939"/>
    <w:rsid w:val="009E7EA9"/>
    <w:rsid w:val="009F0174"/>
    <w:rsid w:val="009F04F2"/>
    <w:rsid w:val="009F0CE8"/>
    <w:rsid w:val="009F1AC6"/>
    <w:rsid w:val="009F1E9B"/>
    <w:rsid w:val="009F2088"/>
    <w:rsid w:val="009F29C7"/>
    <w:rsid w:val="009F34F3"/>
    <w:rsid w:val="009F36F8"/>
    <w:rsid w:val="009F496E"/>
    <w:rsid w:val="009F5259"/>
    <w:rsid w:val="009F693A"/>
    <w:rsid w:val="009F7022"/>
    <w:rsid w:val="009F711F"/>
    <w:rsid w:val="009F72DE"/>
    <w:rsid w:val="00A01A41"/>
    <w:rsid w:val="00A01FC9"/>
    <w:rsid w:val="00A027B9"/>
    <w:rsid w:val="00A02EF8"/>
    <w:rsid w:val="00A0328F"/>
    <w:rsid w:val="00A04827"/>
    <w:rsid w:val="00A048D7"/>
    <w:rsid w:val="00A04C89"/>
    <w:rsid w:val="00A05121"/>
    <w:rsid w:val="00A05448"/>
    <w:rsid w:val="00A054F4"/>
    <w:rsid w:val="00A055A3"/>
    <w:rsid w:val="00A05A48"/>
    <w:rsid w:val="00A05E0D"/>
    <w:rsid w:val="00A06A6D"/>
    <w:rsid w:val="00A06AF2"/>
    <w:rsid w:val="00A0727D"/>
    <w:rsid w:val="00A10093"/>
    <w:rsid w:val="00A113D1"/>
    <w:rsid w:val="00A117B0"/>
    <w:rsid w:val="00A1198A"/>
    <w:rsid w:val="00A11A69"/>
    <w:rsid w:val="00A1237B"/>
    <w:rsid w:val="00A130B6"/>
    <w:rsid w:val="00A132C2"/>
    <w:rsid w:val="00A133B8"/>
    <w:rsid w:val="00A141E2"/>
    <w:rsid w:val="00A14DDB"/>
    <w:rsid w:val="00A14EDD"/>
    <w:rsid w:val="00A14FFD"/>
    <w:rsid w:val="00A1548A"/>
    <w:rsid w:val="00A17BFF"/>
    <w:rsid w:val="00A21134"/>
    <w:rsid w:val="00A21276"/>
    <w:rsid w:val="00A216F0"/>
    <w:rsid w:val="00A21A0F"/>
    <w:rsid w:val="00A22419"/>
    <w:rsid w:val="00A226B2"/>
    <w:rsid w:val="00A22B6B"/>
    <w:rsid w:val="00A233BB"/>
    <w:rsid w:val="00A23BAF"/>
    <w:rsid w:val="00A23D48"/>
    <w:rsid w:val="00A24873"/>
    <w:rsid w:val="00A24EF1"/>
    <w:rsid w:val="00A260B8"/>
    <w:rsid w:val="00A26B72"/>
    <w:rsid w:val="00A30D3E"/>
    <w:rsid w:val="00A30F3C"/>
    <w:rsid w:val="00A312F3"/>
    <w:rsid w:val="00A320EC"/>
    <w:rsid w:val="00A35046"/>
    <w:rsid w:val="00A3568A"/>
    <w:rsid w:val="00A36A30"/>
    <w:rsid w:val="00A36E7A"/>
    <w:rsid w:val="00A40613"/>
    <w:rsid w:val="00A4092B"/>
    <w:rsid w:val="00A428D8"/>
    <w:rsid w:val="00A42E65"/>
    <w:rsid w:val="00A4354F"/>
    <w:rsid w:val="00A43EE2"/>
    <w:rsid w:val="00A455FF"/>
    <w:rsid w:val="00A46112"/>
    <w:rsid w:val="00A46E09"/>
    <w:rsid w:val="00A4784D"/>
    <w:rsid w:val="00A47A5A"/>
    <w:rsid w:val="00A47AAD"/>
    <w:rsid w:val="00A47DFB"/>
    <w:rsid w:val="00A51ECB"/>
    <w:rsid w:val="00A53AE1"/>
    <w:rsid w:val="00A54D40"/>
    <w:rsid w:val="00A555C8"/>
    <w:rsid w:val="00A561F1"/>
    <w:rsid w:val="00A57055"/>
    <w:rsid w:val="00A577F1"/>
    <w:rsid w:val="00A5796C"/>
    <w:rsid w:val="00A630DC"/>
    <w:rsid w:val="00A63464"/>
    <w:rsid w:val="00A645C1"/>
    <w:rsid w:val="00A66250"/>
    <w:rsid w:val="00A6640C"/>
    <w:rsid w:val="00A66629"/>
    <w:rsid w:val="00A674E5"/>
    <w:rsid w:val="00A70C97"/>
    <w:rsid w:val="00A70D63"/>
    <w:rsid w:val="00A730EB"/>
    <w:rsid w:val="00A742F5"/>
    <w:rsid w:val="00A746BD"/>
    <w:rsid w:val="00A74B41"/>
    <w:rsid w:val="00A75564"/>
    <w:rsid w:val="00A75B24"/>
    <w:rsid w:val="00A75C9B"/>
    <w:rsid w:val="00A769B4"/>
    <w:rsid w:val="00A773CC"/>
    <w:rsid w:val="00A7772C"/>
    <w:rsid w:val="00A77EA0"/>
    <w:rsid w:val="00A80127"/>
    <w:rsid w:val="00A803BD"/>
    <w:rsid w:val="00A803F5"/>
    <w:rsid w:val="00A8091D"/>
    <w:rsid w:val="00A810F2"/>
    <w:rsid w:val="00A811EE"/>
    <w:rsid w:val="00A81DEF"/>
    <w:rsid w:val="00A820E8"/>
    <w:rsid w:val="00A822C3"/>
    <w:rsid w:val="00A82E26"/>
    <w:rsid w:val="00A82FC6"/>
    <w:rsid w:val="00A83C51"/>
    <w:rsid w:val="00A83D98"/>
    <w:rsid w:val="00A84086"/>
    <w:rsid w:val="00A84108"/>
    <w:rsid w:val="00A85D7B"/>
    <w:rsid w:val="00A8781B"/>
    <w:rsid w:val="00A906F4"/>
    <w:rsid w:val="00A90BDA"/>
    <w:rsid w:val="00A92655"/>
    <w:rsid w:val="00A92E0B"/>
    <w:rsid w:val="00A93764"/>
    <w:rsid w:val="00A94FF6"/>
    <w:rsid w:val="00A952B3"/>
    <w:rsid w:val="00A959CE"/>
    <w:rsid w:val="00A96926"/>
    <w:rsid w:val="00A97DCC"/>
    <w:rsid w:val="00A97DFB"/>
    <w:rsid w:val="00AA0EB9"/>
    <w:rsid w:val="00AA13D6"/>
    <w:rsid w:val="00AA1AED"/>
    <w:rsid w:val="00AA2174"/>
    <w:rsid w:val="00AA242C"/>
    <w:rsid w:val="00AA2B0D"/>
    <w:rsid w:val="00AA346A"/>
    <w:rsid w:val="00AA36BC"/>
    <w:rsid w:val="00AA3FE9"/>
    <w:rsid w:val="00AA5084"/>
    <w:rsid w:val="00AA5346"/>
    <w:rsid w:val="00AA535C"/>
    <w:rsid w:val="00AA53B8"/>
    <w:rsid w:val="00AA5619"/>
    <w:rsid w:val="00AA5967"/>
    <w:rsid w:val="00AA5D9C"/>
    <w:rsid w:val="00AA61A3"/>
    <w:rsid w:val="00AA6778"/>
    <w:rsid w:val="00AA6A0A"/>
    <w:rsid w:val="00AA7DB3"/>
    <w:rsid w:val="00AB0AB2"/>
    <w:rsid w:val="00AB1C50"/>
    <w:rsid w:val="00AB2DF9"/>
    <w:rsid w:val="00AB4267"/>
    <w:rsid w:val="00AB4333"/>
    <w:rsid w:val="00AB49B2"/>
    <w:rsid w:val="00AB552B"/>
    <w:rsid w:val="00AB5C10"/>
    <w:rsid w:val="00AB5CFA"/>
    <w:rsid w:val="00AB5D6B"/>
    <w:rsid w:val="00AB6975"/>
    <w:rsid w:val="00AC1312"/>
    <w:rsid w:val="00AC20EA"/>
    <w:rsid w:val="00AC295C"/>
    <w:rsid w:val="00AC3A07"/>
    <w:rsid w:val="00AC3F98"/>
    <w:rsid w:val="00AC52A9"/>
    <w:rsid w:val="00AC5436"/>
    <w:rsid w:val="00AC5679"/>
    <w:rsid w:val="00AC5D66"/>
    <w:rsid w:val="00AC63B2"/>
    <w:rsid w:val="00AC7007"/>
    <w:rsid w:val="00AD0657"/>
    <w:rsid w:val="00AD3004"/>
    <w:rsid w:val="00AD315B"/>
    <w:rsid w:val="00AD3C3D"/>
    <w:rsid w:val="00AD41FD"/>
    <w:rsid w:val="00AD5A5F"/>
    <w:rsid w:val="00AD6E29"/>
    <w:rsid w:val="00AD6F46"/>
    <w:rsid w:val="00AD776F"/>
    <w:rsid w:val="00AE13F2"/>
    <w:rsid w:val="00AE18CE"/>
    <w:rsid w:val="00AE26E6"/>
    <w:rsid w:val="00AE36F0"/>
    <w:rsid w:val="00AE3823"/>
    <w:rsid w:val="00AE396D"/>
    <w:rsid w:val="00AE4438"/>
    <w:rsid w:val="00AE5914"/>
    <w:rsid w:val="00AE5BAF"/>
    <w:rsid w:val="00AE60BE"/>
    <w:rsid w:val="00AE646D"/>
    <w:rsid w:val="00AE71ED"/>
    <w:rsid w:val="00AF198D"/>
    <w:rsid w:val="00AF19E5"/>
    <w:rsid w:val="00AF26E8"/>
    <w:rsid w:val="00AF2934"/>
    <w:rsid w:val="00AF2FBE"/>
    <w:rsid w:val="00AF3173"/>
    <w:rsid w:val="00AF3ABC"/>
    <w:rsid w:val="00AF3B01"/>
    <w:rsid w:val="00AF3BF8"/>
    <w:rsid w:val="00AF4F96"/>
    <w:rsid w:val="00AF50C6"/>
    <w:rsid w:val="00AF5E33"/>
    <w:rsid w:val="00AF6B74"/>
    <w:rsid w:val="00AF6FA3"/>
    <w:rsid w:val="00AF7B6A"/>
    <w:rsid w:val="00AF7C44"/>
    <w:rsid w:val="00B01F23"/>
    <w:rsid w:val="00B0358E"/>
    <w:rsid w:val="00B0373D"/>
    <w:rsid w:val="00B0395D"/>
    <w:rsid w:val="00B048F6"/>
    <w:rsid w:val="00B067C5"/>
    <w:rsid w:val="00B07847"/>
    <w:rsid w:val="00B10169"/>
    <w:rsid w:val="00B11EE2"/>
    <w:rsid w:val="00B13025"/>
    <w:rsid w:val="00B13265"/>
    <w:rsid w:val="00B13601"/>
    <w:rsid w:val="00B14E1C"/>
    <w:rsid w:val="00B15E14"/>
    <w:rsid w:val="00B165E9"/>
    <w:rsid w:val="00B16C96"/>
    <w:rsid w:val="00B2008A"/>
    <w:rsid w:val="00B2120D"/>
    <w:rsid w:val="00B2281A"/>
    <w:rsid w:val="00B23345"/>
    <w:rsid w:val="00B23DC6"/>
    <w:rsid w:val="00B25692"/>
    <w:rsid w:val="00B26C26"/>
    <w:rsid w:val="00B32531"/>
    <w:rsid w:val="00B34F3D"/>
    <w:rsid w:val="00B36B77"/>
    <w:rsid w:val="00B370B1"/>
    <w:rsid w:val="00B40BAB"/>
    <w:rsid w:val="00B41723"/>
    <w:rsid w:val="00B41B59"/>
    <w:rsid w:val="00B42060"/>
    <w:rsid w:val="00B42B4E"/>
    <w:rsid w:val="00B439F6"/>
    <w:rsid w:val="00B45134"/>
    <w:rsid w:val="00B451C7"/>
    <w:rsid w:val="00B466A2"/>
    <w:rsid w:val="00B46B5A"/>
    <w:rsid w:val="00B46B80"/>
    <w:rsid w:val="00B46D99"/>
    <w:rsid w:val="00B472F1"/>
    <w:rsid w:val="00B474A2"/>
    <w:rsid w:val="00B53B56"/>
    <w:rsid w:val="00B53C7B"/>
    <w:rsid w:val="00B552BB"/>
    <w:rsid w:val="00B5558C"/>
    <w:rsid w:val="00B5688C"/>
    <w:rsid w:val="00B57D11"/>
    <w:rsid w:val="00B57E49"/>
    <w:rsid w:val="00B60C27"/>
    <w:rsid w:val="00B60DF0"/>
    <w:rsid w:val="00B61886"/>
    <w:rsid w:val="00B65E33"/>
    <w:rsid w:val="00B67008"/>
    <w:rsid w:val="00B67465"/>
    <w:rsid w:val="00B67D80"/>
    <w:rsid w:val="00B70190"/>
    <w:rsid w:val="00B71C5C"/>
    <w:rsid w:val="00B72A2C"/>
    <w:rsid w:val="00B72D9F"/>
    <w:rsid w:val="00B73638"/>
    <w:rsid w:val="00B75BCE"/>
    <w:rsid w:val="00B75D63"/>
    <w:rsid w:val="00B75F7D"/>
    <w:rsid w:val="00B75FEE"/>
    <w:rsid w:val="00B76144"/>
    <w:rsid w:val="00B764EE"/>
    <w:rsid w:val="00B77434"/>
    <w:rsid w:val="00B8056E"/>
    <w:rsid w:val="00B805FD"/>
    <w:rsid w:val="00B80738"/>
    <w:rsid w:val="00B81389"/>
    <w:rsid w:val="00B8158B"/>
    <w:rsid w:val="00B815A9"/>
    <w:rsid w:val="00B81DAC"/>
    <w:rsid w:val="00B81E88"/>
    <w:rsid w:val="00B8203C"/>
    <w:rsid w:val="00B824E7"/>
    <w:rsid w:val="00B83207"/>
    <w:rsid w:val="00B835FD"/>
    <w:rsid w:val="00B84041"/>
    <w:rsid w:val="00B84964"/>
    <w:rsid w:val="00B85EF6"/>
    <w:rsid w:val="00B86125"/>
    <w:rsid w:val="00B86E42"/>
    <w:rsid w:val="00B86EF0"/>
    <w:rsid w:val="00B87683"/>
    <w:rsid w:val="00B90BE9"/>
    <w:rsid w:val="00B90D85"/>
    <w:rsid w:val="00B90DCB"/>
    <w:rsid w:val="00B9104A"/>
    <w:rsid w:val="00B912BE"/>
    <w:rsid w:val="00B93240"/>
    <w:rsid w:val="00B93869"/>
    <w:rsid w:val="00B966A1"/>
    <w:rsid w:val="00BA0549"/>
    <w:rsid w:val="00BA0A95"/>
    <w:rsid w:val="00BA114E"/>
    <w:rsid w:val="00BA124C"/>
    <w:rsid w:val="00BA1E5D"/>
    <w:rsid w:val="00BA33F0"/>
    <w:rsid w:val="00BA36DC"/>
    <w:rsid w:val="00BA4370"/>
    <w:rsid w:val="00BA4AF6"/>
    <w:rsid w:val="00BA4FCF"/>
    <w:rsid w:val="00BA678C"/>
    <w:rsid w:val="00BA686B"/>
    <w:rsid w:val="00BB002F"/>
    <w:rsid w:val="00BB37A0"/>
    <w:rsid w:val="00BB4435"/>
    <w:rsid w:val="00BB5F58"/>
    <w:rsid w:val="00BB6C28"/>
    <w:rsid w:val="00BB733B"/>
    <w:rsid w:val="00BB7DCA"/>
    <w:rsid w:val="00BB7E04"/>
    <w:rsid w:val="00BC1688"/>
    <w:rsid w:val="00BC245F"/>
    <w:rsid w:val="00BC35D0"/>
    <w:rsid w:val="00BC44D1"/>
    <w:rsid w:val="00BC4AA6"/>
    <w:rsid w:val="00BC4E16"/>
    <w:rsid w:val="00BC5695"/>
    <w:rsid w:val="00BC5D6C"/>
    <w:rsid w:val="00BC65BF"/>
    <w:rsid w:val="00BC6FB9"/>
    <w:rsid w:val="00BD0773"/>
    <w:rsid w:val="00BD0E93"/>
    <w:rsid w:val="00BD1193"/>
    <w:rsid w:val="00BD1CA8"/>
    <w:rsid w:val="00BD1F01"/>
    <w:rsid w:val="00BD2567"/>
    <w:rsid w:val="00BD33AC"/>
    <w:rsid w:val="00BD3592"/>
    <w:rsid w:val="00BD35DC"/>
    <w:rsid w:val="00BD585E"/>
    <w:rsid w:val="00BD6A56"/>
    <w:rsid w:val="00BE0850"/>
    <w:rsid w:val="00BE0D71"/>
    <w:rsid w:val="00BE114F"/>
    <w:rsid w:val="00BE1402"/>
    <w:rsid w:val="00BE2537"/>
    <w:rsid w:val="00BE27B3"/>
    <w:rsid w:val="00BE29C4"/>
    <w:rsid w:val="00BE2AF1"/>
    <w:rsid w:val="00BE2ED5"/>
    <w:rsid w:val="00BE4F3A"/>
    <w:rsid w:val="00BE5573"/>
    <w:rsid w:val="00BE60C5"/>
    <w:rsid w:val="00BE610D"/>
    <w:rsid w:val="00BE6639"/>
    <w:rsid w:val="00BF034D"/>
    <w:rsid w:val="00BF1769"/>
    <w:rsid w:val="00BF1AE4"/>
    <w:rsid w:val="00BF40FE"/>
    <w:rsid w:val="00BF5BC9"/>
    <w:rsid w:val="00BF62E3"/>
    <w:rsid w:val="00C00979"/>
    <w:rsid w:val="00C00B25"/>
    <w:rsid w:val="00C00D9E"/>
    <w:rsid w:val="00C03939"/>
    <w:rsid w:val="00C047AC"/>
    <w:rsid w:val="00C07059"/>
    <w:rsid w:val="00C07D14"/>
    <w:rsid w:val="00C10535"/>
    <w:rsid w:val="00C11235"/>
    <w:rsid w:val="00C112D9"/>
    <w:rsid w:val="00C13541"/>
    <w:rsid w:val="00C13647"/>
    <w:rsid w:val="00C13AFA"/>
    <w:rsid w:val="00C13D2B"/>
    <w:rsid w:val="00C14568"/>
    <w:rsid w:val="00C14B64"/>
    <w:rsid w:val="00C14FFE"/>
    <w:rsid w:val="00C151A5"/>
    <w:rsid w:val="00C16DDE"/>
    <w:rsid w:val="00C20EF2"/>
    <w:rsid w:val="00C21844"/>
    <w:rsid w:val="00C22931"/>
    <w:rsid w:val="00C22A85"/>
    <w:rsid w:val="00C234B5"/>
    <w:rsid w:val="00C25B8D"/>
    <w:rsid w:val="00C260A9"/>
    <w:rsid w:val="00C268ED"/>
    <w:rsid w:val="00C301F7"/>
    <w:rsid w:val="00C318B2"/>
    <w:rsid w:val="00C329F9"/>
    <w:rsid w:val="00C337AC"/>
    <w:rsid w:val="00C34DA4"/>
    <w:rsid w:val="00C3502E"/>
    <w:rsid w:val="00C37B1B"/>
    <w:rsid w:val="00C40D1A"/>
    <w:rsid w:val="00C415B2"/>
    <w:rsid w:val="00C41A36"/>
    <w:rsid w:val="00C4201F"/>
    <w:rsid w:val="00C44D59"/>
    <w:rsid w:val="00C44E00"/>
    <w:rsid w:val="00C458A6"/>
    <w:rsid w:val="00C4671C"/>
    <w:rsid w:val="00C468F5"/>
    <w:rsid w:val="00C46A3C"/>
    <w:rsid w:val="00C46C14"/>
    <w:rsid w:val="00C47B6A"/>
    <w:rsid w:val="00C47CF4"/>
    <w:rsid w:val="00C508B9"/>
    <w:rsid w:val="00C52B69"/>
    <w:rsid w:val="00C54AC0"/>
    <w:rsid w:val="00C54F01"/>
    <w:rsid w:val="00C55419"/>
    <w:rsid w:val="00C56348"/>
    <w:rsid w:val="00C5648A"/>
    <w:rsid w:val="00C56508"/>
    <w:rsid w:val="00C61249"/>
    <w:rsid w:val="00C61594"/>
    <w:rsid w:val="00C61F9B"/>
    <w:rsid w:val="00C63880"/>
    <w:rsid w:val="00C64B7E"/>
    <w:rsid w:val="00C64F62"/>
    <w:rsid w:val="00C66032"/>
    <w:rsid w:val="00C664D8"/>
    <w:rsid w:val="00C66D01"/>
    <w:rsid w:val="00C67D17"/>
    <w:rsid w:val="00C7016B"/>
    <w:rsid w:val="00C70D0A"/>
    <w:rsid w:val="00C719C2"/>
    <w:rsid w:val="00C71DC0"/>
    <w:rsid w:val="00C7236D"/>
    <w:rsid w:val="00C72C31"/>
    <w:rsid w:val="00C75ABA"/>
    <w:rsid w:val="00C76D18"/>
    <w:rsid w:val="00C80970"/>
    <w:rsid w:val="00C81A32"/>
    <w:rsid w:val="00C82D57"/>
    <w:rsid w:val="00C82FBB"/>
    <w:rsid w:val="00C830C8"/>
    <w:rsid w:val="00C84640"/>
    <w:rsid w:val="00C84F91"/>
    <w:rsid w:val="00C84FCD"/>
    <w:rsid w:val="00C851C6"/>
    <w:rsid w:val="00C90404"/>
    <w:rsid w:val="00C90F4E"/>
    <w:rsid w:val="00C91BD7"/>
    <w:rsid w:val="00C921D0"/>
    <w:rsid w:val="00C92C1D"/>
    <w:rsid w:val="00C92E1E"/>
    <w:rsid w:val="00C92F39"/>
    <w:rsid w:val="00C94B54"/>
    <w:rsid w:val="00C94D61"/>
    <w:rsid w:val="00C955A1"/>
    <w:rsid w:val="00C9598F"/>
    <w:rsid w:val="00C9682F"/>
    <w:rsid w:val="00C96852"/>
    <w:rsid w:val="00C97320"/>
    <w:rsid w:val="00CA262B"/>
    <w:rsid w:val="00CA447E"/>
    <w:rsid w:val="00CA4833"/>
    <w:rsid w:val="00CA5DCD"/>
    <w:rsid w:val="00CA79AB"/>
    <w:rsid w:val="00CA7BD5"/>
    <w:rsid w:val="00CA7DAA"/>
    <w:rsid w:val="00CB18EC"/>
    <w:rsid w:val="00CB1903"/>
    <w:rsid w:val="00CB1946"/>
    <w:rsid w:val="00CB197F"/>
    <w:rsid w:val="00CB2215"/>
    <w:rsid w:val="00CB3814"/>
    <w:rsid w:val="00CB44C8"/>
    <w:rsid w:val="00CB5AC9"/>
    <w:rsid w:val="00CB67F5"/>
    <w:rsid w:val="00CC11B5"/>
    <w:rsid w:val="00CC1CFB"/>
    <w:rsid w:val="00CC291F"/>
    <w:rsid w:val="00CC4753"/>
    <w:rsid w:val="00CC4B26"/>
    <w:rsid w:val="00CC5365"/>
    <w:rsid w:val="00CD0D4A"/>
    <w:rsid w:val="00CD0EC6"/>
    <w:rsid w:val="00CD191A"/>
    <w:rsid w:val="00CD3187"/>
    <w:rsid w:val="00CD34BD"/>
    <w:rsid w:val="00CD4A80"/>
    <w:rsid w:val="00CD6C54"/>
    <w:rsid w:val="00CD7CAD"/>
    <w:rsid w:val="00CE476E"/>
    <w:rsid w:val="00CE4A07"/>
    <w:rsid w:val="00CE568D"/>
    <w:rsid w:val="00CE7023"/>
    <w:rsid w:val="00CE7BD8"/>
    <w:rsid w:val="00CE7D42"/>
    <w:rsid w:val="00CE7EAE"/>
    <w:rsid w:val="00CF081F"/>
    <w:rsid w:val="00CF2FD5"/>
    <w:rsid w:val="00CF35F2"/>
    <w:rsid w:val="00CF3C8D"/>
    <w:rsid w:val="00CF4316"/>
    <w:rsid w:val="00CF5741"/>
    <w:rsid w:val="00CF57A4"/>
    <w:rsid w:val="00CF5F79"/>
    <w:rsid w:val="00CF689C"/>
    <w:rsid w:val="00CF79D8"/>
    <w:rsid w:val="00D0056A"/>
    <w:rsid w:val="00D019FB"/>
    <w:rsid w:val="00D03585"/>
    <w:rsid w:val="00D0569A"/>
    <w:rsid w:val="00D06751"/>
    <w:rsid w:val="00D07DF2"/>
    <w:rsid w:val="00D07EB2"/>
    <w:rsid w:val="00D114DD"/>
    <w:rsid w:val="00D12895"/>
    <w:rsid w:val="00D13489"/>
    <w:rsid w:val="00D14285"/>
    <w:rsid w:val="00D1435E"/>
    <w:rsid w:val="00D15E71"/>
    <w:rsid w:val="00D1604A"/>
    <w:rsid w:val="00D16988"/>
    <w:rsid w:val="00D173DA"/>
    <w:rsid w:val="00D1771C"/>
    <w:rsid w:val="00D219E7"/>
    <w:rsid w:val="00D22AA9"/>
    <w:rsid w:val="00D22CA6"/>
    <w:rsid w:val="00D22EDE"/>
    <w:rsid w:val="00D2304D"/>
    <w:rsid w:val="00D2380E"/>
    <w:rsid w:val="00D2584A"/>
    <w:rsid w:val="00D25D52"/>
    <w:rsid w:val="00D2741F"/>
    <w:rsid w:val="00D2796C"/>
    <w:rsid w:val="00D300C3"/>
    <w:rsid w:val="00D30CC0"/>
    <w:rsid w:val="00D30EE8"/>
    <w:rsid w:val="00D32513"/>
    <w:rsid w:val="00D34A2C"/>
    <w:rsid w:val="00D352A5"/>
    <w:rsid w:val="00D35FDD"/>
    <w:rsid w:val="00D40388"/>
    <w:rsid w:val="00D416F2"/>
    <w:rsid w:val="00D42A99"/>
    <w:rsid w:val="00D42E9A"/>
    <w:rsid w:val="00D4395E"/>
    <w:rsid w:val="00D443E1"/>
    <w:rsid w:val="00D44ADB"/>
    <w:rsid w:val="00D4632B"/>
    <w:rsid w:val="00D465D3"/>
    <w:rsid w:val="00D5001B"/>
    <w:rsid w:val="00D500E2"/>
    <w:rsid w:val="00D52193"/>
    <w:rsid w:val="00D52EE1"/>
    <w:rsid w:val="00D535C7"/>
    <w:rsid w:val="00D55CBE"/>
    <w:rsid w:val="00D5665F"/>
    <w:rsid w:val="00D5687C"/>
    <w:rsid w:val="00D609D4"/>
    <w:rsid w:val="00D6329C"/>
    <w:rsid w:val="00D632F5"/>
    <w:rsid w:val="00D640ED"/>
    <w:rsid w:val="00D6495B"/>
    <w:rsid w:val="00D649B8"/>
    <w:rsid w:val="00D65212"/>
    <w:rsid w:val="00D65939"/>
    <w:rsid w:val="00D7067D"/>
    <w:rsid w:val="00D70AE7"/>
    <w:rsid w:val="00D7306A"/>
    <w:rsid w:val="00D738E2"/>
    <w:rsid w:val="00D74077"/>
    <w:rsid w:val="00D7590C"/>
    <w:rsid w:val="00D765ED"/>
    <w:rsid w:val="00D7669A"/>
    <w:rsid w:val="00D80694"/>
    <w:rsid w:val="00D814CD"/>
    <w:rsid w:val="00D815AF"/>
    <w:rsid w:val="00D81EB8"/>
    <w:rsid w:val="00D8317C"/>
    <w:rsid w:val="00D83A79"/>
    <w:rsid w:val="00D83D09"/>
    <w:rsid w:val="00D85F0B"/>
    <w:rsid w:val="00D865BA"/>
    <w:rsid w:val="00D87F7E"/>
    <w:rsid w:val="00D917C4"/>
    <w:rsid w:val="00D91ABD"/>
    <w:rsid w:val="00D92B8D"/>
    <w:rsid w:val="00D93115"/>
    <w:rsid w:val="00D9408D"/>
    <w:rsid w:val="00D94B8B"/>
    <w:rsid w:val="00D94BC2"/>
    <w:rsid w:val="00D96D1C"/>
    <w:rsid w:val="00D97375"/>
    <w:rsid w:val="00D97987"/>
    <w:rsid w:val="00DA004D"/>
    <w:rsid w:val="00DA2060"/>
    <w:rsid w:val="00DA2170"/>
    <w:rsid w:val="00DA2671"/>
    <w:rsid w:val="00DA2B9F"/>
    <w:rsid w:val="00DA6003"/>
    <w:rsid w:val="00DB1150"/>
    <w:rsid w:val="00DB1F37"/>
    <w:rsid w:val="00DB5AD2"/>
    <w:rsid w:val="00DB5DA5"/>
    <w:rsid w:val="00DB70D3"/>
    <w:rsid w:val="00DB7E42"/>
    <w:rsid w:val="00DC17B6"/>
    <w:rsid w:val="00DC275E"/>
    <w:rsid w:val="00DC29B1"/>
    <w:rsid w:val="00DC30C5"/>
    <w:rsid w:val="00DC30F2"/>
    <w:rsid w:val="00DC35E1"/>
    <w:rsid w:val="00DC393F"/>
    <w:rsid w:val="00DC3A6B"/>
    <w:rsid w:val="00DC41EA"/>
    <w:rsid w:val="00DC4CBB"/>
    <w:rsid w:val="00DC6764"/>
    <w:rsid w:val="00DC69D5"/>
    <w:rsid w:val="00DC6D71"/>
    <w:rsid w:val="00DC7573"/>
    <w:rsid w:val="00DD00F7"/>
    <w:rsid w:val="00DD0869"/>
    <w:rsid w:val="00DD129B"/>
    <w:rsid w:val="00DD2C0B"/>
    <w:rsid w:val="00DD3E62"/>
    <w:rsid w:val="00DD6255"/>
    <w:rsid w:val="00DD6DF4"/>
    <w:rsid w:val="00DD789F"/>
    <w:rsid w:val="00DE00D0"/>
    <w:rsid w:val="00DE11A5"/>
    <w:rsid w:val="00DE2BB7"/>
    <w:rsid w:val="00DE7268"/>
    <w:rsid w:val="00DF0CE7"/>
    <w:rsid w:val="00DF1BE6"/>
    <w:rsid w:val="00DF1E07"/>
    <w:rsid w:val="00DF2B17"/>
    <w:rsid w:val="00DF3AE5"/>
    <w:rsid w:val="00DF492E"/>
    <w:rsid w:val="00DF61B8"/>
    <w:rsid w:val="00DF6857"/>
    <w:rsid w:val="00DF70F2"/>
    <w:rsid w:val="00DF71E9"/>
    <w:rsid w:val="00E006DE"/>
    <w:rsid w:val="00E007B8"/>
    <w:rsid w:val="00E021EB"/>
    <w:rsid w:val="00E03830"/>
    <w:rsid w:val="00E04511"/>
    <w:rsid w:val="00E05CA9"/>
    <w:rsid w:val="00E064CE"/>
    <w:rsid w:val="00E06D1B"/>
    <w:rsid w:val="00E07C4A"/>
    <w:rsid w:val="00E07F0C"/>
    <w:rsid w:val="00E1337A"/>
    <w:rsid w:val="00E139AE"/>
    <w:rsid w:val="00E14A93"/>
    <w:rsid w:val="00E1537A"/>
    <w:rsid w:val="00E15AD4"/>
    <w:rsid w:val="00E15E41"/>
    <w:rsid w:val="00E15EC9"/>
    <w:rsid w:val="00E16C44"/>
    <w:rsid w:val="00E1704F"/>
    <w:rsid w:val="00E21133"/>
    <w:rsid w:val="00E212E2"/>
    <w:rsid w:val="00E22BD5"/>
    <w:rsid w:val="00E2379C"/>
    <w:rsid w:val="00E24EDA"/>
    <w:rsid w:val="00E251BC"/>
    <w:rsid w:val="00E25C90"/>
    <w:rsid w:val="00E25E82"/>
    <w:rsid w:val="00E25F1C"/>
    <w:rsid w:val="00E277E7"/>
    <w:rsid w:val="00E31A1B"/>
    <w:rsid w:val="00E31C7C"/>
    <w:rsid w:val="00E32052"/>
    <w:rsid w:val="00E33689"/>
    <w:rsid w:val="00E33D0A"/>
    <w:rsid w:val="00E33F10"/>
    <w:rsid w:val="00E341D4"/>
    <w:rsid w:val="00E3460B"/>
    <w:rsid w:val="00E35E58"/>
    <w:rsid w:val="00E35EB5"/>
    <w:rsid w:val="00E36439"/>
    <w:rsid w:val="00E40B12"/>
    <w:rsid w:val="00E419D6"/>
    <w:rsid w:val="00E4251B"/>
    <w:rsid w:val="00E42CC4"/>
    <w:rsid w:val="00E436CA"/>
    <w:rsid w:val="00E43CB7"/>
    <w:rsid w:val="00E45BB1"/>
    <w:rsid w:val="00E45FBF"/>
    <w:rsid w:val="00E46790"/>
    <w:rsid w:val="00E46EEB"/>
    <w:rsid w:val="00E47856"/>
    <w:rsid w:val="00E50BEE"/>
    <w:rsid w:val="00E51428"/>
    <w:rsid w:val="00E51C0D"/>
    <w:rsid w:val="00E51C86"/>
    <w:rsid w:val="00E527ED"/>
    <w:rsid w:val="00E55129"/>
    <w:rsid w:val="00E5517F"/>
    <w:rsid w:val="00E55EF6"/>
    <w:rsid w:val="00E56BD7"/>
    <w:rsid w:val="00E56E8D"/>
    <w:rsid w:val="00E62978"/>
    <w:rsid w:val="00E6354E"/>
    <w:rsid w:val="00E63678"/>
    <w:rsid w:val="00E6368C"/>
    <w:rsid w:val="00E64BB6"/>
    <w:rsid w:val="00E66A97"/>
    <w:rsid w:val="00E670FB"/>
    <w:rsid w:val="00E70CCD"/>
    <w:rsid w:val="00E71355"/>
    <w:rsid w:val="00E7178B"/>
    <w:rsid w:val="00E72619"/>
    <w:rsid w:val="00E72A78"/>
    <w:rsid w:val="00E7305F"/>
    <w:rsid w:val="00E73404"/>
    <w:rsid w:val="00E745B3"/>
    <w:rsid w:val="00E76B64"/>
    <w:rsid w:val="00E82C4A"/>
    <w:rsid w:val="00E83AD1"/>
    <w:rsid w:val="00E842F8"/>
    <w:rsid w:val="00E84341"/>
    <w:rsid w:val="00E85738"/>
    <w:rsid w:val="00E86A74"/>
    <w:rsid w:val="00E87872"/>
    <w:rsid w:val="00E879C1"/>
    <w:rsid w:val="00E90F05"/>
    <w:rsid w:val="00E92F93"/>
    <w:rsid w:val="00E9339A"/>
    <w:rsid w:val="00E94505"/>
    <w:rsid w:val="00E97212"/>
    <w:rsid w:val="00E97C7C"/>
    <w:rsid w:val="00EA04CE"/>
    <w:rsid w:val="00EA072C"/>
    <w:rsid w:val="00EA1267"/>
    <w:rsid w:val="00EA1CDA"/>
    <w:rsid w:val="00EA20CB"/>
    <w:rsid w:val="00EA20DE"/>
    <w:rsid w:val="00EA2453"/>
    <w:rsid w:val="00EA26E1"/>
    <w:rsid w:val="00EA28C5"/>
    <w:rsid w:val="00EA323A"/>
    <w:rsid w:val="00EA390B"/>
    <w:rsid w:val="00EA3C02"/>
    <w:rsid w:val="00EA466D"/>
    <w:rsid w:val="00EA4947"/>
    <w:rsid w:val="00EA5452"/>
    <w:rsid w:val="00EA7B5F"/>
    <w:rsid w:val="00EB0549"/>
    <w:rsid w:val="00EB222F"/>
    <w:rsid w:val="00EB2E02"/>
    <w:rsid w:val="00EB2E63"/>
    <w:rsid w:val="00EB3155"/>
    <w:rsid w:val="00EB39B1"/>
    <w:rsid w:val="00EB44C0"/>
    <w:rsid w:val="00EB4FE9"/>
    <w:rsid w:val="00EB5F00"/>
    <w:rsid w:val="00EB62A9"/>
    <w:rsid w:val="00EB6D5D"/>
    <w:rsid w:val="00EB7386"/>
    <w:rsid w:val="00EB7F28"/>
    <w:rsid w:val="00EC09FB"/>
    <w:rsid w:val="00EC2A82"/>
    <w:rsid w:val="00EC31D4"/>
    <w:rsid w:val="00EC4968"/>
    <w:rsid w:val="00EC4B87"/>
    <w:rsid w:val="00EC63F8"/>
    <w:rsid w:val="00EC673D"/>
    <w:rsid w:val="00EC740E"/>
    <w:rsid w:val="00EC773E"/>
    <w:rsid w:val="00EC7C3E"/>
    <w:rsid w:val="00EC7CC2"/>
    <w:rsid w:val="00EC7CE4"/>
    <w:rsid w:val="00ED0C6F"/>
    <w:rsid w:val="00ED0DA2"/>
    <w:rsid w:val="00ED1120"/>
    <w:rsid w:val="00ED185E"/>
    <w:rsid w:val="00ED2D3A"/>
    <w:rsid w:val="00ED4429"/>
    <w:rsid w:val="00ED5853"/>
    <w:rsid w:val="00ED5BE9"/>
    <w:rsid w:val="00ED616D"/>
    <w:rsid w:val="00ED66D3"/>
    <w:rsid w:val="00ED6807"/>
    <w:rsid w:val="00ED7E4A"/>
    <w:rsid w:val="00EE149F"/>
    <w:rsid w:val="00EE1FA3"/>
    <w:rsid w:val="00EE28F9"/>
    <w:rsid w:val="00EE4A7B"/>
    <w:rsid w:val="00EE6901"/>
    <w:rsid w:val="00EE7628"/>
    <w:rsid w:val="00EE793E"/>
    <w:rsid w:val="00EF04AA"/>
    <w:rsid w:val="00EF0C87"/>
    <w:rsid w:val="00EF1449"/>
    <w:rsid w:val="00EF17D0"/>
    <w:rsid w:val="00EF22E7"/>
    <w:rsid w:val="00EF2E99"/>
    <w:rsid w:val="00EF394D"/>
    <w:rsid w:val="00EF3BD6"/>
    <w:rsid w:val="00EF4495"/>
    <w:rsid w:val="00EF4A3E"/>
    <w:rsid w:val="00EF54CC"/>
    <w:rsid w:val="00EF5DF7"/>
    <w:rsid w:val="00EF69E5"/>
    <w:rsid w:val="00EF6F2A"/>
    <w:rsid w:val="00EF73E7"/>
    <w:rsid w:val="00EF7C84"/>
    <w:rsid w:val="00F003ED"/>
    <w:rsid w:val="00F00449"/>
    <w:rsid w:val="00F01424"/>
    <w:rsid w:val="00F015CA"/>
    <w:rsid w:val="00F030A6"/>
    <w:rsid w:val="00F04401"/>
    <w:rsid w:val="00F04D0F"/>
    <w:rsid w:val="00F05AB5"/>
    <w:rsid w:val="00F05E2C"/>
    <w:rsid w:val="00F066F9"/>
    <w:rsid w:val="00F06CD4"/>
    <w:rsid w:val="00F07050"/>
    <w:rsid w:val="00F07DD4"/>
    <w:rsid w:val="00F11148"/>
    <w:rsid w:val="00F11BE5"/>
    <w:rsid w:val="00F1252F"/>
    <w:rsid w:val="00F13272"/>
    <w:rsid w:val="00F13CB5"/>
    <w:rsid w:val="00F153FB"/>
    <w:rsid w:val="00F15DF0"/>
    <w:rsid w:val="00F16175"/>
    <w:rsid w:val="00F16EC3"/>
    <w:rsid w:val="00F171C8"/>
    <w:rsid w:val="00F21A9A"/>
    <w:rsid w:val="00F23EA8"/>
    <w:rsid w:val="00F244B9"/>
    <w:rsid w:val="00F25489"/>
    <w:rsid w:val="00F2640E"/>
    <w:rsid w:val="00F274F0"/>
    <w:rsid w:val="00F278A7"/>
    <w:rsid w:val="00F30781"/>
    <w:rsid w:val="00F30BEE"/>
    <w:rsid w:val="00F310FE"/>
    <w:rsid w:val="00F32E9F"/>
    <w:rsid w:val="00F333DB"/>
    <w:rsid w:val="00F33A3A"/>
    <w:rsid w:val="00F33AFA"/>
    <w:rsid w:val="00F33B2B"/>
    <w:rsid w:val="00F35A10"/>
    <w:rsid w:val="00F35F1A"/>
    <w:rsid w:val="00F37775"/>
    <w:rsid w:val="00F4047F"/>
    <w:rsid w:val="00F4096A"/>
    <w:rsid w:val="00F40B2B"/>
    <w:rsid w:val="00F41E99"/>
    <w:rsid w:val="00F42A95"/>
    <w:rsid w:val="00F43B8B"/>
    <w:rsid w:val="00F43D6B"/>
    <w:rsid w:val="00F44B13"/>
    <w:rsid w:val="00F44EFA"/>
    <w:rsid w:val="00F455C8"/>
    <w:rsid w:val="00F45CA2"/>
    <w:rsid w:val="00F467ED"/>
    <w:rsid w:val="00F46DFF"/>
    <w:rsid w:val="00F471FD"/>
    <w:rsid w:val="00F47F12"/>
    <w:rsid w:val="00F50A27"/>
    <w:rsid w:val="00F510C1"/>
    <w:rsid w:val="00F5147C"/>
    <w:rsid w:val="00F51AA6"/>
    <w:rsid w:val="00F51B76"/>
    <w:rsid w:val="00F51E27"/>
    <w:rsid w:val="00F52272"/>
    <w:rsid w:val="00F52CA7"/>
    <w:rsid w:val="00F55CDB"/>
    <w:rsid w:val="00F55DF8"/>
    <w:rsid w:val="00F56E23"/>
    <w:rsid w:val="00F5787D"/>
    <w:rsid w:val="00F60534"/>
    <w:rsid w:val="00F628E6"/>
    <w:rsid w:val="00F62ADC"/>
    <w:rsid w:val="00F631BF"/>
    <w:rsid w:val="00F63ED2"/>
    <w:rsid w:val="00F64D5C"/>
    <w:rsid w:val="00F674E1"/>
    <w:rsid w:val="00F7100A"/>
    <w:rsid w:val="00F7130A"/>
    <w:rsid w:val="00F71927"/>
    <w:rsid w:val="00F722CC"/>
    <w:rsid w:val="00F7369C"/>
    <w:rsid w:val="00F73755"/>
    <w:rsid w:val="00F740D2"/>
    <w:rsid w:val="00F745D6"/>
    <w:rsid w:val="00F75D97"/>
    <w:rsid w:val="00F772B6"/>
    <w:rsid w:val="00F779B1"/>
    <w:rsid w:val="00F81C64"/>
    <w:rsid w:val="00F81D1B"/>
    <w:rsid w:val="00F81FE6"/>
    <w:rsid w:val="00F823F2"/>
    <w:rsid w:val="00F82F44"/>
    <w:rsid w:val="00F833D8"/>
    <w:rsid w:val="00F83835"/>
    <w:rsid w:val="00F8404F"/>
    <w:rsid w:val="00F85B6E"/>
    <w:rsid w:val="00F86350"/>
    <w:rsid w:val="00F86993"/>
    <w:rsid w:val="00F87565"/>
    <w:rsid w:val="00F87AE8"/>
    <w:rsid w:val="00F87B28"/>
    <w:rsid w:val="00F92264"/>
    <w:rsid w:val="00F926EB"/>
    <w:rsid w:val="00F929BE"/>
    <w:rsid w:val="00F943FD"/>
    <w:rsid w:val="00F94A50"/>
    <w:rsid w:val="00F96482"/>
    <w:rsid w:val="00F96B60"/>
    <w:rsid w:val="00F96DE6"/>
    <w:rsid w:val="00F970DB"/>
    <w:rsid w:val="00F97CBF"/>
    <w:rsid w:val="00FA074A"/>
    <w:rsid w:val="00FA0864"/>
    <w:rsid w:val="00FA1218"/>
    <w:rsid w:val="00FA1C85"/>
    <w:rsid w:val="00FA1FD4"/>
    <w:rsid w:val="00FA2143"/>
    <w:rsid w:val="00FA251C"/>
    <w:rsid w:val="00FA3641"/>
    <w:rsid w:val="00FA43FC"/>
    <w:rsid w:val="00FA4FBE"/>
    <w:rsid w:val="00FA613B"/>
    <w:rsid w:val="00FA6649"/>
    <w:rsid w:val="00FA6921"/>
    <w:rsid w:val="00FA6A0A"/>
    <w:rsid w:val="00FA6A44"/>
    <w:rsid w:val="00FA7A65"/>
    <w:rsid w:val="00FB1A99"/>
    <w:rsid w:val="00FB38E6"/>
    <w:rsid w:val="00FB4B6F"/>
    <w:rsid w:val="00FB4CC8"/>
    <w:rsid w:val="00FB529B"/>
    <w:rsid w:val="00FB58DA"/>
    <w:rsid w:val="00FB5BB1"/>
    <w:rsid w:val="00FB6216"/>
    <w:rsid w:val="00FB629D"/>
    <w:rsid w:val="00FB66A6"/>
    <w:rsid w:val="00FB6BEF"/>
    <w:rsid w:val="00FB7501"/>
    <w:rsid w:val="00FB7B16"/>
    <w:rsid w:val="00FC0171"/>
    <w:rsid w:val="00FC0449"/>
    <w:rsid w:val="00FC18CB"/>
    <w:rsid w:val="00FC2888"/>
    <w:rsid w:val="00FC3B30"/>
    <w:rsid w:val="00FC5F5C"/>
    <w:rsid w:val="00FC6D2B"/>
    <w:rsid w:val="00FD00B5"/>
    <w:rsid w:val="00FD0BF4"/>
    <w:rsid w:val="00FD102E"/>
    <w:rsid w:val="00FD14CF"/>
    <w:rsid w:val="00FD2412"/>
    <w:rsid w:val="00FD2654"/>
    <w:rsid w:val="00FD2FB8"/>
    <w:rsid w:val="00FD3098"/>
    <w:rsid w:val="00FD55EF"/>
    <w:rsid w:val="00FD620B"/>
    <w:rsid w:val="00FD62C5"/>
    <w:rsid w:val="00FD7126"/>
    <w:rsid w:val="00FE0237"/>
    <w:rsid w:val="00FE0D19"/>
    <w:rsid w:val="00FE13CE"/>
    <w:rsid w:val="00FE1796"/>
    <w:rsid w:val="00FE24A0"/>
    <w:rsid w:val="00FE2A43"/>
    <w:rsid w:val="00FE34C1"/>
    <w:rsid w:val="00FE3849"/>
    <w:rsid w:val="00FE3871"/>
    <w:rsid w:val="00FE3967"/>
    <w:rsid w:val="00FE4412"/>
    <w:rsid w:val="00FE566F"/>
    <w:rsid w:val="00FE58B4"/>
    <w:rsid w:val="00FE67FB"/>
    <w:rsid w:val="00FE6DA1"/>
    <w:rsid w:val="00FF00A4"/>
    <w:rsid w:val="00FF0E3E"/>
    <w:rsid w:val="00FF2199"/>
    <w:rsid w:val="00FF3CD6"/>
    <w:rsid w:val="00FF4199"/>
    <w:rsid w:val="00FF49B8"/>
    <w:rsid w:val="00FF4BC2"/>
    <w:rsid w:val="00FF6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5" w:uiPriority="39"/>
    <w:lsdException w:name="toc 9" w:uiPriority="3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943FD"/>
    <w:pPr>
      <w:spacing w:after="200" w:line="276" w:lineRule="auto"/>
    </w:pPr>
    <w:rPr>
      <w:sz w:val="22"/>
      <w:szCs w:val="22"/>
      <w:lang w:bidi="en-US"/>
    </w:rPr>
  </w:style>
  <w:style w:type="paragraph" w:styleId="Heading1">
    <w:name w:val="heading 1"/>
    <w:aliases w:val="Heading,h1,H1,Part,heading 1,Section Heading,Heading A,Section1,JPW-num-section,UCI Header,Heading 1 A,Thema,Huvudrubrik,ASAPHeading 1,Chapter Head,Título princ,Section2,Section3,Section4,Section5,Section6,Section7,Numbered - 1,Paragraph No,T1"/>
    <w:basedOn w:val="Normal"/>
    <w:next w:val="Normal"/>
    <w:link w:val="Heading1Char"/>
    <w:uiPriority w:val="9"/>
    <w:qFormat/>
    <w:rsid w:val="00F943FD"/>
    <w:pPr>
      <w:numPr>
        <w:numId w:val="10"/>
      </w:numPr>
      <w:spacing w:before="480" w:after="0"/>
      <w:contextualSpacing/>
      <w:outlineLvl w:val="0"/>
    </w:pPr>
    <w:rPr>
      <w:smallCaps/>
      <w:spacing w:val="5"/>
      <w:sz w:val="36"/>
      <w:szCs w:val="36"/>
    </w:rPr>
  </w:style>
  <w:style w:type="paragraph" w:styleId="Heading2">
    <w:name w:val="heading 2"/>
    <w:aliases w:val="A,H2,Abschnitt,h2,Heading 2subnumbered,Response Code,Alt+2,NV_Überschrift 2,l2,list + change bar,???,heading 2,Titre 2,list2,Reset numbering,Major,PARA2,PARA21,Major1,PARA22,Sub-section,Título sec,A Head,1.1,Reset Numbering,Sub Sect 1.1,1.2"/>
    <w:basedOn w:val="Normal"/>
    <w:next w:val="Normal"/>
    <w:link w:val="Heading2Char"/>
    <w:uiPriority w:val="9"/>
    <w:qFormat/>
    <w:rsid w:val="00F943FD"/>
    <w:pPr>
      <w:numPr>
        <w:ilvl w:val="1"/>
        <w:numId w:val="10"/>
      </w:numPr>
      <w:spacing w:before="200" w:after="0" w:line="271" w:lineRule="auto"/>
      <w:outlineLvl w:val="1"/>
    </w:pPr>
    <w:rPr>
      <w:smallCaps/>
      <w:sz w:val="28"/>
      <w:szCs w:val="28"/>
    </w:rPr>
  </w:style>
  <w:style w:type="paragraph" w:styleId="Heading3">
    <w:name w:val="heading 3"/>
    <w:aliases w:val="subhead,H3,Map,h3,Level 1 - 1,Section,1.,3,heading 3,sub-sub,31,sub-sub1,32,sub-sub2,33,sub-sub3,34,sub-sub4,sub section header,h31,h32,h33,h34,h35,35,Minor,Underrubrik2,Bullet 1°,Paragraph Heading,B Head,l3,Sub Sub Sect 1.1.1,1.1.2,Minor1,l31"/>
    <w:basedOn w:val="Normal"/>
    <w:next w:val="Normal"/>
    <w:link w:val="Heading3Char"/>
    <w:uiPriority w:val="9"/>
    <w:qFormat/>
    <w:rsid w:val="00F943FD"/>
    <w:pPr>
      <w:numPr>
        <w:ilvl w:val="2"/>
        <w:numId w:val="10"/>
      </w:numPr>
      <w:spacing w:before="200" w:after="0" w:line="271" w:lineRule="auto"/>
      <w:outlineLvl w:val="2"/>
    </w:pPr>
    <w:rPr>
      <w:i/>
      <w:iCs/>
      <w:smallCaps/>
      <w:spacing w:val="5"/>
      <w:sz w:val="26"/>
      <w:szCs w:val="26"/>
    </w:rPr>
  </w:style>
  <w:style w:type="paragraph" w:styleId="Heading4">
    <w:name w:val="heading 4"/>
    <w:aliases w:val="Schedules,Block,h4,Sub-Minor,Level 2 - a,RFQ3,Comentario,H4,(Alt+4),H41,(Alt+4)1,H42,(Alt+4)2,H43,(Alt+4)3,H44,(Alt+4)4,H45,(Alt+4)5,H411,(Alt+4)11,H421,(Alt+4)21,H431,(Alt+4)31,H46,(Alt+4)6,H412,(Alt+4)12,H422,(Alt+4)22,H432,(Alt+4)32,H47,H48"/>
    <w:basedOn w:val="Normal"/>
    <w:next w:val="Normal"/>
    <w:link w:val="Heading4Char"/>
    <w:uiPriority w:val="9"/>
    <w:qFormat/>
    <w:rsid w:val="00F943FD"/>
    <w:pPr>
      <w:numPr>
        <w:ilvl w:val="3"/>
        <w:numId w:val="10"/>
      </w:numPr>
      <w:spacing w:after="0" w:line="271" w:lineRule="auto"/>
      <w:outlineLvl w:val="3"/>
    </w:pPr>
    <w:rPr>
      <w:b/>
      <w:bCs/>
      <w:spacing w:val="5"/>
      <w:sz w:val="24"/>
      <w:szCs w:val="24"/>
    </w:rPr>
  </w:style>
  <w:style w:type="paragraph" w:styleId="Heading5">
    <w:name w:val="heading 5"/>
    <w:aliases w:val="Level 3 - i,h5,LOA3 H5,H5"/>
    <w:basedOn w:val="Normal"/>
    <w:next w:val="Normal"/>
    <w:link w:val="Heading5Char"/>
    <w:uiPriority w:val="9"/>
    <w:qFormat/>
    <w:rsid w:val="00F943FD"/>
    <w:pPr>
      <w:spacing w:after="0" w:line="271" w:lineRule="auto"/>
      <w:outlineLvl w:val="4"/>
    </w:pPr>
    <w:rPr>
      <w:i/>
      <w:iCs/>
      <w:sz w:val="24"/>
      <w:szCs w:val="24"/>
    </w:rPr>
  </w:style>
  <w:style w:type="paragraph" w:styleId="Heading6">
    <w:name w:val="heading 6"/>
    <w:aliases w:val="Legal Level 1.,h6,H6"/>
    <w:basedOn w:val="Normal"/>
    <w:next w:val="Normal"/>
    <w:link w:val="Heading6Char"/>
    <w:uiPriority w:val="9"/>
    <w:qFormat/>
    <w:rsid w:val="00F943FD"/>
    <w:pPr>
      <w:numPr>
        <w:ilvl w:val="5"/>
        <w:numId w:val="10"/>
      </w:numPr>
      <w:shd w:val="clear" w:color="auto" w:fill="FFFFFF"/>
      <w:spacing w:after="0" w:line="271" w:lineRule="auto"/>
      <w:outlineLvl w:val="5"/>
    </w:pPr>
    <w:rPr>
      <w:b/>
      <w:bCs/>
      <w:color w:val="595959"/>
      <w:spacing w:val="5"/>
    </w:rPr>
  </w:style>
  <w:style w:type="paragraph" w:styleId="Heading7">
    <w:name w:val="heading 7"/>
    <w:aliases w:val="Legal Level 1.1.,st,SDL title,h7,H7,8,Nummerering 2"/>
    <w:basedOn w:val="Normal"/>
    <w:next w:val="Normal"/>
    <w:link w:val="Heading7Char"/>
    <w:uiPriority w:val="9"/>
    <w:qFormat/>
    <w:rsid w:val="00F943FD"/>
    <w:pPr>
      <w:numPr>
        <w:ilvl w:val="6"/>
        <w:numId w:val="10"/>
      </w:numPr>
      <w:spacing w:after="0"/>
      <w:outlineLvl w:val="6"/>
    </w:pPr>
    <w:rPr>
      <w:b/>
      <w:bCs/>
      <w:i/>
      <w:iCs/>
      <w:color w:val="5A5A5A"/>
      <w:sz w:val="20"/>
      <w:szCs w:val="20"/>
    </w:rPr>
  </w:style>
  <w:style w:type="paragraph" w:styleId="Heading8">
    <w:name w:val="heading 8"/>
    <w:aliases w:val="Legal Level 1.1.1.,h8,Nummerering 3"/>
    <w:basedOn w:val="Normal"/>
    <w:next w:val="Normal"/>
    <w:link w:val="Heading8Char"/>
    <w:uiPriority w:val="9"/>
    <w:qFormat/>
    <w:rsid w:val="00F943FD"/>
    <w:pPr>
      <w:numPr>
        <w:ilvl w:val="7"/>
        <w:numId w:val="10"/>
      </w:numPr>
      <w:spacing w:after="0"/>
      <w:outlineLvl w:val="7"/>
    </w:pPr>
    <w:rPr>
      <w:b/>
      <w:bCs/>
      <w:color w:val="7F7F7F"/>
      <w:sz w:val="20"/>
      <w:szCs w:val="20"/>
    </w:rPr>
  </w:style>
  <w:style w:type="paragraph" w:styleId="Heading9">
    <w:name w:val="heading 9"/>
    <w:aliases w:val="Legal Level 1.1.1.1.,h9,Nummerering 4"/>
    <w:basedOn w:val="Normal"/>
    <w:next w:val="Normal"/>
    <w:link w:val="Heading9Char"/>
    <w:uiPriority w:val="9"/>
    <w:qFormat/>
    <w:rsid w:val="00F943FD"/>
    <w:pPr>
      <w:numPr>
        <w:ilvl w:val="8"/>
        <w:numId w:val="10"/>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2CharCharChar">
    <w:name w:val="Char Char Char Char2 Char Char Char"/>
    <w:basedOn w:val="Normal"/>
    <w:rsid w:val="00347AA6"/>
    <w:pPr>
      <w:spacing w:after="160" w:line="240" w:lineRule="exact"/>
    </w:pPr>
    <w:rPr>
      <w:rFonts w:ascii="Tahoma" w:hAnsi="Tahoma"/>
      <w:sz w:val="20"/>
      <w:szCs w:val="20"/>
    </w:rPr>
  </w:style>
  <w:style w:type="paragraph" w:customStyle="1" w:styleId="Style1">
    <w:name w:val="Style1"/>
    <w:basedOn w:val="Heading1"/>
    <w:rsid w:val="00ED5BE9"/>
    <w:rPr>
      <w:color w:val="000080"/>
    </w:rPr>
  </w:style>
  <w:style w:type="paragraph" w:styleId="BodyTextIndent2">
    <w:name w:val="Body Text Indent 2"/>
    <w:basedOn w:val="Normal"/>
    <w:rsid w:val="00ED5BE9"/>
    <w:pPr>
      <w:spacing w:before="120"/>
      <w:ind w:left="4950"/>
    </w:pPr>
    <w:rPr>
      <w:rFonts w:ascii="Arial" w:hAnsi="Arial"/>
      <w:sz w:val="20"/>
      <w:szCs w:val="20"/>
    </w:rPr>
  </w:style>
  <w:style w:type="paragraph" w:styleId="BodyTextIndent">
    <w:name w:val="Body Text Indent"/>
    <w:basedOn w:val="Normal"/>
    <w:rsid w:val="00ED5BE9"/>
    <w:pPr>
      <w:ind w:left="1077"/>
    </w:pPr>
    <w:rPr>
      <w:rFonts w:ascii="Arial" w:hAnsi="Arial" w:cs="Arial"/>
      <w:szCs w:val="15"/>
      <w:lang w:val="en-GB"/>
    </w:rPr>
  </w:style>
  <w:style w:type="paragraph" w:styleId="BodyTextIndent3">
    <w:name w:val="Body Text Indent 3"/>
    <w:basedOn w:val="Normal"/>
    <w:rsid w:val="00ED5BE9"/>
    <w:pPr>
      <w:widowControl w:val="0"/>
      <w:autoSpaceDE w:val="0"/>
      <w:autoSpaceDN w:val="0"/>
      <w:adjustRightInd w:val="0"/>
      <w:ind w:left="1440"/>
    </w:pPr>
    <w:rPr>
      <w:rFonts w:ascii="Arial" w:hAnsi="Arial" w:cs="Arial"/>
      <w:sz w:val="20"/>
      <w:szCs w:val="20"/>
    </w:rPr>
  </w:style>
  <w:style w:type="paragraph" w:styleId="TOC2">
    <w:name w:val="toc 2"/>
    <w:aliases w:val="t2"/>
    <w:basedOn w:val="Normal"/>
    <w:next w:val="Normal"/>
    <w:autoRedefine/>
    <w:uiPriority w:val="39"/>
    <w:qFormat/>
    <w:rsid w:val="00CD0EC6"/>
    <w:pPr>
      <w:tabs>
        <w:tab w:val="left" w:pos="720"/>
        <w:tab w:val="right" w:leader="dot" w:pos="9360"/>
      </w:tabs>
      <w:ind w:left="240"/>
    </w:pPr>
    <w:rPr>
      <w:smallCaps/>
      <w:sz w:val="20"/>
      <w:szCs w:val="20"/>
    </w:rPr>
  </w:style>
  <w:style w:type="paragraph" w:styleId="TOC1">
    <w:name w:val="toc 1"/>
    <w:aliases w:val="t1"/>
    <w:basedOn w:val="Normal"/>
    <w:next w:val="Normal"/>
    <w:autoRedefine/>
    <w:uiPriority w:val="39"/>
    <w:qFormat/>
    <w:rsid w:val="00CD0EC6"/>
    <w:pPr>
      <w:tabs>
        <w:tab w:val="left" w:pos="480"/>
        <w:tab w:val="right" w:leader="dot" w:pos="9360"/>
      </w:tabs>
      <w:spacing w:before="120" w:after="120"/>
    </w:pPr>
    <w:rPr>
      <w:rFonts w:ascii="Arial" w:hAnsi="Arial" w:cs="Arial"/>
      <w:bCs/>
      <w:caps/>
      <w:sz w:val="20"/>
      <w:szCs w:val="20"/>
    </w:rPr>
  </w:style>
  <w:style w:type="paragraph" w:customStyle="1" w:styleId="TOCStyleNew">
    <w:name w:val="TOC StyleNew"/>
    <w:basedOn w:val="TOC1"/>
    <w:autoRedefine/>
    <w:rsid w:val="00ED5BE9"/>
    <w:pPr>
      <w:tabs>
        <w:tab w:val="left" w:pos="440"/>
      </w:tabs>
    </w:pPr>
  </w:style>
  <w:style w:type="paragraph" w:styleId="TOC3">
    <w:name w:val="toc 3"/>
    <w:aliases w:val="t3"/>
    <w:basedOn w:val="Normal"/>
    <w:next w:val="Normal"/>
    <w:autoRedefine/>
    <w:uiPriority w:val="39"/>
    <w:qFormat/>
    <w:rsid w:val="00CD0EC6"/>
    <w:pPr>
      <w:tabs>
        <w:tab w:val="right" w:leader="dot" w:pos="9360"/>
      </w:tabs>
      <w:ind w:left="480"/>
    </w:pPr>
    <w:rPr>
      <w:i/>
      <w:iCs/>
      <w:sz w:val="20"/>
      <w:szCs w:val="20"/>
    </w:rPr>
  </w:style>
  <w:style w:type="paragraph" w:styleId="Header">
    <w:name w:val="header"/>
    <w:aliases w:val="h"/>
    <w:basedOn w:val="Normal"/>
    <w:rsid w:val="00ED5BE9"/>
    <w:pPr>
      <w:tabs>
        <w:tab w:val="center" w:pos="4153"/>
        <w:tab w:val="right" w:pos="8306"/>
      </w:tabs>
    </w:pPr>
  </w:style>
  <w:style w:type="paragraph" w:styleId="Footer">
    <w:name w:val="footer"/>
    <w:aliases w:val="fo"/>
    <w:basedOn w:val="Normal"/>
    <w:rsid w:val="00ED5BE9"/>
    <w:pPr>
      <w:tabs>
        <w:tab w:val="center" w:pos="4153"/>
        <w:tab w:val="right" w:pos="8306"/>
      </w:tabs>
    </w:pPr>
  </w:style>
  <w:style w:type="character" w:styleId="PageNumber">
    <w:name w:val="page number"/>
    <w:basedOn w:val="DefaultParagraphFont"/>
    <w:rsid w:val="00ED5BE9"/>
  </w:style>
  <w:style w:type="character" w:customStyle="1" w:styleId="m">
    <w:name w:val="m"/>
    <w:basedOn w:val="DefaultParagraphFont"/>
    <w:rsid w:val="00ED5BE9"/>
  </w:style>
  <w:style w:type="character" w:customStyle="1" w:styleId="t">
    <w:name w:val="t"/>
    <w:basedOn w:val="DefaultParagraphFont"/>
    <w:rsid w:val="00ED5BE9"/>
  </w:style>
  <w:style w:type="paragraph" w:styleId="BlockText">
    <w:name w:val="Block Text"/>
    <w:basedOn w:val="Normal"/>
    <w:rsid w:val="00ED5BE9"/>
    <w:pPr>
      <w:ind w:left="1440" w:right="-1"/>
    </w:pPr>
    <w:rPr>
      <w:rFonts w:ascii="Arial" w:hAnsi="Arial" w:cs="Arial"/>
      <w:color w:val="333399"/>
    </w:rPr>
  </w:style>
  <w:style w:type="character" w:styleId="Emphasis">
    <w:name w:val="Emphasis"/>
    <w:uiPriority w:val="20"/>
    <w:qFormat/>
    <w:rsid w:val="00F943FD"/>
    <w:rPr>
      <w:b/>
      <w:bCs/>
      <w:i/>
      <w:iCs/>
      <w:spacing w:val="10"/>
    </w:rPr>
  </w:style>
  <w:style w:type="paragraph" w:styleId="NormalWeb">
    <w:name w:val="Normal (Web)"/>
    <w:basedOn w:val="Normal"/>
    <w:uiPriority w:val="99"/>
    <w:rsid w:val="00ED5BE9"/>
    <w:pPr>
      <w:spacing w:before="100" w:beforeAutospacing="1" w:after="100" w:afterAutospacing="1"/>
    </w:pPr>
    <w:rPr>
      <w:rFonts w:ascii="Arial Unicode MS" w:eastAsia="Arial Unicode MS" w:hAnsi="Arial Unicode MS" w:cs="Arial Unicode MS"/>
    </w:rPr>
  </w:style>
  <w:style w:type="paragraph" w:styleId="FootnoteText">
    <w:name w:val="footnote text"/>
    <w:basedOn w:val="Normal"/>
    <w:semiHidden/>
    <w:rsid w:val="00ED5BE9"/>
    <w:pPr>
      <w:jc w:val="both"/>
    </w:pPr>
    <w:rPr>
      <w:rFonts w:ascii="Tahoma" w:hAnsi="Tahoma" w:cs="Arial"/>
      <w:sz w:val="20"/>
      <w:szCs w:val="20"/>
      <w:lang w:val="en-GB"/>
    </w:rPr>
  </w:style>
  <w:style w:type="table" w:styleId="TableGrid">
    <w:name w:val="Table Grid"/>
    <w:basedOn w:val="TableNormal"/>
    <w:rsid w:val="00E13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Header"/>
    <w:rsid w:val="00414A49"/>
    <w:pPr>
      <w:tabs>
        <w:tab w:val="clear" w:pos="4153"/>
        <w:tab w:val="clear" w:pos="8306"/>
      </w:tabs>
      <w:spacing w:before="20" w:after="20"/>
    </w:pPr>
    <w:rPr>
      <w:rFonts w:ascii="Arial" w:hAnsi="Arial"/>
      <w:sz w:val="20"/>
      <w:szCs w:val="20"/>
      <w:lang w:val="en-GB"/>
    </w:rPr>
  </w:style>
  <w:style w:type="paragraph" w:styleId="ListNumber">
    <w:name w:val="List Number"/>
    <w:basedOn w:val="Normal"/>
    <w:rsid w:val="0077608A"/>
    <w:pPr>
      <w:tabs>
        <w:tab w:val="num" w:pos="595"/>
      </w:tabs>
      <w:spacing w:after="260" w:line="260" w:lineRule="atLeast"/>
      <w:ind w:left="595" w:hanging="595"/>
    </w:pPr>
    <w:rPr>
      <w:sz w:val="20"/>
      <w:szCs w:val="20"/>
      <w:lang w:val="en-GB"/>
    </w:rPr>
  </w:style>
  <w:style w:type="paragraph" w:styleId="ListNumber2">
    <w:name w:val="List Number 2"/>
    <w:basedOn w:val="Normal"/>
    <w:rsid w:val="0077608A"/>
    <w:pPr>
      <w:tabs>
        <w:tab w:val="num" w:pos="1191"/>
      </w:tabs>
      <w:spacing w:after="260" w:line="260" w:lineRule="atLeast"/>
      <w:ind w:left="1191" w:hanging="595"/>
    </w:pPr>
    <w:rPr>
      <w:sz w:val="20"/>
      <w:szCs w:val="20"/>
      <w:lang w:val="en-GB"/>
    </w:rPr>
  </w:style>
  <w:style w:type="paragraph" w:styleId="ListNumber3">
    <w:name w:val="List Number 3"/>
    <w:basedOn w:val="Normal"/>
    <w:rsid w:val="0077608A"/>
    <w:pPr>
      <w:tabs>
        <w:tab w:val="num" w:pos="1786"/>
      </w:tabs>
      <w:spacing w:after="260" w:line="260" w:lineRule="atLeast"/>
      <w:ind w:left="1786" w:hanging="595"/>
    </w:pPr>
    <w:rPr>
      <w:sz w:val="20"/>
      <w:szCs w:val="20"/>
      <w:lang w:val="en-GB"/>
    </w:rPr>
  </w:style>
  <w:style w:type="paragraph" w:styleId="ListNumber4">
    <w:name w:val="List Number 4"/>
    <w:basedOn w:val="Normal"/>
    <w:rsid w:val="0077608A"/>
    <w:pPr>
      <w:tabs>
        <w:tab w:val="num" w:pos="2381"/>
      </w:tabs>
      <w:spacing w:after="260" w:line="260" w:lineRule="atLeast"/>
      <w:ind w:left="2381" w:hanging="595"/>
    </w:pPr>
    <w:rPr>
      <w:sz w:val="20"/>
      <w:szCs w:val="20"/>
      <w:lang w:val="en-GB"/>
    </w:rPr>
  </w:style>
  <w:style w:type="paragraph" w:styleId="ListNumber5">
    <w:name w:val="List Number 5"/>
    <w:basedOn w:val="Normal"/>
    <w:rsid w:val="0077608A"/>
    <w:pPr>
      <w:tabs>
        <w:tab w:val="num" w:pos="2976"/>
      </w:tabs>
      <w:spacing w:after="260" w:line="260" w:lineRule="atLeast"/>
      <w:ind w:left="2976" w:hanging="595"/>
    </w:pPr>
    <w:rPr>
      <w:sz w:val="20"/>
      <w:szCs w:val="20"/>
      <w:lang w:val="en-GB"/>
    </w:rPr>
  </w:style>
  <w:style w:type="paragraph" w:customStyle="1" w:styleId="TableIndent">
    <w:name w:val="Table Indent"/>
    <w:basedOn w:val="Normal"/>
    <w:rsid w:val="007B30FA"/>
    <w:pPr>
      <w:tabs>
        <w:tab w:val="num" w:pos="1080"/>
      </w:tabs>
      <w:spacing w:before="120" w:after="240" w:line="240" w:lineRule="atLeast"/>
      <w:ind w:left="1800" w:hanging="360"/>
    </w:pPr>
    <w:rPr>
      <w:rFonts w:ascii="Arial" w:hAnsi="Arial"/>
      <w:sz w:val="20"/>
      <w:szCs w:val="20"/>
      <w:lang w:val="en-GB"/>
    </w:rPr>
  </w:style>
  <w:style w:type="paragraph" w:customStyle="1" w:styleId="BulletBodyText">
    <w:name w:val="Bullet Body Text"/>
    <w:basedOn w:val="BodyText"/>
    <w:rsid w:val="007B30FA"/>
    <w:pPr>
      <w:keepLines/>
      <w:tabs>
        <w:tab w:val="num" w:pos="1080"/>
      </w:tabs>
      <w:spacing w:after="0"/>
      <w:ind w:left="1077" w:hanging="226"/>
    </w:pPr>
    <w:rPr>
      <w:rFonts w:ascii="Arial" w:hAnsi="Arial"/>
      <w:sz w:val="20"/>
      <w:lang w:val="en-GB"/>
    </w:rPr>
  </w:style>
  <w:style w:type="paragraph" w:styleId="BodyText">
    <w:name w:val="Body Text"/>
    <w:basedOn w:val="Normal"/>
    <w:rsid w:val="007B30FA"/>
    <w:pPr>
      <w:spacing w:after="120"/>
    </w:pPr>
  </w:style>
  <w:style w:type="paragraph" w:customStyle="1" w:styleId="Bullet1">
    <w:name w:val="Bullet 1"/>
    <w:basedOn w:val="Normal"/>
    <w:rsid w:val="007B30FA"/>
    <w:pPr>
      <w:tabs>
        <w:tab w:val="num" w:pos="360"/>
      </w:tabs>
      <w:spacing w:after="120"/>
      <w:ind w:left="357" w:hanging="357"/>
      <w:jc w:val="both"/>
    </w:pPr>
    <w:rPr>
      <w:rFonts w:ascii="Arial" w:hAnsi="Arial" w:cs="Arial"/>
      <w:snapToGrid w:val="0"/>
      <w:sz w:val="20"/>
      <w:szCs w:val="20"/>
      <w:lang w:val="en-GB"/>
    </w:rPr>
  </w:style>
  <w:style w:type="paragraph" w:customStyle="1" w:styleId="Orderedlist">
    <w:name w:val="Ordered list"/>
    <w:basedOn w:val="Normal"/>
    <w:rsid w:val="007B30FA"/>
    <w:pPr>
      <w:tabs>
        <w:tab w:val="num" w:pos="1353"/>
      </w:tabs>
      <w:spacing w:after="240" w:line="240" w:lineRule="atLeast"/>
      <w:ind w:left="1353" w:hanging="360"/>
    </w:pPr>
    <w:rPr>
      <w:rFonts w:ascii="Arial" w:hAnsi="Arial"/>
      <w:sz w:val="20"/>
      <w:szCs w:val="20"/>
      <w:lang w:val="en-GB"/>
    </w:rPr>
  </w:style>
  <w:style w:type="table" w:styleId="TableGrid3">
    <w:name w:val="Table Grid 3"/>
    <w:basedOn w:val="TableNormal"/>
    <w:rsid w:val="007B30FA"/>
    <w:pPr>
      <w:spacing w:after="240" w:line="24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Heading1Headingh1H1Partheading1SectionHeadingHeadin">
    <w:name w:val="Style Heading 1Headingh1H1Partheading 1Section HeadingHeadin..."/>
    <w:basedOn w:val="Heading1"/>
    <w:autoRedefine/>
    <w:rsid w:val="00531891"/>
    <w:rPr>
      <w:szCs w:val="32"/>
    </w:rPr>
  </w:style>
  <w:style w:type="paragraph" w:styleId="TOC4">
    <w:name w:val="toc 4"/>
    <w:basedOn w:val="Normal"/>
    <w:next w:val="Normal"/>
    <w:autoRedefine/>
    <w:semiHidden/>
    <w:rsid w:val="00801C99"/>
    <w:pPr>
      <w:ind w:left="720"/>
    </w:pPr>
    <w:rPr>
      <w:sz w:val="18"/>
      <w:szCs w:val="18"/>
    </w:rPr>
  </w:style>
  <w:style w:type="paragraph" w:styleId="TOC5">
    <w:name w:val="toc 5"/>
    <w:aliases w:val="t5"/>
    <w:basedOn w:val="Normal"/>
    <w:next w:val="Normal"/>
    <w:autoRedefine/>
    <w:uiPriority w:val="39"/>
    <w:rsid w:val="00801C99"/>
    <w:pPr>
      <w:ind w:left="960"/>
    </w:pPr>
    <w:rPr>
      <w:sz w:val="18"/>
      <w:szCs w:val="18"/>
    </w:rPr>
  </w:style>
  <w:style w:type="paragraph" w:styleId="TOC6">
    <w:name w:val="toc 6"/>
    <w:aliases w:val="t6"/>
    <w:basedOn w:val="Normal"/>
    <w:next w:val="Normal"/>
    <w:autoRedefine/>
    <w:semiHidden/>
    <w:rsid w:val="00801C99"/>
    <w:pPr>
      <w:ind w:left="1200"/>
    </w:pPr>
    <w:rPr>
      <w:sz w:val="18"/>
      <w:szCs w:val="18"/>
    </w:rPr>
  </w:style>
  <w:style w:type="paragraph" w:styleId="TOC7">
    <w:name w:val="toc 7"/>
    <w:aliases w:val="t7"/>
    <w:basedOn w:val="Normal"/>
    <w:next w:val="Normal"/>
    <w:autoRedefine/>
    <w:semiHidden/>
    <w:rsid w:val="00801C99"/>
    <w:pPr>
      <w:ind w:left="1440"/>
    </w:pPr>
    <w:rPr>
      <w:sz w:val="18"/>
      <w:szCs w:val="18"/>
    </w:rPr>
  </w:style>
  <w:style w:type="paragraph" w:styleId="TOC8">
    <w:name w:val="toc 8"/>
    <w:basedOn w:val="Normal"/>
    <w:next w:val="Normal"/>
    <w:autoRedefine/>
    <w:semiHidden/>
    <w:rsid w:val="00801C99"/>
    <w:pPr>
      <w:ind w:left="1680"/>
    </w:pPr>
    <w:rPr>
      <w:sz w:val="18"/>
      <w:szCs w:val="18"/>
    </w:rPr>
  </w:style>
  <w:style w:type="paragraph" w:styleId="TOC9">
    <w:name w:val="toc 9"/>
    <w:basedOn w:val="Normal"/>
    <w:next w:val="Normal"/>
    <w:autoRedefine/>
    <w:uiPriority w:val="39"/>
    <w:rsid w:val="00801C99"/>
    <w:pPr>
      <w:ind w:left="1920"/>
    </w:pPr>
    <w:rPr>
      <w:sz w:val="18"/>
      <w:szCs w:val="18"/>
    </w:rPr>
  </w:style>
  <w:style w:type="paragraph" w:styleId="BalloonText">
    <w:name w:val="Balloon Text"/>
    <w:basedOn w:val="Normal"/>
    <w:semiHidden/>
    <w:rsid w:val="002C5599"/>
    <w:rPr>
      <w:rFonts w:ascii="Tahoma" w:hAnsi="Tahoma" w:cs="Tahoma"/>
      <w:sz w:val="16"/>
      <w:szCs w:val="16"/>
    </w:rPr>
  </w:style>
  <w:style w:type="character" w:styleId="CommentReference">
    <w:name w:val="annotation reference"/>
    <w:basedOn w:val="DefaultParagraphFont"/>
    <w:semiHidden/>
    <w:rsid w:val="00D2796C"/>
    <w:rPr>
      <w:sz w:val="16"/>
      <w:szCs w:val="16"/>
    </w:rPr>
  </w:style>
  <w:style w:type="paragraph" w:styleId="CommentText">
    <w:name w:val="annotation text"/>
    <w:basedOn w:val="Normal"/>
    <w:semiHidden/>
    <w:rsid w:val="00D2796C"/>
    <w:rPr>
      <w:sz w:val="20"/>
      <w:szCs w:val="20"/>
    </w:rPr>
  </w:style>
  <w:style w:type="paragraph" w:styleId="CommentSubject">
    <w:name w:val="annotation subject"/>
    <w:basedOn w:val="CommentText"/>
    <w:next w:val="CommentText"/>
    <w:semiHidden/>
    <w:rsid w:val="00D2796C"/>
    <w:rPr>
      <w:b/>
      <w:bCs/>
    </w:rPr>
  </w:style>
  <w:style w:type="paragraph" w:styleId="DocumentMap">
    <w:name w:val="Document Map"/>
    <w:basedOn w:val="Normal"/>
    <w:semiHidden/>
    <w:rsid w:val="00A92E0B"/>
    <w:pPr>
      <w:shd w:val="clear" w:color="auto" w:fill="000080"/>
    </w:pPr>
    <w:rPr>
      <w:rFonts w:ascii="Tahoma" w:hAnsi="Tahoma" w:cs="Tahoma"/>
    </w:rPr>
  </w:style>
  <w:style w:type="paragraph" w:customStyle="1" w:styleId="paragraph">
    <w:name w:val="paragraph"/>
    <w:aliases w:val="p,Paragraph,P,para"/>
    <w:basedOn w:val="Normal"/>
    <w:link w:val="paragraphChar"/>
    <w:rsid w:val="00347AA6"/>
    <w:pPr>
      <w:keepLines/>
      <w:tabs>
        <w:tab w:val="left" w:pos="2420"/>
      </w:tabs>
      <w:spacing w:before="140" w:line="260" w:lineRule="exact"/>
      <w:ind w:left="851"/>
      <w:jc w:val="both"/>
    </w:pPr>
    <w:rPr>
      <w:rFonts w:ascii="Arial" w:hAnsi="Arial"/>
      <w:szCs w:val="20"/>
      <w:lang w:val="en-GB"/>
    </w:rPr>
  </w:style>
  <w:style w:type="character" w:customStyle="1" w:styleId="paragraphChar">
    <w:name w:val="paragraph Char"/>
    <w:aliases w:val="p Char"/>
    <w:basedOn w:val="DefaultParagraphFont"/>
    <w:link w:val="paragraph"/>
    <w:rsid w:val="00347AA6"/>
    <w:rPr>
      <w:rFonts w:ascii="Arial" w:hAnsi="Arial"/>
      <w:sz w:val="22"/>
      <w:lang w:val="en-GB" w:eastAsia="en-US" w:bidi="ar-SA"/>
    </w:rPr>
  </w:style>
  <w:style w:type="table" w:styleId="TableGrid8">
    <w:name w:val="Table Grid 8"/>
    <w:basedOn w:val="TableNormal"/>
    <w:rsid w:val="00347AA6"/>
    <w:pPr>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0">
    <w:name w:val="table"/>
    <w:basedOn w:val="Normal"/>
    <w:rsid w:val="00537DED"/>
    <w:pPr>
      <w:spacing w:before="60" w:after="60" w:line="260" w:lineRule="atLeast"/>
    </w:pPr>
    <w:rPr>
      <w:rFonts w:ascii="Arial" w:hAnsi="Arial"/>
      <w:sz w:val="18"/>
      <w:szCs w:val="20"/>
      <w:lang w:val="en-GB"/>
    </w:rPr>
  </w:style>
  <w:style w:type="paragraph" w:customStyle="1" w:styleId="Appendixpara3">
    <w:name w:val="Appendix para 3"/>
    <w:aliases w:val="ap3"/>
    <w:basedOn w:val="Normal"/>
    <w:rsid w:val="00E56BD7"/>
    <w:pPr>
      <w:keepLines/>
      <w:numPr>
        <w:ilvl w:val="6"/>
        <w:numId w:val="5"/>
      </w:numPr>
      <w:tabs>
        <w:tab w:val="left" w:pos="2420"/>
      </w:tabs>
      <w:spacing w:before="140" w:line="260" w:lineRule="atLeast"/>
      <w:jc w:val="both"/>
    </w:pPr>
    <w:rPr>
      <w:rFonts w:ascii="Arial" w:hAnsi="Arial"/>
      <w:szCs w:val="20"/>
      <w:lang w:val="en-GB"/>
    </w:rPr>
  </w:style>
  <w:style w:type="paragraph" w:customStyle="1" w:styleId="Appendix3">
    <w:name w:val="Appendix 3"/>
    <w:aliases w:val="a3"/>
    <w:basedOn w:val="Heading3"/>
    <w:next w:val="Normal"/>
    <w:rsid w:val="00E56BD7"/>
    <w:pPr>
      <w:numPr>
        <w:numId w:val="5"/>
      </w:numPr>
      <w:spacing w:before="420" w:line="280" w:lineRule="atLeast"/>
    </w:pPr>
    <w:rPr>
      <w:bCs/>
      <w:iCs w:val="0"/>
      <w:color w:val="AE0A38"/>
      <w:sz w:val="22"/>
      <w:szCs w:val="22"/>
    </w:rPr>
  </w:style>
  <w:style w:type="paragraph" w:customStyle="1" w:styleId="Appendixpara4">
    <w:name w:val="Appendix para 4"/>
    <w:aliases w:val="ap4"/>
    <w:basedOn w:val="Appendixpara3"/>
    <w:rsid w:val="00E56BD7"/>
    <w:pPr>
      <w:numPr>
        <w:ilvl w:val="7"/>
      </w:numPr>
    </w:pPr>
  </w:style>
  <w:style w:type="paragraph" w:customStyle="1" w:styleId="Appendix1">
    <w:name w:val="Appendix 1"/>
    <w:aliases w:val="a1"/>
    <w:basedOn w:val="Heading1"/>
    <w:next w:val="Appendix2"/>
    <w:rsid w:val="00E56BD7"/>
    <w:pPr>
      <w:pageBreakBefore/>
      <w:framePr w:w="9361" w:hSpace="181" w:vSpace="181" w:wrap="around" w:vAnchor="page" w:hAnchor="text" w:yAlign="top"/>
      <w:numPr>
        <w:numId w:val="5"/>
      </w:numPr>
      <w:spacing w:before="1620" w:line="420" w:lineRule="atLeast"/>
      <w:jc w:val="both"/>
    </w:pPr>
    <w:rPr>
      <w:b/>
      <w:bCs/>
      <w:kern w:val="28"/>
      <w:szCs w:val="42"/>
      <w:lang w:val="en-GB"/>
    </w:rPr>
  </w:style>
  <w:style w:type="paragraph" w:customStyle="1" w:styleId="Appendix2">
    <w:name w:val="Appendix 2"/>
    <w:aliases w:val="a2"/>
    <w:basedOn w:val="Heading2"/>
    <w:next w:val="Normal"/>
    <w:rsid w:val="00E56BD7"/>
    <w:pPr>
      <w:numPr>
        <w:numId w:val="5"/>
      </w:numPr>
      <w:spacing w:before="420" w:line="280" w:lineRule="atLeast"/>
    </w:pPr>
    <w:rPr>
      <w:bCs/>
      <w:color w:val="AE0A38"/>
      <w:sz w:val="22"/>
      <w:szCs w:val="22"/>
      <w:lang w:val="en-GB"/>
    </w:rPr>
  </w:style>
  <w:style w:type="paragraph" w:customStyle="1" w:styleId="Appendixpara2">
    <w:name w:val="Appendix para 2"/>
    <w:aliases w:val="ap2"/>
    <w:basedOn w:val="Normal"/>
    <w:rsid w:val="00E56BD7"/>
    <w:pPr>
      <w:keepLines/>
      <w:numPr>
        <w:ilvl w:val="5"/>
        <w:numId w:val="5"/>
      </w:numPr>
      <w:tabs>
        <w:tab w:val="left" w:pos="2420"/>
      </w:tabs>
      <w:spacing w:before="140" w:line="260" w:lineRule="atLeast"/>
      <w:jc w:val="both"/>
    </w:pPr>
    <w:rPr>
      <w:rFonts w:ascii="Arial" w:hAnsi="Arial"/>
      <w:szCs w:val="20"/>
      <w:lang w:val="en-GB"/>
    </w:rPr>
  </w:style>
  <w:style w:type="paragraph" w:customStyle="1" w:styleId="Appendixpara5">
    <w:name w:val="Appendix para 5"/>
    <w:aliases w:val="ap5"/>
    <w:basedOn w:val="Appendixpara4"/>
    <w:rsid w:val="00E56BD7"/>
    <w:pPr>
      <w:numPr>
        <w:ilvl w:val="8"/>
      </w:numPr>
    </w:pPr>
  </w:style>
  <w:style w:type="paragraph" w:customStyle="1" w:styleId="paragraph3">
    <w:name w:val="paragraph 3"/>
    <w:aliases w:val="p3"/>
    <w:basedOn w:val="paragraph"/>
    <w:rsid w:val="002A1F93"/>
    <w:pPr>
      <w:tabs>
        <w:tab w:val="num" w:pos="851"/>
      </w:tabs>
      <w:spacing w:line="280" w:lineRule="exact"/>
      <w:ind w:hanging="851"/>
    </w:pPr>
    <w:rPr>
      <w:szCs w:val="22"/>
    </w:rPr>
  </w:style>
  <w:style w:type="paragraph" w:customStyle="1" w:styleId="paragraph4">
    <w:name w:val="paragraph 4"/>
    <w:aliases w:val="p4"/>
    <w:basedOn w:val="paragraph"/>
    <w:rsid w:val="002A1F93"/>
    <w:pPr>
      <w:tabs>
        <w:tab w:val="num" w:pos="851"/>
      </w:tabs>
      <w:ind w:hanging="851"/>
    </w:pPr>
  </w:style>
  <w:style w:type="paragraph" w:customStyle="1" w:styleId="paragraph2">
    <w:name w:val="paragraph 2"/>
    <w:aliases w:val="p2"/>
    <w:basedOn w:val="paragraph"/>
    <w:rsid w:val="002A1F93"/>
    <w:pPr>
      <w:tabs>
        <w:tab w:val="num" w:pos="851"/>
      </w:tabs>
      <w:ind w:hanging="851"/>
    </w:pPr>
  </w:style>
  <w:style w:type="paragraph" w:customStyle="1" w:styleId="paragraph5">
    <w:name w:val="paragraph 5"/>
    <w:aliases w:val="p5"/>
    <w:basedOn w:val="paragraph"/>
    <w:rsid w:val="002A1F93"/>
    <w:pPr>
      <w:tabs>
        <w:tab w:val="num" w:pos="1080"/>
      </w:tabs>
      <w:ind w:hanging="851"/>
    </w:pPr>
  </w:style>
  <w:style w:type="paragraph" w:styleId="Caption">
    <w:name w:val="caption"/>
    <w:basedOn w:val="Normal"/>
    <w:next w:val="Normal"/>
    <w:qFormat/>
    <w:rsid w:val="00860AE6"/>
    <w:rPr>
      <w:b/>
      <w:bCs/>
      <w:sz w:val="20"/>
      <w:szCs w:val="20"/>
    </w:rPr>
  </w:style>
  <w:style w:type="paragraph" w:customStyle="1" w:styleId="cv">
    <w:name w:val="cv"/>
    <w:basedOn w:val="paragraph"/>
    <w:rsid w:val="00A96926"/>
    <w:pPr>
      <w:tabs>
        <w:tab w:val="clear" w:pos="2420"/>
      </w:tabs>
      <w:ind w:left="3600" w:hanging="2700"/>
    </w:pPr>
  </w:style>
  <w:style w:type="character" w:styleId="FootnoteReference">
    <w:name w:val="footnote reference"/>
    <w:basedOn w:val="DefaultParagraphFont"/>
    <w:semiHidden/>
    <w:rsid w:val="00236706"/>
    <w:rPr>
      <w:rFonts w:ascii="Times New Roman" w:hAnsi="Times New Roman"/>
      <w:dstrike w:val="0"/>
      <w:position w:val="6"/>
      <w:sz w:val="16"/>
      <w:szCs w:val="16"/>
      <w:vertAlign w:val="baseline"/>
    </w:rPr>
  </w:style>
  <w:style w:type="paragraph" w:customStyle="1" w:styleId="figure">
    <w:name w:val="figure"/>
    <w:aliases w:val="f"/>
    <w:basedOn w:val="Normal"/>
    <w:next w:val="Caption"/>
    <w:rsid w:val="00311B76"/>
    <w:pPr>
      <w:keepNext/>
      <w:spacing w:before="260" w:line="260" w:lineRule="atLeast"/>
      <w:ind w:left="851"/>
    </w:pPr>
    <w:rPr>
      <w:rFonts w:ascii="Arial" w:hAnsi="Arial"/>
      <w:sz w:val="20"/>
      <w:szCs w:val="20"/>
      <w:lang w:val="en-GB"/>
    </w:rPr>
  </w:style>
  <w:style w:type="character" w:styleId="Hyperlink">
    <w:name w:val="Hyperlink"/>
    <w:basedOn w:val="DefaultParagraphFont"/>
    <w:uiPriority w:val="99"/>
    <w:rsid w:val="00311B76"/>
    <w:rPr>
      <w:color w:val="0000FF"/>
      <w:u w:val="single"/>
    </w:rPr>
  </w:style>
  <w:style w:type="paragraph" w:customStyle="1" w:styleId="runningheader">
    <w:name w:val="running header"/>
    <w:aliases w:val="r"/>
    <w:basedOn w:val="Heading1"/>
    <w:rsid w:val="003D6F45"/>
    <w:pPr>
      <w:pageBreakBefore/>
      <w:framePr w:w="9361" w:hSpace="181" w:vSpace="181" w:wrap="around" w:vAnchor="text" w:hAnchor="page" w:x="1410" w:y="-719"/>
      <w:numPr>
        <w:numId w:val="0"/>
      </w:numPr>
      <w:spacing w:before="1620" w:line="420" w:lineRule="atLeast"/>
      <w:jc w:val="right"/>
      <w:outlineLvl w:val="9"/>
    </w:pPr>
    <w:rPr>
      <w:bCs/>
      <w:i/>
      <w:noProof/>
      <w:kern w:val="28"/>
      <w:sz w:val="22"/>
      <w:szCs w:val="42"/>
      <w:lang w:val="en-GB"/>
    </w:rPr>
  </w:style>
  <w:style w:type="paragraph" w:customStyle="1" w:styleId="listofcontents">
    <w:name w:val="list of contents"/>
    <w:basedOn w:val="Heading1"/>
    <w:autoRedefine/>
    <w:rsid w:val="003D6F45"/>
    <w:pPr>
      <w:keepLines/>
      <w:pageBreakBefore/>
      <w:framePr w:w="8109" w:hSpace="181" w:vSpace="181" w:wrap="around" w:vAnchor="page" w:hAnchor="page" w:x="2779" w:yAlign="top"/>
      <w:numPr>
        <w:numId w:val="0"/>
      </w:numPr>
      <w:tabs>
        <w:tab w:val="left" w:pos="2420"/>
      </w:tabs>
      <w:spacing w:before="1620" w:line="420" w:lineRule="exact"/>
      <w:ind w:left="851" w:hanging="851"/>
      <w:jc w:val="both"/>
      <w:outlineLvl w:val="9"/>
    </w:pPr>
    <w:rPr>
      <w:b/>
      <w:bCs/>
      <w:szCs w:val="42"/>
      <w:lang w:val="en-GB"/>
    </w:rPr>
  </w:style>
  <w:style w:type="paragraph" w:customStyle="1" w:styleId="list">
    <w:name w:val="list"/>
    <w:aliases w:val="l"/>
    <w:basedOn w:val="paragraph"/>
    <w:rsid w:val="003D6F45"/>
    <w:pPr>
      <w:numPr>
        <w:numId w:val="8"/>
      </w:numPr>
      <w:tabs>
        <w:tab w:val="clear" w:pos="2420"/>
      </w:tabs>
    </w:pPr>
  </w:style>
  <w:style w:type="paragraph" w:customStyle="1" w:styleId="Appendixpara">
    <w:name w:val="Appendix para"/>
    <w:aliases w:val="ap"/>
    <w:basedOn w:val="paragraph"/>
    <w:rsid w:val="003D6F45"/>
    <w:pPr>
      <w:spacing w:line="240" w:lineRule="atLeast"/>
    </w:pPr>
  </w:style>
  <w:style w:type="paragraph" w:customStyle="1" w:styleId="sublist">
    <w:name w:val="sublist"/>
    <w:aliases w:val="s"/>
    <w:basedOn w:val="list"/>
    <w:rsid w:val="003D6F45"/>
    <w:pPr>
      <w:numPr>
        <w:numId w:val="9"/>
      </w:numPr>
      <w:spacing w:before="0"/>
    </w:pPr>
  </w:style>
  <w:style w:type="paragraph" w:customStyle="1" w:styleId="FooterEvenLeft">
    <w:name w:val="FooterEvenLeft"/>
    <w:aliases w:val="fel"/>
    <w:basedOn w:val="Footer"/>
    <w:rsid w:val="003D6F45"/>
    <w:pPr>
      <w:tabs>
        <w:tab w:val="clear" w:pos="4153"/>
        <w:tab w:val="clear" w:pos="8306"/>
        <w:tab w:val="right" w:pos="851"/>
      </w:tabs>
      <w:spacing w:before="80"/>
    </w:pPr>
    <w:rPr>
      <w:rFonts w:ascii="Arial" w:hAnsi="Arial"/>
      <w:sz w:val="16"/>
      <w:szCs w:val="20"/>
      <w:lang w:val="en-GB"/>
    </w:rPr>
  </w:style>
  <w:style w:type="paragraph" w:customStyle="1" w:styleId="FooterEvenRight">
    <w:name w:val="FooterEvenRight"/>
    <w:aliases w:val="fer"/>
    <w:basedOn w:val="Footer"/>
    <w:rsid w:val="003D6F45"/>
    <w:pPr>
      <w:tabs>
        <w:tab w:val="clear" w:pos="4153"/>
        <w:tab w:val="clear" w:pos="8306"/>
      </w:tabs>
      <w:spacing w:before="80"/>
      <w:jc w:val="right"/>
    </w:pPr>
    <w:rPr>
      <w:rFonts w:ascii="Arial" w:hAnsi="Arial"/>
      <w:sz w:val="16"/>
      <w:szCs w:val="20"/>
      <w:lang w:val="en-GB"/>
    </w:rPr>
  </w:style>
  <w:style w:type="character" w:customStyle="1" w:styleId="EndFooterSection">
    <w:name w:val="EndFooterSection"/>
    <w:basedOn w:val="DefaultParagraphFont"/>
    <w:rsid w:val="003D6F45"/>
    <w:rPr>
      <w:rFonts w:ascii="Arial" w:hAnsi="Arial" w:cs="Arial"/>
      <w:sz w:val="16"/>
    </w:rPr>
  </w:style>
  <w:style w:type="paragraph" w:customStyle="1" w:styleId="FooterLeft">
    <w:name w:val="FooterLeft"/>
    <w:aliases w:val="fl"/>
    <w:basedOn w:val="Footer"/>
    <w:rsid w:val="003D6F45"/>
    <w:pPr>
      <w:tabs>
        <w:tab w:val="clear" w:pos="4153"/>
        <w:tab w:val="clear" w:pos="8306"/>
      </w:tabs>
      <w:spacing w:before="80" w:line="200" w:lineRule="exact"/>
    </w:pPr>
    <w:rPr>
      <w:rFonts w:ascii="Arial" w:hAnsi="Arial"/>
      <w:sz w:val="16"/>
      <w:szCs w:val="20"/>
      <w:lang w:val="en-GB"/>
    </w:rPr>
  </w:style>
  <w:style w:type="paragraph" w:customStyle="1" w:styleId="FooterRight">
    <w:name w:val="FooterRight"/>
    <w:aliases w:val="fr"/>
    <w:basedOn w:val="Footer"/>
    <w:rsid w:val="003D6F45"/>
    <w:pPr>
      <w:tabs>
        <w:tab w:val="clear" w:pos="4153"/>
        <w:tab w:val="clear" w:pos="8306"/>
        <w:tab w:val="right" w:pos="2534"/>
        <w:tab w:val="right" w:pos="2972"/>
      </w:tabs>
      <w:spacing w:before="80"/>
    </w:pPr>
    <w:rPr>
      <w:rFonts w:ascii="Arial" w:hAnsi="Arial"/>
      <w:sz w:val="16"/>
      <w:szCs w:val="20"/>
      <w:lang w:val="en-GB"/>
    </w:rPr>
  </w:style>
  <w:style w:type="paragraph" w:customStyle="1" w:styleId="StyleequationeBefore0ptAfter0ptLinespacingsing">
    <w:name w:val="Style equatione + Before:  0 pt After:  0 pt Line spacing:  sing..."/>
    <w:basedOn w:val="equation"/>
    <w:rsid w:val="003D6F45"/>
    <w:pPr>
      <w:spacing w:before="0" w:after="0" w:line="240" w:lineRule="auto"/>
    </w:pPr>
  </w:style>
  <w:style w:type="paragraph" w:customStyle="1" w:styleId="equation">
    <w:name w:val="equation"/>
    <w:aliases w:val="e"/>
    <w:basedOn w:val="Normal"/>
    <w:rsid w:val="003D6F45"/>
    <w:pPr>
      <w:tabs>
        <w:tab w:val="center" w:pos="4678"/>
        <w:tab w:val="right" w:pos="9214"/>
      </w:tabs>
      <w:spacing w:before="260" w:after="140" w:line="260" w:lineRule="atLeast"/>
      <w:jc w:val="both"/>
    </w:pPr>
    <w:rPr>
      <w:rFonts w:ascii="Arial" w:hAnsi="Arial"/>
      <w:szCs w:val="20"/>
      <w:lang w:val="en-GB"/>
    </w:rPr>
  </w:style>
  <w:style w:type="paragraph" w:customStyle="1" w:styleId="StyleparagraphpLeft0cm">
    <w:name w:val="Style paragraphp + Left:  0 cm"/>
    <w:basedOn w:val="paragraph"/>
    <w:rsid w:val="003D6F45"/>
    <w:pPr>
      <w:ind w:left="0"/>
    </w:pPr>
  </w:style>
  <w:style w:type="paragraph" w:customStyle="1" w:styleId="Quotation">
    <w:name w:val="Quotation"/>
    <w:basedOn w:val="paragraph"/>
    <w:next w:val="paragraph"/>
    <w:rsid w:val="003D6F45"/>
    <w:pPr>
      <w:spacing w:before="200" w:line="360" w:lineRule="exact"/>
    </w:pPr>
    <w:rPr>
      <w:i/>
      <w:color w:val="AE0A38"/>
      <w:sz w:val="30"/>
      <w:szCs w:val="30"/>
    </w:rPr>
  </w:style>
  <w:style w:type="paragraph" w:customStyle="1" w:styleId="Styletitle">
    <w:name w:val="Style title"/>
    <w:basedOn w:val="title"/>
    <w:rsid w:val="003D6F45"/>
    <w:pPr>
      <w:framePr w:wrap="around"/>
      <w:tabs>
        <w:tab w:val="num" w:pos="595"/>
      </w:tabs>
      <w:ind w:left="595" w:right="0" w:hanging="595"/>
    </w:pPr>
    <w:rPr>
      <w:szCs w:val="20"/>
    </w:rPr>
  </w:style>
  <w:style w:type="paragraph" w:customStyle="1" w:styleId="title">
    <w:name w:val="title"/>
    <w:aliases w:val="ti"/>
    <w:basedOn w:val="Normal"/>
    <w:link w:val="titleChar"/>
    <w:rsid w:val="003D6F45"/>
    <w:pPr>
      <w:framePr w:w="3629" w:hSpace="181" w:vSpace="181" w:wrap="around" w:vAnchor="page" w:hAnchor="margin" w:xAlign="right" w:y="4186"/>
      <w:spacing w:before="120" w:after="120" w:line="680" w:lineRule="exact"/>
      <w:ind w:right="340"/>
      <w:jc w:val="right"/>
    </w:pPr>
    <w:rPr>
      <w:rFonts w:ascii="Arial" w:hAnsi="Arial"/>
      <w:color w:val="727070"/>
      <w:sz w:val="56"/>
      <w:szCs w:val="56"/>
      <w:lang w:val="en-GB"/>
    </w:rPr>
  </w:style>
  <w:style w:type="character" w:customStyle="1" w:styleId="titleChar">
    <w:name w:val="title Char"/>
    <w:aliases w:val="ti Char"/>
    <w:basedOn w:val="DefaultParagraphFont"/>
    <w:link w:val="title"/>
    <w:rsid w:val="003D6F45"/>
    <w:rPr>
      <w:rFonts w:ascii="Arial" w:hAnsi="Arial"/>
      <w:color w:val="727070"/>
      <w:sz w:val="56"/>
      <w:szCs w:val="56"/>
      <w:lang w:val="en-GB" w:eastAsia="en-US" w:bidi="ar-SA"/>
    </w:rPr>
  </w:style>
  <w:style w:type="paragraph" w:customStyle="1" w:styleId="authoretc">
    <w:name w:val="author etc"/>
    <w:aliases w:val="au"/>
    <w:basedOn w:val="title"/>
    <w:link w:val="authoretcChar"/>
    <w:rsid w:val="003D6F45"/>
    <w:pPr>
      <w:framePr w:wrap="notBeside" w:vAnchor="margin" w:hAnchor="text" w:y="9361"/>
      <w:spacing w:before="0" w:line="320" w:lineRule="exact"/>
    </w:pPr>
    <w:rPr>
      <w:color w:val="auto"/>
      <w:sz w:val="22"/>
      <w:szCs w:val="22"/>
    </w:rPr>
  </w:style>
  <w:style w:type="character" w:customStyle="1" w:styleId="authoretcChar">
    <w:name w:val="author etc Char"/>
    <w:aliases w:val="au Char"/>
    <w:basedOn w:val="titleChar"/>
    <w:link w:val="authoretc"/>
    <w:rsid w:val="003D6F45"/>
    <w:rPr>
      <w:sz w:val="22"/>
      <w:szCs w:val="22"/>
    </w:rPr>
  </w:style>
  <w:style w:type="paragraph" w:customStyle="1" w:styleId="DateField">
    <w:name w:val="Date Field"/>
    <w:basedOn w:val="authoretc"/>
    <w:next w:val="authoretc"/>
    <w:link w:val="DateFieldChar"/>
    <w:rsid w:val="003D6F45"/>
    <w:pPr>
      <w:framePr w:w="9639" w:wrap="notBeside" w:xAlign="left" w:y="6068"/>
      <w:spacing w:line="480" w:lineRule="auto"/>
    </w:pPr>
    <w:rPr>
      <w:color w:val="000000"/>
    </w:rPr>
  </w:style>
  <w:style w:type="character" w:customStyle="1" w:styleId="DateFieldChar">
    <w:name w:val="Date Field Char"/>
    <w:basedOn w:val="authoretcChar"/>
    <w:link w:val="DateField"/>
    <w:rsid w:val="003D6F45"/>
    <w:rPr>
      <w:color w:val="000000"/>
    </w:rPr>
  </w:style>
  <w:style w:type="paragraph" w:customStyle="1" w:styleId="Footertitlepage">
    <w:name w:val="Footer title page"/>
    <w:aliases w:val="ft"/>
    <w:basedOn w:val="Footer"/>
    <w:rsid w:val="003D6F45"/>
    <w:pPr>
      <w:tabs>
        <w:tab w:val="clear" w:pos="4153"/>
        <w:tab w:val="clear" w:pos="8306"/>
      </w:tabs>
      <w:spacing w:before="120" w:after="160" w:line="200" w:lineRule="exact"/>
      <w:jc w:val="center"/>
    </w:pPr>
    <w:rPr>
      <w:rFonts w:ascii="Arial" w:hAnsi="Arial"/>
      <w:sz w:val="16"/>
      <w:szCs w:val="20"/>
      <w:lang w:val="en-GB"/>
    </w:rPr>
  </w:style>
  <w:style w:type="paragraph" w:customStyle="1" w:styleId="abbreviations">
    <w:name w:val="abbreviations"/>
    <w:aliases w:val="ab"/>
    <w:basedOn w:val="paragraph"/>
    <w:rsid w:val="003D6F45"/>
    <w:pPr>
      <w:ind w:left="1440" w:hanging="1440"/>
    </w:pPr>
  </w:style>
  <w:style w:type="paragraph" w:customStyle="1" w:styleId="action">
    <w:name w:val="action"/>
    <w:aliases w:val="a"/>
    <w:basedOn w:val="paragraph"/>
    <w:next w:val="paragraph"/>
    <w:rsid w:val="003D6F45"/>
    <w:pPr>
      <w:tabs>
        <w:tab w:val="clear" w:pos="2420"/>
      </w:tabs>
      <w:ind w:left="0"/>
      <w:jc w:val="right"/>
    </w:pPr>
    <w:rPr>
      <w:b/>
    </w:rPr>
  </w:style>
  <w:style w:type="paragraph" w:customStyle="1" w:styleId="Appendix3aftera2">
    <w:name w:val="Appendix 3 after a2"/>
    <w:aliases w:val="a3+"/>
    <w:basedOn w:val="Appendix3"/>
    <w:next w:val="Appendixpara4"/>
    <w:rsid w:val="003D6F45"/>
    <w:pPr>
      <w:numPr>
        <w:ilvl w:val="0"/>
        <w:numId w:val="0"/>
      </w:numPr>
      <w:spacing w:before="260"/>
    </w:pPr>
    <w:rPr>
      <w:color w:val="auto"/>
    </w:rPr>
  </w:style>
  <w:style w:type="paragraph" w:customStyle="1" w:styleId="Appendix4">
    <w:name w:val="Appendix 4"/>
    <w:aliases w:val="a4"/>
    <w:basedOn w:val="Heading4"/>
    <w:next w:val="Appendixpara5"/>
    <w:rsid w:val="003D6F45"/>
    <w:pPr>
      <w:keepLines/>
      <w:numPr>
        <w:ilvl w:val="0"/>
        <w:numId w:val="0"/>
      </w:numPr>
      <w:tabs>
        <w:tab w:val="left" w:pos="2420"/>
      </w:tabs>
      <w:spacing w:before="280" w:line="260" w:lineRule="exact"/>
      <w:ind w:left="851"/>
      <w:jc w:val="both"/>
    </w:pPr>
    <w:rPr>
      <w:b w:val="0"/>
      <w:bCs w:val="0"/>
      <w:i/>
      <w:color w:val="AE0A38"/>
      <w:szCs w:val="22"/>
    </w:rPr>
  </w:style>
  <w:style w:type="paragraph" w:customStyle="1" w:styleId="Caption-fullpage">
    <w:name w:val="Caption - full page"/>
    <w:basedOn w:val="Caption"/>
    <w:rsid w:val="003D6F45"/>
    <w:pPr>
      <w:keepLines/>
      <w:framePr w:w="9356" w:wrap="notBeside" w:hAnchor="margin" w:xAlign="right" w:yAlign="bottom"/>
      <w:shd w:val="clear" w:color="FFFFFF" w:fill="auto"/>
      <w:spacing w:before="260" w:line="200" w:lineRule="exact"/>
      <w:ind w:left="851"/>
    </w:pPr>
    <w:rPr>
      <w:rFonts w:ascii="Arial" w:hAnsi="Arial"/>
      <w:b w:val="0"/>
      <w:bCs w:val="0"/>
      <w:i/>
      <w:sz w:val="16"/>
      <w:szCs w:val="16"/>
      <w:lang w:val="en-GB"/>
    </w:rPr>
  </w:style>
  <w:style w:type="paragraph" w:customStyle="1" w:styleId="code">
    <w:name w:val="code"/>
    <w:aliases w:val="c"/>
    <w:basedOn w:val="Normal"/>
    <w:rsid w:val="003D6F45"/>
    <w:pPr>
      <w:jc w:val="both"/>
    </w:pPr>
    <w:rPr>
      <w:rFonts w:ascii="Arial" w:hAnsi="Arial"/>
      <w:szCs w:val="20"/>
      <w:lang w:val="en-GB"/>
    </w:rPr>
  </w:style>
  <w:style w:type="paragraph" w:customStyle="1" w:styleId="compactcv">
    <w:name w:val="compact cv"/>
    <w:basedOn w:val="cv"/>
    <w:rsid w:val="003D6F45"/>
    <w:pPr>
      <w:spacing w:before="0"/>
      <w:ind w:left="3780" w:hanging="2880"/>
    </w:pPr>
  </w:style>
  <w:style w:type="paragraph" w:customStyle="1" w:styleId="compactlist">
    <w:name w:val="compact list"/>
    <w:aliases w:val="cl"/>
    <w:basedOn w:val="list"/>
    <w:rsid w:val="003D6F45"/>
    <w:pPr>
      <w:numPr>
        <w:numId w:val="0"/>
      </w:numPr>
      <w:spacing w:before="0"/>
    </w:pPr>
  </w:style>
  <w:style w:type="paragraph" w:customStyle="1" w:styleId="compactsublist">
    <w:name w:val="compact sublist"/>
    <w:aliases w:val="cs"/>
    <w:basedOn w:val="sublist"/>
    <w:rsid w:val="003D6F45"/>
    <w:pPr>
      <w:numPr>
        <w:numId w:val="0"/>
      </w:numPr>
    </w:pPr>
  </w:style>
  <w:style w:type="paragraph" w:customStyle="1" w:styleId="custodynotice">
    <w:name w:val="custody notice"/>
    <w:aliases w:val="cn"/>
    <w:basedOn w:val="paragraph"/>
    <w:rsid w:val="003D6F45"/>
    <w:pPr>
      <w:pageBreakBefore/>
      <w:framePr w:hSpace="180" w:vSpace="180" w:wrap="auto" w:vAnchor="page" w:hAnchor="text" w:yAlign="center"/>
      <w:tabs>
        <w:tab w:val="clear" w:pos="2420"/>
      </w:tabs>
      <w:ind w:left="0"/>
    </w:pPr>
    <w:rPr>
      <w:smallCaps/>
    </w:rPr>
  </w:style>
  <w:style w:type="paragraph" w:customStyle="1" w:styleId="CVHeading">
    <w:name w:val="CV Heading"/>
    <w:basedOn w:val="paragraph"/>
    <w:rsid w:val="003D6F45"/>
    <w:pPr>
      <w:tabs>
        <w:tab w:val="clear" w:pos="2420"/>
      </w:tabs>
      <w:spacing w:before="0" w:after="260" w:line="260" w:lineRule="atLeast"/>
      <w:ind w:left="3140" w:hanging="3140"/>
      <w:jc w:val="left"/>
    </w:pPr>
  </w:style>
  <w:style w:type="paragraph" w:customStyle="1" w:styleId="distribution">
    <w:name w:val="distribution"/>
    <w:aliases w:val="d"/>
    <w:basedOn w:val="paragraph"/>
    <w:rsid w:val="003D6F45"/>
    <w:pPr>
      <w:tabs>
        <w:tab w:val="clear" w:pos="2420"/>
        <w:tab w:val="left" w:pos="3600"/>
        <w:tab w:val="left" w:pos="7920"/>
      </w:tabs>
    </w:pPr>
  </w:style>
  <w:style w:type="paragraph" w:customStyle="1" w:styleId="documentnumber">
    <w:name w:val="document number"/>
    <w:aliases w:val="dn"/>
    <w:basedOn w:val="title"/>
    <w:next w:val="authoretc"/>
    <w:rsid w:val="003D6F45"/>
    <w:pPr>
      <w:framePr w:wrap="notBeside" w:vAnchor="margin" w:hAnchor="text" w:y="6068"/>
      <w:ind w:left="57" w:right="0"/>
    </w:pPr>
    <w:rPr>
      <w:b/>
      <w:sz w:val="22"/>
    </w:rPr>
  </w:style>
  <w:style w:type="paragraph" w:customStyle="1" w:styleId="headerlandscape">
    <w:name w:val="header landscape"/>
    <w:aliases w:val="hl"/>
    <w:basedOn w:val="Header"/>
    <w:rsid w:val="003D6F45"/>
    <w:pPr>
      <w:framePr w:wrap="auto" w:hAnchor="text" w:x="2241"/>
      <w:pBdr>
        <w:bottom w:val="single" w:sz="4" w:space="4" w:color="C0C0C0"/>
      </w:pBdr>
      <w:tabs>
        <w:tab w:val="clear" w:pos="4153"/>
        <w:tab w:val="clear" w:pos="8306"/>
        <w:tab w:val="center" w:pos="7088"/>
      </w:tabs>
      <w:spacing w:before="360"/>
      <w:jc w:val="center"/>
    </w:pPr>
    <w:rPr>
      <w:rFonts w:ascii="Arial" w:hAnsi="Arial"/>
      <w:szCs w:val="20"/>
      <w:lang w:val="en-GB"/>
    </w:rPr>
  </w:style>
  <w:style w:type="paragraph" w:customStyle="1" w:styleId="Headertitlepage">
    <w:name w:val="Header title page"/>
    <w:aliases w:val="ht"/>
    <w:basedOn w:val="Header"/>
    <w:rsid w:val="003D6F45"/>
    <w:pPr>
      <w:framePr w:w="9639" w:h="1126" w:hRule="exact" w:hSpace="181" w:vSpace="181" w:wrap="notBeside" w:vAnchor="page" w:hAnchor="page" w:x="2241" w:y="5"/>
      <w:pBdr>
        <w:bottom w:val="single" w:sz="4" w:space="4" w:color="C0C0C0"/>
      </w:pBdr>
      <w:tabs>
        <w:tab w:val="clear" w:pos="4153"/>
        <w:tab w:val="clear" w:pos="8306"/>
        <w:tab w:val="right" w:pos="9356"/>
      </w:tabs>
      <w:spacing w:before="640"/>
      <w:jc w:val="center"/>
    </w:pPr>
    <w:rPr>
      <w:rFonts w:ascii="Arial" w:hAnsi="Arial"/>
      <w:sz w:val="16"/>
      <w:szCs w:val="20"/>
      <w:lang w:val="en-GB"/>
    </w:rPr>
  </w:style>
  <w:style w:type="paragraph" w:customStyle="1" w:styleId="Heading3afterh2">
    <w:name w:val="Heading 3 after h2"/>
    <w:aliases w:val="h3+"/>
    <w:basedOn w:val="Heading3"/>
    <w:next w:val="paragraph4"/>
    <w:rsid w:val="003D6F45"/>
    <w:pPr>
      <w:numPr>
        <w:ilvl w:val="0"/>
        <w:numId w:val="0"/>
      </w:numPr>
      <w:spacing w:before="140" w:line="280" w:lineRule="atLeast"/>
    </w:pPr>
    <w:rPr>
      <w:bCs/>
      <w:iCs w:val="0"/>
      <w:color w:val="AE0A38"/>
      <w:sz w:val="22"/>
      <w:szCs w:val="22"/>
    </w:rPr>
  </w:style>
  <w:style w:type="paragraph" w:customStyle="1" w:styleId="intentionallyblank">
    <w:name w:val="intentionally blank"/>
    <w:basedOn w:val="paragraph"/>
    <w:rsid w:val="003D6F45"/>
    <w:pPr>
      <w:pageBreakBefore/>
      <w:framePr w:hSpace="181" w:vSpace="181" w:wrap="around" w:hAnchor="margin" w:xAlign="center" w:yAlign="center"/>
      <w:jc w:val="center"/>
    </w:pPr>
    <w:rPr>
      <w:caps/>
    </w:rPr>
  </w:style>
  <w:style w:type="paragraph" w:customStyle="1" w:styleId="listnohyphen">
    <w:name w:val="list (no hyphen)"/>
    <w:aliases w:val="ln"/>
    <w:basedOn w:val="list"/>
    <w:rsid w:val="003D6F45"/>
    <w:pPr>
      <w:numPr>
        <w:numId w:val="0"/>
      </w:numPr>
      <w:ind w:left="1208" w:firstLine="8"/>
    </w:pPr>
  </w:style>
  <w:style w:type="paragraph" w:customStyle="1" w:styleId="listofxxx">
    <w:name w:val="list of xxx"/>
    <w:basedOn w:val="listofcontents"/>
    <w:rsid w:val="003D6F45"/>
    <w:pPr>
      <w:framePr w:wrap="around"/>
      <w:outlineLvl w:val="0"/>
    </w:pPr>
  </w:style>
  <w:style w:type="paragraph" w:customStyle="1" w:styleId="non-heading2">
    <w:name w:val="non-heading 2"/>
    <w:aliases w:val="nh2"/>
    <w:basedOn w:val="Heading2"/>
    <w:rsid w:val="003D6F45"/>
    <w:pPr>
      <w:numPr>
        <w:ilvl w:val="0"/>
        <w:numId w:val="0"/>
      </w:numPr>
      <w:spacing w:before="420" w:line="280" w:lineRule="atLeast"/>
      <w:ind w:left="851" w:hanging="851"/>
      <w:outlineLvl w:val="9"/>
    </w:pPr>
    <w:rPr>
      <w:bCs/>
      <w:color w:val="AE0A38"/>
      <w:sz w:val="22"/>
      <w:szCs w:val="22"/>
      <w:lang w:val="en-GB"/>
    </w:rPr>
  </w:style>
  <w:style w:type="paragraph" w:customStyle="1" w:styleId="ownershipnotice">
    <w:name w:val="ownership notice"/>
    <w:aliases w:val="o"/>
    <w:basedOn w:val="authoretc"/>
    <w:next w:val="authoretc"/>
    <w:rsid w:val="003D6F45"/>
    <w:pPr>
      <w:framePr w:wrap="notBeside" w:y="6481"/>
      <w:ind w:left="1440" w:right="1800"/>
      <w:jc w:val="both"/>
    </w:pPr>
    <w:rPr>
      <w:rFonts w:ascii="Palatino" w:hAnsi="Palatino"/>
    </w:rPr>
  </w:style>
  <w:style w:type="paragraph" w:customStyle="1" w:styleId="reference">
    <w:name w:val="reference"/>
    <w:aliases w:val="ref"/>
    <w:basedOn w:val="paragraph"/>
    <w:rsid w:val="003D6F45"/>
  </w:style>
  <w:style w:type="paragraph" w:customStyle="1" w:styleId="StyleAppendixparaapLeft0cm">
    <w:name w:val="Style Appendix paraap + Left:  0 cm"/>
    <w:basedOn w:val="Appendixpara"/>
    <w:rsid w:val="003D6F45"/>
    <w:pPr>
      <w:ind w:left="0"/>
    </w:pPr>
  </w:style>
  <w:style w:type="paragraph" w:customStyle="1" w:styleId="StyleparagraphpBefore0ptLinespacingsingle">
    <w:name w:val="Style paragraphp + Before:  0 pt Line spacing:  single"/>
    <w:basedOn w:val="paragraph"/>
    <w:rsid w:val="003D6F45"/>
    <w:pPr>
      <w:spacing w:before="0" w:line="240" w:lineRule="auto"/>
    </w:pPr>
  </w:style>
  <w:style w:type="paragraph" w:customStyle="1" w:styleId="tablesource">
    <w:name w:val="table source"/>
    <w:basedOn w:val="Normal"/>
    <w:rsid w:val="003D6F45"/>
    <w:pPr>
      <w:spacing w:before="60" w:after="60" w:line="260" w:lineRule="atLeast"/>
    </w:pPr>
    <w:rPr>
      <w:rFonts w:ascii="Arial" w:hAnsi="Arial"/>
      <w:sz w:val="14"/>
      <w:szCs w:val="20"/>
      <w:lang w:val="en-GB"/>
    </w:rPr>
  </w:style>
  <w:style w:type="paragraph" w:customStyle="1" w:styleId="AppendixStyleTitle">
    <w:name w:val="Appendix Style Title"/>
    <w:basedOn w:val="Styletitle"/>
    <w:rsid w:val="003D6F45"/>
    <w:pPr>
      <w:framePr w:wrap="around"/>
      <w:tabs>
        <w:tab w:val="clear" w:pos="595"/>
        <w:tab w:val="num" w:pos="1211"/>
      </w:tabs>
      <w:ind w:left="1077" w:right="340" w:hanging="226"/>
    </w:pPr>
  </w:style>
  <w:style w:type="paragraph" w:customStyle="1" w:styleId="TableHeading">
    <w:name w:val="Table Heading"/>
    <w:basedOn w:val="Normal"/>
    <w:rsid w:val="003D6F45"/>
    <w:pPr>
      <w:keepLines/>
      <w:spacing w:before="120" w:after="120"/>
    </w:pPr>
    <w:rPr>
      <w:b/>
      <w:sz w:val="16"/>
      <w:szCs w:val="20"/>
    </w:rPr>
  </w:style>
  <w:style w:type="paragraph" w:customStyle="1" w:styleId="TableTitle">
    <w:name w:val="Table Title"/>
    <w:basedOn w:val="BodyText"/>
    <w:rsid w:val="003D6F45"/>
    <w:pPr>
      <w:keepLines/>
      <w:spacing w:before="40" w:after="40" w:line="216" w:lineRule="auto"/>
      <w:ind w:left="57"/>
    </w:pPr>
    <w:rPr>
      <w:rFonts w:ascii="Arial" w:hAnsi="Arial" w:cs="Arial"/>
      <w:b/>
      <w:sz w:val="20"/>
      <w:lang w:val="en-GB"/>
    </w:rPr>
  </w:style>
  <w:style w:type="paragraph" w:customStyle="1" w:styleId="SRheading2">
    <w:name w:val="SRheading 2"/>
    <w:basedOn w:val="Normal"/>
    <w:rsid w:val="003D6F45"/>
    <w:rPr>
      <w:rFonts w:ascii="Arial" w:hAnsi="Arial"/>
      <w:b/>
      <w:sz w:val="20"/>
      <w:szCs w:val="20"/>
      <w:lang w:val="en-GB"/>
    </w:rPr>
  </w:style>
  <w:style w:type="paragraph" w:customStyle="1" w:styleId="CharCharCharChar1">
    <w:name w:val="Char Char Char Char1"/>
    <w:basedOn w:val="Normal"/>
    <w:rsid w:val="003D6F45"/>
    <w:pPr>
      <w:spacing w:after="160" w:line="240" w:lineRule="exact"/>
    </w:pPr>
    <w:rPr>
      <w:rFonts w:ascii="Tahoma" w:hAnsi="Tahoma"/>
      <w:sz w:val="20"/>
      <w:szCs w:val="20"/>
    </w:rPr>
  </w:style>
  <w:style w:type="character" w:styleId="FollowedHyperlink">
    <w:name w:val="FollowedHyperlink"/>
    <w:basedOn w:val="DefaultParagraphFont"/>
    <w:rsid w:val="00A66250"/>
    <w:rPr>
      <w:color w:val="606420"/>
      <w:u w:val="single"/>
    </w:rPr>
  </w:style>
  <w:style w:type="paragraph" w:customStyle="1" w:styleId="CharCharCharChar10">
    <w:name w:val="Char Char Char Char1"/>
    <w:basedOn w:val="Normal"/>
    <w:rsid w:val="00CE7023"/>
    <w:pPr>
      <w:spacing w:after="160" w:line="240" w:lineRule="exact"/>
    </w:pPr>
    <w:rPr>
      <w:rFonts w:ascii="Tahoma" w:hAnsi="Tahoma"/>
      <w:sz w:val="20"/>
      <w:szCs w:val="20"/>
    </w:rPr>
  </w:style>
  <w:style w:type="paragraph" w:customStyle="1" w:styleId="CharCharCharChar">
    <w:name w:val="Char Char Char Char"/>
    <w:basedOn w:val="Normal"/>
    <w:rsid w:val="00C22931"/>
    <w:pPr>
      <w:spacing w:after="160" w:line="240" w:lineRule="exact"/>
    </w:pPr>
    <w:rPr>
      <w:rFonts w:ascii="Tahoma" w:hAnsi="Tahoma"/>
      <w:sz w:val="20"/>
      <w:szCs w:val="20"/>
      <w:lang w:val="en-GB"/>
    </w:rPr>
  </w:style>
  <w:style w:type="paragraph" w:customStyle="1" w:styleId="Char">
    <w:name w:val="Char"/>
    <w:basedOn w:val="Normal"/>
    <w:rsid w:val="00817634"/>
    <w:pPr>
      <w:spacing w:after="160" w:line="240" w:lineRule="exact"/>
    </w:pPr>
    <w:rPr>
      <w:rFonts w:ascii="Tahoma" w:hAnsi="Tahoma"/>
      <w:sz w:val="20"/>
      <w:szCs w:val="20"/>
    </w:rPr>
  </w:style>
  <w:style w:type="paragraph" w:customStyle="1" w:styleId="CharCharChar">
    <w:name w:val="Char Char Char"/>
    <w:basedOn w:val="Normal"/>
    <w:rsid w:val="001F1B6F"/>
    <w:pPr>
      <w:spacing w:after="160" w:line="240" w:lineRule="exact"/>
    </w:pPr>
    <w:rPr>
      <w:rFonts w:ascii="Tahoma" w:hAnsi="Tahoma"/>
      <w:sz w:val="20"/>
      <w:szCs w:val="20"/>
    </w:rPr>
  </w:style>
  <w:style w:type="paragraph" w:customStyle="1" w:styleId="CharCharCharChar2CharCharChar0">
    <w:name w:val="Char Char Char Char2 Char Char Char"/>
    <w:basedOn w:val="Normal"/>
    <w:rsid w:val="0089175A"/>
    <w:pPr>
      <w:spacing w:after="160" w:line="240" w:lineRule="exact"/>
    </w:pPr>
    <w:rPr>
      <w:rFonts w:ascii="Tahoma" w:hAnsi="Tahoma"/>
      <w:sz w:val="20"/>
      <w:szCs w:val="20"/>
    </w:rPr>
  </w:style>
  <w:style w:type="character" w:customStyle="1" w:styleId="Heading1Char">
    <w:name w:val="Heading 1 Char"/>
    <w:aliases w:val="Heading Char,h1 Char,H1 Char,Part Char,heading 1 Char,Section Heading Char,Heading A Char,Section1 Char,JPW-num-section Char,UCI Header Char,Heading 1 A Char,Thema Char,Huvudrubrik Char,ASAPHeading 1 Char,Chapter Head Char,Section2 Char"/>
    <w:basedOn w:val="DefaultParagraphFont"/>
    <w:link w:val="Heading1"/>
    <w:uiPriority w:val="9"/>
    <w:rsid w:val="00F943FD"/>
    <w:rPr>
      <w:smallCaps/>
      <w:spacing w:val="5"/>
      <w:sz w:val="36"/>
      <w:szCs w:val="36"/>
      <w:lang w:bidi="en-US"/>
    </w:rPr>
  </w:style>
  <w:style w:type="character" w:customStyle="1" w:styleId="Heading2Char">
    <w:name w:val="Heading 2 Char"/>
    <w:aliases w:val="A Char,H2 Char,Abschnitt Char,h2 Char,Heading 2subnumbered Char,Response Code Char,Alt+2 Char,NV_Überschrift 2 Char,l2 Char,list + change bar Char,??? Char,heading 2 Char,Titre 2 Char,list2 Char,Reset numbering Char,Major Char,PARA2 Char"/>
    <w:basedOn w:val="DefaultParagraphFont"/>
    <w:link w:val="Heading2"/>
    <w:uiPriority w:val="9"/>
    <w:rsid w:val="00F943FD"/>
    <w:rPr>
      <w:smallCaps/>
      <w:sz w:val="28"/>
      <w:szCs w:val="28"/>
      <w:lang w:bidi="en-US"/>
    </w:rPr>
  </w:style>
  <w:style w:type="character" w:customStyle="1" w:styleId="Heading3Char">
    <w:name w:val="Heading 3 Char"/>
    <w:aliases w:val="subhead Char,H3 Char,Map Char,h3 Char,Level 1 - 1 Char,Section Char,1. Char,3 Char,heading 3 Char,sub-sub Char,31 Char,sub-sub1 Char,32 Char,sub-sub2 Char,33 Char,sub-sub3 Char,34 Char,sub-sub4 Char,sub section header Char,h31 Char"/>
    <w:basedOn w:val="DefaultParagraphFont"/>
    <w:link w:val="Heading3"/>
    <w:uiPriority w:val="9"/>
    <w:rsid w:val="00F943FD"/>
    <w:rPr>
      <w:i/>
      <w:iCs/>
      <w:smallCaps/>
      <w:spacing w:val="5"/>
      <w:sz w:val="26"/>
      <w:szCs w:val="26"/>
      <w:lang w:bidi="en-US"/>
    </w:rPr>
  </w:style>
  <w:style w:type="character" w:customStyle="1" w:styleId="Heading4Char">
    <w:name w:val="Heading 4 Char"/>
    <w:aliases w:val="Schedules Char,Block Char,h4 Char,Sub-Minor Char,Level 2 - a Char,RFQ3 Char,Comentario Char,H4 Char,(Alt+4) Char,H41 Char,(Alt+4)1 Char,H42 Char,(Alt+4)2 Char,H43 Char,(Alt+4)3 Char,H44 Char,(Alt+4)4 Char,H45 Char,(Alt+4)5 Char,H411 Char"/>
    <w:basedOn w:val="DefaultParagraphFont"/>
    <w:link w:val="Heading4"/>
    <w:uiPriority w:val="9"/>
    <w:rsid w:val="00F943FD"/>
    <w:rPr>
      <w:b/>
      <w:bCs/>
      <w:spacing w:val="5"/>
      <w:sz w:val="24"/>
      <w:szCs w:val="24"/>
      <w:lang w:bidi="en-US"/>
    </w:rPr>
  </w:style>
  <w:style w:type="character" w:customStyle="1" w:styleId="Heading5Char">
    <w:name w:val="Heading 5 Char"/>
    <w:aliases w:val="Level 3 - i Char,h5 Char,LOA3 H5 Char,H5 Char"/>
    <w:basedOn w:val="DefaultParagraphFont"/>
    <w:link w:val="Heading5"/>
    <w:uiPriority w:val="9"/>
    <w:rsid w:val="00F943FD"/>
    <w:rPr>
      <w:i/>
      <w:iCs/>
      <w:sz w:val="24"/>
      <w:szCs w:val="24"/>
    </w:rPr>
  </w:style>
  <w:style w:type="character" w:customStyle="1" w:styleId="Heading6Char">
    <w:name w:val="Heading 6 Char"/>
    <w:aliases w:val="Legal Level 1. Char,h6 Char,H6 Char"/>
    <w:basedOn w:val="DefaultParagraphFont"/>
    <w:link w:val="Heading6"/>
    <w:uiPriority w:val="9"/>
    <w:rsid w:val="00F943FD"/>
    <w:rPr>
      <w:b/>
      <w:bCs/>
      <w:color w:val="595959"/>
      <w:spacing w:val="5"/>
      <w:sz w:val="22"/>
      <w:szCs w:val="22"/>
      <w:shd w:val="clear" w:color="auto" w:fill="FFFFFF"/>
      <w:lang w:bidi="en-US"/>
    </w:rPr>
  </w:style>
  <w:style w:type="character" w:customStyle="1" w:styleId="Heading7Char">
    <w:name w:val="Heading 7 Char"/>
    <w:aliases w:val="Legal Level 1.1. Char,st Char,SDL title Char,h7 Char,H7 Char,8 Char,Nummerering 2 Char"/>
    <w:basedOn w:val="DefaultParagraphFont"/>
    <w:link w:val="Heading7"/>
    <w:uiPriority w:val="9"/>
    <w:rsid w:val="00F943FD"/>
    <w:rPr>
      <w:b/>
      <w:bCs/>
      <w:i/>
      <w:iCs/>
      <w:color w:val="5A5A5A"/>
      <w:lang w:bidi="en-US"/>
    </w:rPr>
  </w:style>
  <w:style w:type="character" w:customStyle="1" w:styleId="Heading8Char">
    <w:name w:val="Heading 8 Char"/>
    <w:aliases w:val="Legal Level 1.1.1. Char,h8 Char,Nummerering 3 Char"/>
    <w:basedOn w:val="DefaultParagraphFont"/>
    <w:link w:val="Heading8"/>
    <w:uiPriority w:val="9"/>
    <w:rsid w:val="00F943FD"/>
    <w:rPr>
      <w:b/>
      <w:bCs/>
      <w:color w:val="7F7F7F"/>
      <w:lang w:bidi="en-US"/>
    </w:rPr>
  </w:style>
  <w:style w:type="character" w:customStyle="1" w:styleId="Heading9Char">
    <w:name w:val="Heading 9 Char"/>
    <w:aliases w:val="Legal Level 1.1.1.1. Char,h9 Char,Nummerering 4 Char"/>
    <w:basedOn w:val="DefaultParagraphFont"/>
    <w:link w:val="Heading9"/>
    <w:uiPriority w:val="9"/>
    <w:rsid w:val="00F943FD"/>
    <w:rPr>
      <w:b/>
      <w:bCs/>
      <w:i/>
      <w:iCs/>
      <w:color w:val="7F7F7F"/>
      <w:sz w:val="18"/>
      <w:szCs w:val="18"/>
      <w:lang w:bidi="en-US"/>
    </w:rPr>
  </w:style>
  <w:style w:type="paragraph" w:styleId="Title0">
    <w:name w:val="Title"/>
    <w:basedOn w:val="Normal"/>
    <w:next w:val="Normal"/>
    <w:link w:val="TitleChar0"/>
    <w:uiPriority w:val="10"/>
    <w:qFormat/>
    <w:rsid w:val="00F943FD"/>
    <w:pPr>
      <w:spacing w:after="300" w:line="240" w:lineRule="auto"/>
      <w:contextualSpacing/>
    </w:pPr>
    <w:rPr>
      <w:smallCaps/>
      <w:sz w:val="52"/>
      <w:szCs w:val="52"/>
    </w:rPr>
  </w:style>
  <w:style w:type="character" w:customStyle="1" w:styleId="TitleChar0">
    <w:name w:val="Title Char"/>
    <w:basedOn w:val="DefaultParagraphFont"/>
    <w:link w:val="Title0"/>
    <w:uiPriority w:val="10"/>
    <w:rsid w:val="00F943FD"/>
    <w:rPr>
      <w:smallCaps/>
      <w:sz w:val="52"/>
      <w:szCs w:val="52"/>
    </w:rPr>
  </w:style>
  <w:style w:type="paragraph" w:styleId="Subtitle">
    <w:name w:val="Subtitle"/>
    <w:basedOn w:val="Normal"/>
    <w:next w:val="Normal"/>
    <w:link w:val="SubtitleChar"/>
    <w:uiPriority w:val="11"/>
    <w:qFormat/>
    <w:rsid w:val="00F943FD"/>
    <w:rPr>
      <w:i/>
      <w:iCs/>
      <w:smallCaps/>
      <w:spacing w:val="10"/>
      <w:sz w:val="28"/>
      <w:szCs w:val="28"/>
    </w:rPr>
  </w:style>
  <w:style w:type="character" w:customStyle="1" w:styleId="SubtitleChar">
    <w:name w:val="Subtitle Char"/>
    <w:basedOn w:val="DefaultParagraphFont"/>
    <w:link w:val="Subtitle"/>
    <w:uiPriority w:val="11"/>
    <w:rsid w:val="00F943FD"/>
    <w:rPr>
      <w:i/>
      <w:iCs/>
      <w:smallCaps/>
      <w:spacing w:val="10"/>
      <w:sz w:val="28"/>
      <w:szCs w:val="28"/>
    </w:rPr>
  </w:style>
  <w:style w:type="character" w:styleId="Strong">
    <w:name w:val="Strong"/>
    <w:uiPriority w:val="22"/>
    <w:qFormat/>
    <w:rsid w:val="00F943FD"/>
    <w:rPr>
      <w:b/>
      <w:bCs/>
    </w:rPr>
  </w:style>
  <w:style w:type="paragraph" w:styleId="NoSpacing">
    <w:name w:val="No Spacing"/>
    <w:basedOn w:val="Normal"/>
    <w:uiPriority w:val="1"/>
    <w:qFormat/>
    <w:rsid w:val="00F943FD"/>
    <w:pPr>
      <w:spacing w:after="0" w:line="240" w:lineRule="auto"/>
    </w:pPr>
  </w:style>
  <w:style w:type="paragraph" w:styleId="ListParagraph">
    <w:name w:val="List Paragraph"/>
    <w:basedOn w:val="Normal"/>
    <w:uiPriority w:val="34"/>
    <w:qFormat/>
    <w:rsid w:val="00F943FD"/>
    <w:pPr>
      <w:ind w:left="720"/>
      <w:contextualSpacing/>
    </w:pPr>
  </w:style>
  <w:style w:type="paragraph" w:styleId="Quote">
    <w:name w:val="Quote"/>
    <w:basedOn w:val="Normal"/>
    <w:next w:val="Normal"/>
    <w:link w:val="QuoteChar"/>
    <w:uiPriority w:val="29"/>
    <w:qFormat/>
    <w:rsid w:val="00F943FD"/>
    <w:rPr>
      <w:i/>
      <w:iCs/>
    </w:rPr>
  </w:style>
  <w:style w:type="character" w:customStyle="1" w:styleId="QuoteChar">
    <w:name w:val="Quote Char"/>
    <w:basedOn w:val="DefaultParagraphFont"/>
    <w:link w:val="Quote"/>
    <w:uiPriority w:val="29"/>
    <w:rsid w:val="00F943FD"/>
    <w:rPr>
      <w:i/>
      <w:iCs/>
    </w:rPr>
  </w:style>
  <w:style w:type="paragraph" w:styleId="IntenseQuote">
    <w:name w:val="Intense Quote"/>
    <w:basedOn w:val="Normal"/>
    <w:next w:val="Normal"/>
    <w:link w:val="IntenseQuoteChar"/>
    <w:uiPriority w:val="30"/>
    <w:qFormat/>
    <w:rsid w:val="00F943F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943FD"/>
    <w:rPr>
      <w:i/>
      <w:iCs/>
    </w:rPr>
  </w:style>
  <w:style w:type="character" w:styleId="SubtleEmphasis">
    <w:name w:val="Subtle Emphasis"/>
    <w:uiPriority w:val="19"/>
    <w:qFormat/>
    <w:rsid w:val="00F943FD"/>
    <w:rPr>
      <w:i/>
      <w:iCs/>
    </w:rPr>
  </w:style>
  <w:style w:type="character" w:styleId="IntenseEmphasis">
    <w:name w:val="Intense Emphasis"/>
    <w:uiPriority w:val="21"/>
    <w:qFormat/>
    <w:rsid w:val="00F943FD"/>
    <w:rPr>
      <w:b/>
      <w:bCs/>
      <w:i/>
      <w:iCs/>
    </w:rPr>
  </w:style>
  <w:style w:type="character" w:styleId="SubtleReference">
    <w:name w:val="Subtle Reference"/>
    <w:basedOn w:val="DefaultParagraphFont"/>
    <w:uiPriority w:val="31"/>
    <w:qFormat/>
    <w:rsid w:val="00F943FD"/>
    <w:rPr>
      <w:smallCaps/>
    </w:rPr>
  </w:style>
  <w:style w:type="character" w:styleId="IntenseReference">
    <w:name w:val="Intense Reference"/>
    <w:uiPriority w:val="32"/>
    <w:qFormat/>
    <w:rsid w:val="00F943FD"/>
    <w:rPr>
      <w:b/>
      <w:bCs/>
      <w:smallCaps/>
    </w:rPr>
  </w:style>
  <w:style w:type="character" w:styleId="BookTitle">
    <w:name w:val="Book Title"/>
    <w:basedOn w:val="DefaultParagraphFont"/>
    <w:uiPriority w:val="33"/>
    <w:qFormat/>
    <w:rsid w:val="00F943FD"/>
    <w:rPr>
      <w:i/>
      <w:iCs/>
      <w:smallCaps/>
      <w:spacing w:val="5"/>
    </w:rPr>
  </w:style>
  <w:style w:type="paragraph" w:styleId="TOCHeading">
    <w:name w:val="TOC Heading"/>
    <w:basedOn w:val="Heading1"/>
    <w:next w:val="Normal"/>
    <w:uiPriority w:val="39"/>
    <w:qFormat/>
    <w:rsid w:val="00F943FD"/>
    <w:pPr>
      <w:outlineLvl w:val="9"/>
    </w:pPr>
  </w:style>
  <w:style w:type="character" w:customStyle="1" w:styleId="x2y1">
    <w:name w:val="x2y1"/>
    <w:basedOn w:val="DefaultParagraphFont"/>
    <w:rsid w:val="00EF69E5"/>
    <w:rPr>
      <w:rFonts w:ascii="Arial" w:hAnsi="Arial" w:cs="Arial"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15691346">
      <w:bodyDiv w:val="1"/>
      <w:marLeft w:val="0"/>
      <w:marRight w:val="0"/>
      <w:marTop w:val="0"/>
      <w:marBottom w:val="0"/>
      <w:divBdr>
        <w:top w:val="none" w:sz="0" w:space="0" w:color="auto"/>
        <w:left w:val="none" w:sz="0" w:space="0" w:color="auto"/>
        <w:bottom w:val="none" w:sz="0" w:space="0" w:color="auto"/>
        <w:right w:val="none" w:sz="0" w:space="0" w:color="auto"/>
      </w:divBdr>
    </w:div>
    <w:div w:id="69889580">
      <w:bodyDiv w:val="1"/>
      <w:marLeft w:val="0"/>
      <w:marRight w:val="0"/>
      <w:marTop w:val="0"/>
      <w:marBottom w:val="0"/>
      <w:divBdr>
        <w:top w:val="none" w:sz="0" w:space="0" w:color="auto"/>
        <w:left w:val="none" w:sz="0" w:space="0" w:color="auto"/>
        <w:bottom w:val="none" w:sz="0" w:space="0" w:color="auto"/>
        <w:right w:val="none" w:sz="0" w:space="0" w:color="auto"/>
      </w:divBdr>
    </w:div>
    <w:div w:id="80491786">
      <w:bodyDiv w:val="1"/>
      <w:marLeft w:val="0"/>
      <w:marRight w:val="0"/>
      <w:marTop w:val="0"/>
      <w:marBottom w:val="0"/>
      <w:divBdr>
        <w:top w:val="none" w:sz="0" w:space="0" w:color="auto"/>
        <w:left w:val="none" w:sz="0" w:space="0" w:color="auto"/>
        <w:bottom w:val="none" w:sz="0" w:space="0" w:color="auto"/>
        <w:right w:val="none" w:sz="0" w:space="0" w:color="auto"/>
      </w:divBdr>
    </w:div>
    <w:div w:id="131872207">
      <w:bodyDiv w:val="1"/>
      <w:marLeft w:val="0"/>
      <w:marRight w:val="0"/>
      <w:marTop w:val="0"/>
      <w:marBottom w:val="0"/>
      <w:divBdr>
        <w:top w:val="none" w:sz="0" w:space="0" w:color="auto"/>
        <w:left w:val="none" w:sz="0" w:space="0" w:color="auto"/>
        <w:bottom w:val="none" w:sz="0" w:space="0" w:color="auto"/>
        <w:right w:val="none" w:sz="0" w:space="0" w:color="auto"/>
      </w:divBdr>
    </w:div>
    <w:div w:id="291981628">
      <w:bodyDiv w:val="1"/>
      <w:marLeft w:val="0"/>
      <w:marRight w:val="0"/>
      <w:marTop w:val="0"/>
      <w:marBottom w:val="0"/>
      <w:divBdr>
        <w:top w:val="none" w:sz="0" w:space="0" w:color="auto"/>
        <w:left w:val="none" w:sz="0" w:space="0" w:color="auto"/>
        <w:bottom w:val="none" w:sz="0" w:space="0" w:color="auto"/>
        <w:right w:val="none" w:sz="0" w:space="0" w:color="auto"/>
      </w:divBdr>
    </w:div>
    <w:div w:id="432210219">
      <w:bodyDiv w:val="1"/>
      <w:marLeft w:val="0"/>
      <w:marRight w:val="0"/>
      <w:marTop w:val="0"/>
      <w:marBottom w:val="0"/>
      <w:divBdr>
        <w:top w:val="none" w:sz="0" w:space="0" w:color="auto"/>
        <w:left w:val="none" w:sz="0" w:space="0" w:color="auto"/>
        <w:bottom w:val="none" w:sz="0" w:space="0" w:color="auto"/>
        <w:right w:val="none" w:sz="0" w:space="0" w:color="auto"/>
      </w:divBdr>
    </w:div>
    <w:div w:id="495148462">
      <w:bodyDiv w:val="1"/>
      <w:marLeft w:val="0"/>
      <w:marRight w:val="0"/>
      <w:marTop w:val="0"/>
      <w:marBottom w:val="0"/>
      <w:divBdr>
        <w:top w:val="none" w:sz="0" w:space="0" w:color="auto"/>
        <w:left w:val="none" w:sz="0" w:space="0" w:color="auto"/>
        <w:bottom w:val="none" w:sz="0" w:space="0" w:color="auto"/>
        <w:right w:val="none" w:sz="0" w:space="0" w:color="auto"/>
      </w:divBdr>
    </w:div>
    <w:div w:id="557595218">
      <w:bodyDiv w:val="1"/>
      <w:marLeft w:val="0"/>
      <w:marRight w:val="0"/>
      <w:marTop w:val="0"/>
      <w:marBottom w:val="0"/>
      <w:divBdr>
        <w:top w:val="none" w:sz="0" w:space="0" w:color="auto"/>
        <w:left w:val="none" w:sz="0" w:space="0" w:color="auto"/>
        <w:bottom w:val="none" w:sz="0" w:space="0" w:color="auto"/>
        <w:right w:val="none" w:sz="0" w:space="0" w:color="auto"/>
      </w:divBdr>
    </w:div>
    <w:div w:id="558788418">
      <w:bodyDiv w:val="1"/>
      <w:marLeft w:val="0"/>
      <w:marRight w:val="0"/>
      <w:marTop w:val="0"/>
      <w:marBottom w:val="0"/>
      <w:divBdr>
        <w:top w:val="none" w:sz="0" w:space="0" w:color="auto"/>
        <w:left w:val="none" w:sz="0" w:space="0" w:color="auto"/>
        <w:bottom w:val="none" w:sz="0" w:space="0" w:color="auto"/>
        <w:right w:val="none" w:sz="0" w:space="0" w:color="auto"/>
      </w:divBdr>
    </w:div>
    <w:div w:id="596985050">
      <w:bodyDiv w:val="1"/>
      <w:marLeft w:val="0"/>
      <w:marRight w:val="0"/>
      <w:marTop w:val="0"/>
      <w:marBottom w:val="0"/>
      <w:divBdr>
        <w:top w:val="none" w:sz="0" w:space="0" w:color="auto"/>
        <w:left w:val="none" w:sz="0" w:space="0" w:color="auto"/>
        <w:bottom w:val="none" w:sz="0" w:space="0" w:color="auto"/>
        <w:right w:val="none" w:sz="0" w:space="0" w:color="auto"/>
      </w:divBdr>
    </w:div>
    <w:div w:id="734011333">
      <w:bodyDiv w:val="1"/>
      <w:marLeft w:val="0"/>
      <w:marRight w:val="0"/>
      <w:marTop w:val="0"/>
      <w:marBottom w:val="0"/>
      <w:divBdr>
        <w:top w:val="none" w:sz="0" w:space="0" w:color="auto"/>
        <w:left w:val="none" w:sz="0" w:space="0" w:color="auto"/>
        <w:bottom w:val="none" w:sz="0" w:space="0" w:color="auto"/>
        <w:right w:val="none" w:sz="0" w:space="0" w:color="auto"/>
      </w:divBdr>
    </w:div>
    <w:div w:id="804853183">
      <w:bodyDiv w:val="1"/>
      <w:marLeft w:val="0"/>
      <w:marRight w:val="0"/>
      <w:marTop w:val="0"/>
      <w:marBottom w:val="0"/>
      <w:divBdr>
        <w:top w:val="none" w:sz="0" w:space="0" w:color="auto"/>
        <w:left w:val="none" w:sz="0" w:space="0" w:color="auto"/>
        <w:bottom w:val="none" w:sz="0" w:space="0" w:color="auto"/>
        <w:right w:val="none" w:sz="0" w:space="0" w:color="auto"/>
      </w:divBdr>
    </w:div>
    <w:div w:id="852576299">
      <w:bodyDiv w:val="1"/>
      <w:marLeft w:val="0"/>
      <w:marRight w:val="0"/>
      <w:marTop w:val="0"/>
      <w:marBottom w:val="0"/>
      <w:divBdr>
        <w:top w:val="none" w:sz="0" w:space="0" w:color="auto"/>
        <w:left w:val="none" w:sz="0" w:space="0" w:color="auto"/>
        <w:bottom w:val="none" w:sz="0" w:space="0" w:color="auto"/>
        <w:right w:val="none" w:sz="0" w:space="0" w:color="auto"/>
      </w:divBdr>
    </w:div>
    <w:div w:id="1028920056">
      <w:bodyDiv w:val="1"/>
      <w:marLeft w:val="0"/>
      <w:marRight w:val="0"/>
      <w:marTop w:val="0"/>
      <w:marBottom w:val="0"/>
      <w:divBdr>
        <w:top w:val="none" w:sz="0" w:space="0" w:color="auto"/>
        <w:left w:val="none" w:sz="0" w:space="0" w:color="auto"/>
        <w:bottom w:val="none" w:sz="0" w:space="0" w:color="auto"/>
        <w:right w:val="none" w:sz="0" w:space="0" w:color="auto"/>
      </w:divBdr>
    </w:div>
    <w:div w:id="1205555892">
      <w:bodyDiv w:val="1"/>
      <w:marLeft w:val="0"/>
      <w:marRight w:val="0"/>
      <w:marTop w:val="0"/>
      <w:marBottom w:val="0"/>
      <w:divBdr>
        <w:top w:val="none" w:sz="0" w:space="0" w:color="auto"/>
        <w:left w:val="none" w:sz="0" w:space="0" w:color="auto"/>
        <w:bottom w:val="none" w:sz="0" w:space="0" w:color="auto"/>
        <w:right w:val="none" w:sz="0" w:space="0" w:color="auto"/>
      </w:divBdr>
    </w:div>
    <w:div w:id="1256986426">
      <w:bodyDiv w:val="1"/>
      <w:marLeft w:val="0"/>
      <w:marRight w:val="0"/>
      <w:marTop w:val="0"/>
      <w:marBottom w:val="0"/>
      <w:divBdr>
        <w:top w:val="none" w:sz="0" w:space="0" w:color="auto"/>
        <w:left w:val="none" w:sz="0" w:space="0" w:color="auto"/>
        <w:bottom w:val="none" w:sz="0" w:space="0" w:color="auto"/>
        <w:right w:val="none" w:sz="0" w:space="0" w:color="auto"/>
      </w:divBdr>
    </w:div>
    <w:div w:id="1423065229">
      <w:bodyDiv w:val="1"/>
      <w:marLeft w:val="0"/>
      <w:marRight w:val="0"/>
      <w:marTop w:val="0"/>
      <w:marBottom w:val="0"/>
      <w:divBdr>
        <w:top w:val="none" w:sz="0" w:space="0" w:color="auto"/>
        <w:left w:val="none" w:sz="0" w:space="0" w:color="auto"/>
        <w:bottom w:val="none" w:sz="0" w:space="0" w:color="auto"/>
        <w:right w:val="none" w:sz="0" w:space="0" w:color="auto"/>
      </w:divBdr>
    </w:div>
    <w:div w:id="1433279687">
      <w:bodyDiv w:val="1"/>
      <w:marLeft w:val="0"/>
      <w:marRight w:val="0"/>
      <w:marTop w:val="0"/>
      <w:marBottom w:val="0"/>
      <w:divBdr>
        <w:top w:val="none" w:sz="0" w:space="0" w:color="auto"/>
        <w:left w:val="none" w:sz="0" w:space="0" w:color="auto"/>
        <w:bottom w:val="none" w:sz="0" w:space="0" w:color="auto"/>
        <w:right w:val="none" w:sz="0" w:space="0" w:color="auto"/>
      </w:divBdr>
    </w:div>
    <w:div w:id="1459491735">
      <w:bodyDiv w:val="1"/>
      <w:marLeft w:val="0"/>
      <w:marRight w:val="0"/>
      <w:marTop w:val="0"/>
      <w:marBottom w:val="0"/>
      <w:divBdr>
        <w:top w:val="none" w:sz="0" w:space="0" w:color="auto"/>
        <w:left w:val="none" w:sz="0" w:space="0" w:color="auto"/>
        <w:bottom w:val="none" w:sz="0" w:space="0" w:color="auto"/>
        <w:right w:val="none" w:sz="0" w:space="0" w:color="auto"/>
      </w:divBdr>
    </w:div>
    <w:div w:id="1610578796">
      <w:bodyDiv w:val="1"/>
      <w:marLeft w:val="0"/>
      <w:marRight w:val="0"/>
      <w:marTop w:val="0"/>
      <w:marBottom w:val="0"/>
      <w:divBdr>
        <w:top w:val="none" w:sz="0" w:space="0" w:color="auto"/>
        <w:left w:val="none" w:sz="0" w:space="0" w:color="auto"/>
        <w:bottom w:val="none" w:sz="0" w:space="0" w:color="auto"/>
        <w:right w:val="none" w:sz="0" w:space="0" w:color="auto"/>
      </w:divBdr>
    </w:div>
    <w:div w:id="1686519087">
      <w:bodyDiv w:val="1"/>
      <w:marLeft w:val="0"/>
      <w:marRight w:val="0"/>
      <w:marTop w:val="0"/>
      <w:marBottom w:val="0"/>
      <w:divBdr>
        <w:top w:val="none" w:sz="0" w:space="0" w:color="auto"/>
        <w:left w:val="none" w:sz="0" w:space="0" w:color="auto"/>
        <w:bottom w:val="none" w:sz="0" w:space="0" w:color="auto"/>
        <w:right w:val="none" w:sz="0" w:space="0" w:color="auto"/>
      </w:divBdr>
    </w:div>
    <w:div w:id="1705788023">
      <w:bodyDiv w:val="1"/>
      <w:marLeft w:val="0"/>
      <w:marRight w:val="0"/>
      <w:marTop w:val="0"/>
      <w:marBottom w:val="0"/>
      <w:divBdr>
        <w:top w:val="none" w:sz="0" w:space="0" w:color="auto"/>
        <w:left w:val="none" w:sz="0" w:space="0" w:color="auto"/>
        <w:bottom w:val="none" w:sz="0" w:space="0" w:color="auto"/>
        <w:right w:val="none" w:sz="0" w:space="0" w:color="auto"/>
      </w:divBdr>
    </w:div>
    <w:div w:id="1713915778">
      <w:bodyDiv w:val="1"/>
      <w:marLeft w:val="0"/>
      <w:marRight w:val="0"/>
      <w:marTop w:val="0"/>
      <w:marBottom w:val="0"/>
      <w:divBdr>
        <w:top w:val="none" w:sz="0" w:space="0" w:color="auto"/>
        <w:left w:val="none" w:sz="0" w:space="0" w:color="auto"/>
        <w:bottom w:val="none" w:sz="0" w:space="0" w:color="auto"/>
        <w:right w:val="none" w:sz="0" w:space="0" w:color="auto"/>
      </w:divBdr>
    </w:div>
    <w:div w:id="1720783154">
      <w:bodyDiv w:val="1"/>
      <w:marLeft w:val="0"/>
      <w:marRight w:val="0"/>
      <w:marTop w:val="0"/>
      <w:marBottom w:val="0"/>
      <w:divBdr>
        <w:top w:val="none" w:sz="0" w:space="0" w:color="auto"/>
        <w:left w:val="none" w:sz="0" w:space="0" w:color="auto"/>
        <w:bottom w:val="none" w:sz="0" w:space="0" w:color="auto"/>
        <w:right w:val="none" w:sz="0" w:space="0" w:color="auto"/>
      </w:divBdr>
    </w:div>
    <w:div w:id="1874271900">
      <w:bodyDiv w:val="1"/>
      <w:marLeft w:val="0"/>
      <w:marRight w:val="0"/>
      <w:marTop w:val="0"/>
      <w:marBottom w:val="0"/>
      <w:divBdr>
        <w:top w:val="none" w:sz="0" w:space="0" w:color="auto"/>
        <w:left w:val="none" w:sz="0" w:space="0" w:color="auto"/>
        <w:bottom w:val="none" w:sz="0" w:space="0" w:color="auto"/>
        <w:right w:val="none" w:sz="0" w:space="0" w:color="auto"/>
      </w:divBdr>
    </w:div>
    <w:div w:id="1893298990">
      <w:bodyDiv w:val="1"/>
      <w:marLeft w:val="0"/>
      <w:marRight w:val="0"/>
      <w:marTop w:val="0"/>
      <w:marBottom w:val="0"/>
      <w:divBdr>
        <w:top w:val="none" w:sz="0" w:space="0" w:color="auto"/>
        <w:left w:val="none" w:sz="0" w:space="0" w:color="auto"/>
        <w:bottom w:val="none" w:sz="0" w:space="0" w:color="auto"/>
        <w:right w:val="none" w:sz="0" w:space="0" w:color="auto"/>
      </w:divBdr>
    </w:div>
    <w:div w:id="1893729604">
      <w:bodyDiv w:val="1"/>
      <w:marLeft w:val="0"/>
      <w:marRight w:val="0"/>
      <w:marTop w:val="0"/>
      <w:marBottom w:val="0"/>
      <w:divBdr>
        <w:top w:val="none" w:sz="0" w:space="0" w:color="auto"/>
        <w:left w:val="none" w:sz="0" w:space="0" w:color="auto"/>
        <w:bottom w:val="none" w:sz="0" w:space="0" w:color="auto"/>
        <w:right w:val="none" w:sz="0" w:space="0" w:color="auto"/>
      </w:divBdr>
    </w:div>
    <w:div w:id="208722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33195-7989-4B5C-99DC-5D9202921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15</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B2CC-EAI-I046  Create Contact IDD</vt:lpstr>
    </vt:vector>
  </TitlesOfParts>
  <Company>Reuters</Company>
  <LinksUpToDate>false</LinksUpToDate>
  <CharactersWithSpaces>16376</CharactersWithSpaces>
  <SharedDoc>false</SharedDoc>
  <HLinks>
    <vt:vector size="204" baseType="variant">
      <vt:variant>
        <vt:i4>2424835</vt:i4>
      </vt:variant>
      <vt:variant>
        <vt:i4>198</vt:i4>
      </vt:variant>
      <vt:variant>
        <vt:i4>0</vt:i4>
      </vt:variant>
      <vt:variant>
        <vt:i4>5</vt:i4>
      </vt:variant>
      <vt:variant>
        <vt:lpwstr>http://sharepoint.emea.ime.reuters.com/sites/GCAP CRM_6.1/Project Documents/Forms/AllItems1.aspx?RootFolder=%2fsites%2fGCAP%20CRM%5f6%2e1%2fProject%20Documents%2fDesign&amp;View=%7bFCE8E22C%2d101C%2d43F0%2d907D%2d35945E8302CA%7d</vt:lpwstr>
      </vt:variant>
      <vt:variant>
        <vt:lpwstr/>
      </vt:variant>
      <vt:variant>
        <vt:i4>1114176</vt:i4>
      </vt:variant>
      <vt:variant>
        <vt:i4>195</vt:i4>
      </vt:variant>
      <vt:variant>
        <vt:i4>0</vt:i4>
      </vt:variant>
      <vt:variant>
        <vt:i4>5</vt:i4>
      </vt:variant>
      <vt:variant>
        <vt:lpwstr>https:///</vt:lpwstr>
      </vt:variant>
      <vt:variant>
        <vt:lpwstr/>
      </vt:variant>
      <vt:variant>
        <vt:i4>1835067</vt:i4>
      </vt:variant>
      <vt:variant>
        <vt:i4>188</vt:i4>
      </vt:variant>
      <vt:variant>
        <vt:i4>0</vt:i4>
      </vt:variant>
      <vt:variant>
        <vt:i4>5</vt:i4>
      </vt:variant>
      <vt:variant>
        <vt:lpwstr/>
      </vt:variant>
      <vt:variant>
        <vt:lpwstr>_Toc258403196</vt:lpwstr>
      </vt:variant>
      <vt:variant>
        <vt:i4>1835067</vt:i4>
      </vt:variant>
      <vt:variant>
        <vt:i4>182</vt:i4>
      </vt:variant>
      <vt:variant>
        <vt:i4>0</vt:i4>
      </vt:variant>
      <vt:variant>
        <vt:i4>5</vt:i4>
      </vt:variant>
      <vt:variant>
        <vt:lpwstr/>
      </vt:variant>
      <vt:variant>
        <vt:lpwstr>_Toc258403195</vt:lpwstr>
      </vt:variant>
      <vt:variant>
        <vt:i4>1835067</vt:i4>
      </vt:variant>
      <vt:variant>
        <vt:i4>176</vt:i4>
      </vt:variant>
      <vt:variant>
        <vt:i4>0</vt:i4>
      </vt:variant>
      <vt:variant>
        <vt:i4>5</vt:i4>
      </vt:variant>
      <vt:variant>
        <vt:lpwstr/>
      </vt:variant>
      <vt:variant>
        <vt:lpwstr>_Toc258403194</vt:lpwstr>
      </vt:variant>
      <vt:variant>
        <vt:i4>1835067</vt:i4>
      </vt:variant>
      <vt:variant>
        <vt:i4>170</vt:i4>
      </vt:variant>
      <vt:variant>
        <vt:i4>0</vt:i4>
      </vt:variant>
      <vt:variant>
        <vt:i4>5</vt:i4>
      </vt:variant>
      <vt:variant>
        <vt:lpwstr/>
      </vt:variant>
      <vt:variant>
        <vt:lpwstr>_Toc258403193</vt:lpwstr>
      </vt:variant>
      <vt:variant>
        <vt:i4>1835067</vt:i4>
      </vt:variant>
      <vt:variant>
        <vt:i4>164</vt:i4>
      </vt:variant>
      <vt:variant>
        <vt:i4>0</vt:i4>
      </vt:variant>
      <vt:variant>
        <vt:i4>5</vt:i4>
      </vt:variant>
      <vt:variant>
        <vt:lpwstr/>
      </vt:variant>
      <vt:variant>
        <vt:lpwstr>_Toc258403192</vt:lpwstr>
      </vt:variant>
      <vt:variant>
        <vt:i4>1835067</vt:i4>
      </vt:variant>
      <vt:variant>
        <vt:i4>158</vt:i4>
      </vt:variant>
      <vt:variant>
        <vt:i4>0</vt:i4>
      </vt:variant>
      <vt:variant>
        <vt:i4>5</vt:i4>
      </vt:variant>
      <vt:variant>
        <vt:lpwstr/>
      </vt:variant>
      <vt:variant>
        <vt:lpwstr>_Toc258403191</vt:lpwstr>
      </vt:variant>
      <vt:variant>
        <vt:i4>1835067</vt:i4>
      </vt:variant>
      <vt:variant>
        <vt:i4>152</vt:i4>
      </vt:variant>
      <vt:variant>
        <vt:i4>0</vt:i4>
      </vt:variant>
      <vt:variant>
        <vt:i4>5</vt:i4>
      </vt:variant>
      <vt:variant>
        <vt:lpwstr/>
      </vt:variant>
      <vt:variant>
        <vt:lpwstr>_Toc258403190</vt:lpwstr>
      </vt:variant>
      <vt:variant>
        <vt:i4>1900603</vt:i4>
      </vt:variant>
      <vt:variant>
        <vt:i4>146</vt:i4>
      </vt:variant>
      <vt:variant>
        <vt:i4>0</vt:i4>
      </vt:variant>
      <vt:variant>
        <vt:i4>5</vt:i4>
      </vt:variant>
      <vt:variant>
        <vt:lpwstr/>
      </vt:variant>
      <vt:variant>
        <vt:lpwstr>_Toc258403189</vt:lpwstr>
      </vt:variant>
      <vt:variant>
        <vt:i4>1900603</vt:i4>
      </vt:variant>
      <vt:variant>
        <vt:i4>140</vt:i4>
      </vt:variant>
      <vt:variant>
        <vt:i4>0</vt:i4>
      </vt:variant>
      <vt:variant>
        <vt:i4>5</vt:i4>
      </vt:variant>
      <vt:variant>
        <vt:lpwstr/>
      </vt:variant>
      <vt:variant>
        <vt:lpwstr>_Toc258403188</vt:lpwstr>
      </vt:variant>
      <vt:variant>
        <vt:i4>1900603</vt:i4>
      </vt:variant>
      <vt:variant>
        <vt:i4>134</vt:i4>
      </vt:variant>
      <vt:variant>
        <vt:i4>0</vt:i4>
      </vt:variant>
      <vt:variant>
        <vt:i4>5</vt:i4>
      </vt:variant>
      <vt:variant>
        <vt:lpwstr/>
      </vt:variant>
      <vt:variant>
        <vt:lpwstr>_Toc258403187</vt:lpwstr>
      </vt:variant>
      <vt:variant>
        <vt:i4>1900603</vt:i4>
      </vt:variant>
      <vt:variant>
        <vt:i4>128</vt:i4>
      </vt:variant>
      <vt:variant>
        <vt:i4>0</vt:i4>
      </vt:variant>
      <vt:variant>
        <vt:i4>5</vt:i4>
      </vt:variant>
      <vt:variant>
        <vt:lpwstr/>
      </vt:variant>
      <vt:variant>
        <vt:lpwstr>_Toc258403186</vt:lpwstr>
      </vt:variant>
      <vt:variant>
        <vt:i4>1900603</vt:i4>
      </vt:variant>
      <vt:variant>
        <vt:i4>122</vt:i4>
      </vt:variant>
      <vt:variant>
        <vt:i4>0</vt:i4>
      </vt:variant>
      <vt:variant>
        <vt:i4>5</vt:i4>
      </vt:variant>
      <vt:variant>
        <vt:lpwstr/>
      </vt:variant>
      <vt:variant>
        <vt:lpwstr>_Toc258403185</vt:lpwstr>
      </vt:variant>
      <vt:variant>
        <vt:i4>1900603</vt:i4>
      </vt:variant>
      <vt:variant>
        <vt:i4>116</vt:i4>
      </vt:variant>
      <vt:variant>
        <vt:i4>0</vt:i4>
      </vt:variant>
      <vt:variant>
        <vt:i4>5</vt:i4>
      </vt:variant>
      <vt:variant>
        <vt:lpwstr/>
      </vt:variant>
      <vt:variant>
        <vt:lpwstr>_Toc258403184</vt:lpwstr>
      </vt:variant>
      <vt:variant>
        <vt:i4>1900603</vt:i4>
      </vt:variant>
      <vt:variant>
        <vt:i4>110</vt:i4>
      </vt:variant>
      <vt:variant>
        <vt:i4>0</vt:i4>
      </vt:variant>
      <vt:variant>
        <vt:i4>5</vt:i4>
      </vt:variant>
      <vt:variant>
        <vt:lpwstr/>
      </vt:variant>
      <vt:variant>
        <vt:lpwstr>_Toc258403183</vt:lpwstr>
      </vt:variant>
      <vt:variant>
        <vt:i4>1900603</vt:i4>
      </vt:variant>
      <vt:variant>
        <vt:i4>104</vt:i4>
      </vt:variant>
      <vt:variant>
        <vt:i4>0</vt:i4>
      </vt:variant>
      <vt:variant>
        <vt:i4>5</vt:i4>
      </vt:variant>
      <vt:variant>
        <vt:lpwstr/>
      </vt:variant>
      <vt:variant>
        <vt:lpwstr>_Toc258403182</vt:lpwstr>
      </vt:variant>
      <vt:variant>
        <vt:i4>1900603</vt:i4>
      </vt:variant>
      <vt:variant>
        <vt:i4>98</vt:i4>
      </vt:variant>
      <vt:variant>
        <vt:i4>0</vt:i4>
      </vt:variant>
      <vt:variant>
        <vt:i4>5</vt:i4>
      </vt:variant>
      <vt:variant>
        <vt:lpwstr/>
      </vt:variant>
      <vt:variant>
        <vt:lpwstr>_Toc258403181</vt:lpwstr>
      </vt:variant>
      <vt:variant>
        <vt:i4>1900603</vt:i4>
      </vt:variant>
      <vt:variant>
        <vt:i4>92</vt:i4>
      </vt:variant>
      <vt:variant>
        <vt:i4>0</vt:i4>
      </vt:variant>
      <vt:variant>
        <vt:i4>5</vt:i4>
      </vt:variant>
      <vt:variant>
        <vt:lpwstr/>
      </vt:variant>
      <vt:variant>
        <vt:lpwstr>_Toc258403180</vt:lpwstr>
      </vt:variant>
      <vt:variant>
        <vt:i4>1179707</vt:i4>
      </vt:variant>
      <vt:variant>
        <vt:i4>86</vt:i4>
      </vt:variant>
      <vt:variant>
        <vt:i4>0</vt:i4>
      </vt:variant>
      <vt:variant>
        <vt:i4>5</vt:i4>
      </vt:variant>
      <vt:variant>
        <vt:lpwstr/>
      </vt:variant>
      <vt:variant>
        <vt:lpwstr>_Toc258403179</vt:lpwstr>
      </vt:variant>
      <vt:variant>
        <vt:i4>1179707</vt:i4>
      </vt:variant>
      <vt:variant>
        <vt:i4>80</vt:i4>
      </vt:variant>
      <vt:variant>
        <vt:i4>0</vt:i4>
      </vt:variant>
      <vt:variant>
        <vt:i4>5</vt:i4>
      </vt:variant>
      <vt:variant>
        <vt:lpwstr/>
      </vt:variant>
      <vt:variant>
        <vt:lpwstr>_Toc258403178</vt:lpwstr>
      </vt:variant>
      <vt:variant>
        <vt:i4>1179707</vt:i4>
      </vt:variant>
      <vt:variant>
        <vt:i4>74</vt:i4>
      </vt:variant>
      <vt:variant>
        <vt:i4>0</vt:i4>
      </vt:variant>
      <vt:variant>
        <vt:i4>5</vt:i4>
      </vt:variant>
      <vt:variant>
        <vt:lpwstr/>
      </vt:variant>
      <vt:variant>
        <vt:lpwstr>_Toc258403177</vt:lpwstr>
      </vt:variant>
      <vt:variant>
        <vt:i4>1179707</vt:i4>
      </vt:variant>
      <vt:variant>
        <vt:i4>68</vt:i4>
      </vt:variant>
      <vt:variant>
        <vt:i4>0</vt:i4>
      </vt:variant>
      <vt:variant>
        <vt:i4>5</vt:i4>
      </vt:variant>
      <vt:variant>
        <vt:lpwstr/>
      </vt:variant>
      <vt:variant>
        <vt:lpwstr>_Toc258403176</vt:lpwstr>
      </vt:variant>
      <vt:variant>
        <vt:i4>1179707</vt:i4>
      </vt:variant>
      <vt:variant>
        <vt:i4>62</vt:i4>
      </vt:variant>
      <vt:variant>
        <vt:i4>0</vt:i4>
      </vt:variant>
      <vt:variant>
        <vt:i4>5</vt:i4>
      </vt:variant>
      <vt:variant>
        <vt:lpwstr/>
      </vt:variant>
      <vt:variant>
        <vt:lpwstr>_Toc258403175</vt:lpwstr>
      </vt:variant>
      <vt:variant>
        <vt:i4>1179707</vt:i4>
      </vt:variant>
      <vt:variant>
        <vt:i4>56</vt:i4>
      </vt:variant>
      <vt:variant>
        <vt:i4>0</vt:i4>
      </vt:variant>
      <vt:variant>
        <vt:i4>5</vt:i4>
      </vt:variant>
      <vt:variant>
        <vt:lpwstr/>
      </vt:variant>
      <vt:variant>
        <vt:lpwstr>_Toc258403174</vt:lpwstr>
      </vt:variant>
      <vt:variant>
        <vt:i4>1179707</vt:i4>
      </vt:variant>
      <vt:variant>
        <vt:i4>50</vt:i4>
      </vt:variant>
      <vt:variant>
        <vt:i4>0</vt:i4>
      </vt:variant>
      <vt:variant>
        <vt:i4>5</vt:i4>
      </vt:variant>
      <vt:variant>
        <vt:lpwstr/>
      </vt:variant>
      <vt:variant>
        <vt:lpwstr>_Toc258403173</vt:lpwstr>
      </vt:variant>
      <vt:variant>
        <vt:i4>1179707</vt:i4>
      </vt:variant>
      <vt:variant>
        <vt:i4>44</vt:i4>
      </vt:variant>
      <vt:variant>
        <vt:i4>0</vt:i4>
      </vt:variant>
      <vt:variant>
        <vt:i4>5</vt:i4>
      </vt:variant>
      <vt:variant>
        <vt:lpwstr/>
      </vt:variant>
      <vt:variant>
        <vt:lpwstr>_Toc258403172</vt:lpwstr>
      </vt:variant>
      <vt:variant>
        <vt:i4>1179707</vt:i4>
      </vt:variant>
      <vt:variant>
        <vt:i4>38</vt:i4>
      </vt:variant>
      <vt:variant>
        <vt:i4>0</vt:i4>
      </vt:variant>
      <vt:variant>
        <vt:i4>5</vt:i4>
      </vt:variant>
      <vt:variant>
        <vt:lpwstr/>
      </vt:variant>
      <vt:variant>
        <vt:lpwstr>_Toc258403171</vt:lpwstr>
      </vt:variant>
      <vt:variant>
        <vt:i4>1179707</vt:i4>
      </vt:variant>
      <vt:variant>
        <vt:i4>32</vt:i4>
      </vt:variant>
      <vt:variant>
        <vt:i4>0</vt:i4>
      </vt:variant>
      <vt:variant>
        <vt:i4>5</vt:i4>
      </vt:variant>
      <vt:variant>
        <vt:lpwstr/>
      </vt:variant>
      <vt:variant>
        <vt:lpwstr>_Toc258403170</vt:lpwstr>
      </vt:variant>
      <vt:variant>
        <vt:i4>1245243</vt:i4>
      </vt:variant>
      <vt:variant>
        <vt:i4>26</vt:i4>
      </vt:variant>
      <vt:variant>
        <vt:i4>0</vt:i4>
      </vt:variant>
      <vt:variant>
        <vt:i4>5</vt:i4>
      </vt:variant>
      <vt:variant>
        <vt:lpwstr/>
      </vt:variant>
      <vt:variant>
        <vt:lpwstr>_Toc258403169</vt:lpwstr>
      </vt:variant>
      <vt:variant>
        <vt:i4>1245243</vt:i4>
      </vt:variant>
      <vt:variant>
        <vt:i4>20</vt:i4>
      </vt:variant>
      <vt:variant>
        <vt:i4>0</vt:i4>
      </vt:variant>
      <vt:variant>
        <vt:i4>5</vt:i4>
      </vt:variant>
      <vt:variant>
        <vt:lpwstr/>
      </vt:variant>
      <vt:variant>
        <vt:lpwstr>_Toc258403168</vt:lpwstr>
      </vt:variant>
      <vt:variant>
        <vt:i4>1245243</vt:i4>
      </vt:variant>
      <vt:variant>
        <vt:i4>14</vt:i4>
      </vt:variant>
      <vt:variant>
        <vt:i4>0</vt:i4>
      </vt:variant>
      <vt:variant>
        <vt:i4>5</vt:i4>
      </vt:variant>
      <vt:variant>
        <vt:lpwstr/>
      </vt:variant>
      <vt:variant>
        <vt:lpwstr>_Toc258403167</vt:lpwstr>
      </vt:variant>
      <vt:variant>
        <vt:i4>1245243</vt:i4>
      </vt:variant>
      <vt:variant>
        <vt:i4>8</vt:i4>
      </vt:variant>
      <vt:variant>
        <vt:i4>0</vt:i4>
      </vt:variant>
      <vt:variant>
        <vt:i4>5</vt:i4>
      </vt:variant>
      <vt:variant>
        <vt:lpwstr/>
      </vt:variant>
      <vt:variant>
        <vt:lpwstr>_Toc258403166</vt:lpwstr>
      </vt:variant>
      <vt:variant>
        <vt:i4>1245243</vt:i4>
      </vt:variant>
      <vt:variant>
        <vt:i4>2</vt:i4>
      </vt:variant>
      <vt:variant>
        <vt:i4>0</vt:i4>
      </vt:variant>
      <vt:variant>
        <vt:i4>5</vt:i4>
      </vt:variant>
      <vt:variant>
        <vt:lpwstr/>
      </vt:variant>
      <vt:variant>
        <vt:lpwstr>_Toc258403165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B2CC-EAI-I046  Create Contact IDD</dc:title>
  <dc:subject>Integration Definition Document</dc:subject>
  <dc:creator>Sandeep Raghupatruni</dc:creator>
  <cp:keywords>Account Contact Process</cp:keywords>
  <dc:description/>
  <cp:lastModifiedBy>satyam</cp:lastModifiedBy>
  <cp:revision>6</cp:revision>
  <cp:lastPrinted>2010-03-10T11:37:00Z</cp:lastPrinted>
  <dcterms:created xsi:type="dcterms:W3CDTF">2010-04-16T05:27:00Z</dcterms:created>
  <dcterms:modified xsi:type="dcterms:W3CDTF">2010-06-15T05:29:00Z</dcterms:modified>
  <cp:category>IDD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hase">
    <vt:lpwstr>2. Definition</vt:lpwstr>
  </property>
  <property fmtid="{D5CDD505-2E9C-101B-9397-08002B2CF9AE}" pid="4" name="Document Date">
    <vt:lpwstr>2007-06-08T00:00:00Z</vt:lpwstr>
  </property>
  <property fmtid="{D5CDD505-2E9C-101B-9397-08002B2CF9AE}" pid="5" name="Document Created">
    <vt:lpwstr>Geratayya Patchipulusu</vt:lpwstr>
  </property>
  <property fmtid="{D5CDD505-2E9C-101B-9397-08002B2CF9AE}" pid="6" name="Doc Title">
    <vt:lpwstr>EAI Propagate User IDD v0.6</vt:lpwstr>
  </property>
  <property fmtid="{D5CDD505-2E9C-101B-9397-08002B2CF9AE}" pid="7" name="Document Type">
    <vt:lpwstr>Development Docs</vt:lpwstr>
  </property>
</Properties>
</file>