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AE4" w:rsidRDefault="00AA1AED" w:rsidP="00D37E03">
      <w:pPr>
        <w:pStyle w:val="NoSpacing"/>
      </w:pPr>
      <w:r>
        <w:rPr>
          <w:noProof/>
          <w:lang w:bidi="ar-SA"/>
        </w:rPr>
        <w:drawing>
          <wp:anchor distT="0" distB="0" distL="114300" distR="114300" simplePos="0" relativeHeight="251657728" behindDoc="0" locked="0" layoutInCell="1" allowOverlap="1">
            <wp:simplePos x="0" y="0"/>
            <wp:positionH relativeFrom="margin">
              <wp:posOffset>86360</wp:posOffset>
            </wp:positionH>
            <wp:positionV relativeFrom="margin">
              <wp:posOffset>81280</wp:posOffset>
            </wp:positionV>
            <wp:extent cx="2733675" cy="696595"/>
            <wp:effectExtent l="19050" t="0" r="9525" b="0"/>
            <wp:wrapNone/>
            <wp:docPr id="15" name="Picture 18" descr="tr_hrz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_hrz_rgb_pos"/>
                    <pic:cNvPicPr>
                      <a:picLocks noChangeAspect="1" noChangeArrowheads="1"/>
                    </pic:cNvPicPr>
                  </pic:nvPicPr>
                  <pic:blipFill>
                    <a:blip r:embed="rId8" cstate="print"/>
                    <a:srcRect b="20689"/>
                    <a:stretch>
                      <a:fillRect/>
                    </a:stretch>
                  </pic:blipFill>
                  <pic:spPr bwMode="auto">
                    <a:xfrm>
                      <a:off x="0" y="0"/>
                      <a:ext cx="2733675" cy="696595"/>
                    </a:xfrm>
                    <a:prstGeom prst="rect">
                      <a:avLst/>
                    </a:prstGeom>
                    <a:noFill/>
                    <a:ln w="9525">
                      <a:noFill/>
                      <a:miter lim="800000"/>
                      <a:headEnd/>
                      <a:tailEnd/>
                    </a:ln>
                  </pic:spPr>
                </pic:pic>
              </a:graphicData>
            </a:graphic>
          </wp:anchor>
        </w:drawing>
      </w:r>
      <w:r w:rsidR="000F7AE4">
        <w:tab/>
      </w:r>
      <w:r w:rsidR="000F7AE4">
        <w:tab/>
      </w:r>
      <w:r w:rsidR="000F7AE4">
        <w:tab/>
      </w:r>
      <w:r w:rsidR="000F7AE4">
        <w:tab/>
      </w:r>
      <w:r w:rsidR="000F7AE4">
        <w:tab/>
        <w:t xml:space="preserve">           </w:t>
      </w:r>
    </w:p>
    <w:p w:rsidR="000F7AE4" w:rsidRDefault="000F7AE4" w:rsidP="000F7AE4">
      <w:pPr>
        <w:rPr>
          <w:rFonts w:ascii="Arial" w:hAnsi="Arial" w:cs="Arial"/>
        </w:rPr>
      </w:pPr>
    </w:p>
    <w:p w:rsidR="000F7AE4" w:rsidRDefault="000F7AE4" w:rsidP="000F7AE4">
      <w:pPr>
        <w:rPr>
          <w:rFonts w:ascii="Arial" w:hAnsi="Arial" w:cs="Arial"/>
        </w:rPr>
      </w:pPr>
    </w:p>
    <w:p w:rsidR="000F7AE4" w:rsidRDefault="000F7AE4" w:rsidP="000F7AE4">
      <w:pPr>
        <w:rPr>
          <w:rFonts w:ascii="Arial" w:hAnsi="Arial" w:cs="Arial"/>
        </w:rPr>
      </w:pPr>
    </w:p>
    <w:p w:rsidR="000F7AE4" w:rsidRDefault="000F7AE4" w:rsidP="000F7AE4">
      <w:pPr>
        <w:rPr>
          <w:rFonts w:ascii="Arial" w:hAnsi="Arial" w:cs="Arial"/>
        </w:rPr>
      </w:pPr>
    </w:p>
    <w:p w:rsidR="000F7AE4" w:rsidRPr="00C27D17" w:rsidRDefault="000F7AE4" w:rsidP="000F7AE4">
      <w:pPr>
        <w:jc w:val="center"/>
        <w:rPr>
          <w:rFonts w:ascii="Arial" w:hAnsi="Arial" w:cs="Arial"/>
          <w:b/>
          <w:color w:val="FF9900"/>
          <w:sz w:val="52"/>
          <w:szCs w:val="40"/>
        </w:rPr>
      </w:pPr>
      <w:r w:rsidRPr="00C27D17">
        <w:rPr>
          <w:rFonts w:ascii="Arial" w:hAnsi="Arial" w:cs="Arial"/>
          <w:b/>
          <w:color w:val="FF9900"/>
          <w:sz w:val="52"/>
          <w:szCs w:val="40"/>
        </w:rPr>
        <w:t>Billing to Cash Collection Project</w:t>
      </w:r>
    </w:p>
    <w:p w:rsidR="000F7AE4" w:rsidRPr="00E64E5B" w:rsidRDefault="000F7AE4" w:rsidP="000F7AE4">
      <w:pPr>
        <w:rPr>
          <w:rFonts w:ascii="Arial" w:hAnsi="Arial" w:cs="Arial"/>
          <w:color w:val="FF9900"/>
        </w:rPr>
      </w:pPr>
    </w:p>
    <w:p w:rsidR="000F7AE4" w:rsidRPr="00E64E5B" w:rsidRDefault="000F7AE4" w:rsidP="000F7AE4">
      <w:pPr>
        <w:rPr>
          <w:rFonts w:ascii="Arial" w:hAnsi="Arial" w:cs="Arial"/>
          <w:color w:val="FF9900"/>
        </w:rPr>
      </w:pPr>
    </w:p>
    <w:p w:rsidR="000F7AE4" w:rsidRPr="00E64E5B" w:rsidRDefault="000F7AE4" w:rsidP="000F7AE4">
      <w:pPr>
        <w:jc w:val="center"/>
        <w:rPr>
          <w:rFonts w:ascii="Arial" w:hAnsi="Arial" w:cs="Arial"/>
          <w:b/>
          <w:color w:val="FF9900"/>
          <w:sz w:val="40"/>
          <w:szCs w:val="40"/>
        </w:rPr>
      </w:pPr>
      <w:r>
        <w:rPr>
          <w:rFonts w:ascii="Arial" w:hAnsi="Arial" w:cs="Arial"/>
          <w:b/>
          <w:color w:val="FF9900"/>
          <w:sz w:val="40"/>
          <w:szCs w:val="40"/>
        </w:rPr>
        <w:t xml:space="preserve">Interface Detail Design </w:t>
      </w:r>
      <w:r w:rsidRPr="00E64E5B">
        <w:rPr>
          <w:rFonts w:ascii="Arial" w:hAnsi="Arial" w:cs="Arial"/>
          <w:b/>
          <w:color w:val="FF9900"/>
          <w:sz w:val="40"/>
          <w:szCs w:val="40"/>
        </w:rPr>
        <w:t>Document</w:t>
      </w:r>
    </w:p>
    <w:p w:rsidR="000F7AE4" w:rsidRDefault="000F7AE4" w:rsidP="000F7AE4">
      <w:pPr>
        <w:rPr>
          <w:rFonts w:ascii="Arial" w:hAnsi="Arial" w:cs="Arial"/>
        </w:rPr>
      </w:pPr>
    </w:p>
    <w:p w:rsidR="000F7AE4" w:rsidRDefault="000F7AE4" w:rsidP="000F7AE4">
      <w:pPr>
        <w:rPr>
          <w:rFonts w:ascii="Arial" w:hAnsi="Arial" w:cs="Arial"/>
          <w:i/>
          <w:color w:val="666666"/>
          <w:sz w:val="36"/>
          <w:szCs w:val="36"/>
        </w:rPr>
      </w:pPr>
    </w:p>
    <w:p w:rsidR="000F7AE4" w:rsidRDefault="000F7AE4" w:rsidP="000F7AE4">
      <w:pPr>
        <w:rPr>
          <w:rFonts w:ascii="Arial" w:hAnsi="Arial" w:cs="Arial"/>
          <w:i/>
          <w:color w:val="666666"/>
          <w:sz w:val="36"/>
          <w:szCs w:val="36"/>
        </w:rPr>
      </w:pPr>
    </w:p>
    <w:p w:rsidR="000F7AE4" w:rsidRDefault="000F7AE4" w:rsidP="000F7AE4">
      <w:pPr>
        <w:rPr>
          <w:rFonts w:ascii="Arial" w:hAnsi="Arial" w:cs="Arial"/>
          <w:i/>
          <w:color w:val="666666"/>
          <w:sz w:val="36"/>
          <w:szCs w:val="36"/>
        </w:rPr>
      </w:pPr>
    </w:p>
    <w:p w:rsidR="000F7AE4" w:rsidRDefault="000F7AE4" w:rsidP="000F7AE4">
      <w:pPr>
        <w:rPr>
          <w:rFonts w:ascii="Arial" w:hAnsi="Arial" w:cs="Arial"/>
          <w:i/>
          <w:color w:val="666666"/>
          <w:sz w:val="36"/>
          <w:szCs w:val="36"/>
        </w:rPr>
      </w:pPr>
    </w:p>
    <w:p w:rsidR="000F7AE4" w:rsidRDefault="000F7AE4" w:rsidP="000F7AE4">
      <w:pPr>
        <w:rPr>
          <w:rFonts w:ascii="Arial" w:hAnsi="Arial" w:cs="Arial"/>
          <w:i/>
          <w:color w:val="666666"/>
          <w:sz w:val="36"/>
          <w:szCs w:val="36"/>
        </w:rPr>
      </w:pPr>
      <w:r>
        <w:rPr>
          <w:rFonts w:ascii="Arial" w:hAnsi="Arial" w:cs="Arial"/>
          <w:i/>
          <w:color w:val="666666"/>
          <w:sz w:val="36"/>
          <w:szCs w:val="36"/>
        </w:rPr>
        <w:t>Development ID I0</w:t>
      </w:r>
      <w:r w:rsidR="00EB1DC5">
        <w:rPr>
          <w:rFonts w:ascii="Arial" w:hAnsi="Arial" w:cs="Arial"/>
          <w:i/>
          <w:color w:val="666666"/>
          <w:sz w:val="36"/>
          <w:szCs w:val="36"/>
        </w:rPr>
        <w:t>65</w:t>
      </w:r>
      <w:r>
        <w:rPr>
          <w:rFonts w:ascii="Arial" w:hAnsi="Arial" w:cs="Arial"/>
          <w:i/>
          <w:color w:val="666666"/>
          <w:sz w:val="36"/>
          <w:szCs w:val="36"/>
        </w:rPr>
        <w:t xml:space="preserve"> – </w:t>
      </w:r>
      <w:r w:rsidR="00970BF7">
        <w:rPr>
          <w:rFonts w:ascii="Arial" w:hAnsi="Arial" w:cs="Arial"/>
          <w:i/>
          <w:color w:val="666666"/>
          <w:sz w:val="36"/>
          <w:szCs w:val="36"/>
        </w:rPr>
        <w:t xml:space="preserve">Contact </w:t>
      </w:r>
      <w:r w:rsidR="00EB1DC5">
        <w:rPr>
          <w:rFonts w:ascii="Arial" w:hAnsi="Arial" w:cs="Arial"/>
          <w:i/>
          <w:color w:val="666666"/>
          <w:sz w:val="36"/>
          <w:szCs w:val="36"/>
        </w:rPr>
        <w:t>Sync</w:t>
      </w:r>
    </w:p>
    <w:p w:rsidR="000F7AE4" w:rsidRPr="00173D75" w:rsidRDefault="000F7AE4" w:rsidP="000F7AE4">
      <w:pPr>
        <w:rPr>
          <w:rFonts w:ascii="Arial" w:hAnsi="Arial" w:cs="Arial"/>
          <w:i/>
          <w:color w:val="666666"/>
          <w:sz w:val="36"/>
          <w:szCs w:val="36"/>
        </w:rPr>
      </w:pPr>
      <w:r>
        <w:rPr>
          <w:rFonts w:ascii="Arial" w:hAnsi="Arial" w:cs="Arial"/>
          <w:i/>
          <w:color w:val="666666"/>
          <w:sz w:val="36"/>
          <w:szCs w:val="36"/>
        </w:rPr>
        <w:t xml:space="preserve">IB Interfaces: </w:t>
      </w:r>
      <w:r w:rsidRPr="00173D75">
        <w:rPr>
          <w:rFonts w:ascii="Arial" w:hAnsi="Arial" w:cs="Arial"/>
          <w:i/>
          <w:color w:val="666666"/>
          <w:sz w:val="36"/>
          <w:szCs w:val="36"/>
        </w:rPr>
        <w:t>Siebel</w:t>
      </w:r>
      <w:r>
        <w:rPr>
          <w:rFonts w:ascii="Arial" w:hAnsi="Arial" w:cs="Arial"/>
          <w:i/>
          <w:color w:val="666666"/>
          <w:sz w:val="36"/>
          <w:szCs w:val="36"/>
        </w:rPr>
        <w:t xml:space="preserve"> CRM</w:t>
      </w:r>
      <w:r w:rsidRPr="00173D75">
        <w:rPr>
          <w:rFonts w:ascii="Arial" w:hAnsi="Arial" w:cs="Arial"/>
          <w:i/>
          <w:color w:val="666666"/>
          <w:sz w:val="36"/>
          <w:szCs w:val="36"/>
        </w:rPr>
        <w:t xml:space="preserve"> to SAP</w:t>
      </w:r>
      <w:r>
        <w:rPr>
          <w:rFonts w:ascii="Arial" w:hAnsi="Arial" w:cs="Arial"/>
          <w:i/>
          <w:color w:val="666666"/>
          <w:sz w:val="36"/>
          <w:szCs w:val="36"/>
        </w:rPr>
        <w:t xml:space="preserve"> </w:t>
      </w:r>
      <w:r w:rsidR="00117114">
        <w:rPr>
          <w:rFonts w:ascii="Arial" w:hAnsi="Arial" w:cs="Arial"/>
          <w:i/>
          <w:color w:val="666666"/>
          <w:sz w:val="36"/>
          <w:szCs w:val="36"/>
        </w:rPr>
        <w:t xml:space="preserve">External </w:t>
      </w:r>
      <w:r w:rsidR="00970BF7">
        <w:rPr>
          <w:rFonts w:ascii="Arial" w:hAnsi="Arial" w:cs="Arial"/>
          <w:i/>
          <w:color w:val="666666"/>
          <w:sz w:val="36"/>
          <w:szCs w:val="36"/>
        </w:rPr>
        <w:t>Contacts</w:t>
      </w:r>
    </w:p>
    <w:p w:rsidR="008E0DFF" w:rsidRPr="00EE1FA3" w:rsidRDefault="008E0DFF" w:rsidP="00B474A2">
      <w:pPr>
        <w:rPr>
          <w:rFonts w:ascii="Times New Roman" w:hAnsi="Times New Roman"/>
          <w:b/>
          <w:color w:val="E36C0A"/>
          <w:sz w:val="36"/>
          <w:szCs w:val="36"/>
          <w:lang w:val="nl-NL"/>
        </w:rPr>
      </w:pPr>
    </w:p>
    <w:p w:rsidR="00F81D1B" w:rsidRPr="00081ED4" w:rsidRDefault="00F81D1B" w:rsidP="00B474A2"/>
    <w:p w:rsidR="00D640ED" w:rsidRPr="00081ED4" w:rsidRDefault="00D640ED" w:rsidP="00B474A2"/>
    <w:p w:rsidR="00D640ED" w:rsidRPr="00081ED4" w:rsidRDefault="00D640ED" w:rsidP="00B474A2"/>
    <w:p w:rsidR="00D640ED" w:rsidRPr="00081ED4" w:rsidRDefault="00D640ED" w:rsidP="00B474A2"/>
    <w:p w:rsidR="00D640ED" w:rsidRDefault="00D640ED" w:rsidP="00B474A2"/>
    <w:p w:rsidR="00EE1FA3" w:rsidRDefault="00EE1FA3" w:rsidP="00B474A2"/>
    <w:p w:rsidR="00EE1FA3" w:rsidRDefault="00EE1FA3" w:rsidP="00B474A2"/>
    <w:p w:rsidR="00EE1FA3" w:rsidRDefault="00EE1FA3" w:rsidP="00B474A2"/>
    <w:p w:rsidR="0012694C" w:rsidRDefault="008E1D20">
      <w:pPr>
        <w:pStyle w:val="TOC1"/>
        <w:rPr>
          <w:rFonts w:asciiTheme="minorHAnsi" w:eastAsiaTheme="minorEastAsia" w:hAnsiTheme="minorHAnsi" w:cstheme="minorBidi"/>
          <w:bCs w:val="0"/>
          <w:caps w:val="0"/>
          <w:noProof/>
          <w:sz w:val="22"/>
          <w:szCs w:val="22"/>
          <w:lang w:bidi="ar-SA"/>
        </w:rPr>
      </w:pPr>
      <w:r w:rsidRPr="008E1D20">
        <w:rPr>
          <w:bCs w:val="0"/>
          <w:caps w:val="0"/>
        </w:rPr>
        <w:lastRenderedPageBreak/>
        <w:fldChar w:fldCharType="begin"/>
      </w:r>
      <w:r w:rsidR="00C67D17">
        <w:rPr>
          <w:bCs w:val="0"/>
          <w:caps w:val="0"/>
        </w:rPr>
        <w:instrText xml:space="preserve"> TOC \o \h \z \u </w:instrText>
      </w:r>
      <w:r w:rsidRPr="008E1D20">
        <w:rPr>
          <w:bCs w:val="0"/>
          <w:caps w:val="0"/>
        </w:rPr>
        <w:fldChar w:fldCharType="separate"/>
      </w:r>
      <w:hyperlink w:anchor="_Toc285533916" w:history="1">
        <w:r w:rsidR="0012694C" w:rsidRPr="005C6FB4">
          <w:rPr>
            <w:rStyle w:val="Hyperlink"/>
            <w:rFonts w:ascii="Arial Black" w:hAnsi="Arial Black"/>
            <w:noProof/>
          </w:rPr>
          <w:t>1)</w:t>
        </w:r>
        <w:r w:rsidR="0012694C">
          <w:rPr>
            <w:rFonts w:asciiTheme="minorHAnsi" w:eastAsiaTheme="minorEastAsia" w:hAnsiTheme="minorHAnsi" w:cstheme="minorBidi"/>
            <w:bCs w:val="0"/>
            <w:caps w:val="0"/>
            <w:noProof/>
            <w:sz w:val="22"/>
            <w:szCs w:val="22"/>
            <w:lang w:bidi="ar-SA"/>
          </w:rPr>
          <w:tab/>
        </w:r>
        <w:r w:rsidR="0012694C" w:rsidRPr="005C6FB4">
          <w:rPr>
            <w:rStyle w:val="Hyperlink"/>
            <w:rFonts w:ascii="Arial Black" w:hAnsi="Arial Black"/>
            <w:noProof/>
          </w:rPr>
          <w:t>Approvals</w:t>
        </w:r>
        <w:r w:rsidR="0012694C">
          <w:rPr>
            <w:noProof/>
            <w:webHidden/>
          </w:rPr>
          <w:tab/>
        </w:r>
        <w:r w:rsidR="0012694C">
          <w:rPr>
            <w:noProof/>
            <w:webHidden/>
          </w:rPr>
          <w:fldChar w:fldCharType="begin"/>
        </w:r>
        <w:r w:rsidR="0012694C">
          <w:rPr>
            <w:noProof/>
            <w:webHidden/>
          </w:rPr>
          <w:instrText xml:space="preserve"> PAGEREF _Toc285533916 \h </w:instrText>
        </w:r>
        <w:r w:rsidR="0012694C">
          <w:rPr>
            <w:noProof/>
            <w:webHidden/>
          </w:rPr>
        </w:r>
        <w:r w:rsidR="0012694C">
          <w:rPr>
            <w:noProof/>
            <w:webHidden/>
          </w:rPr>
          <w:fldChar w:fldCharType="separate"/>
        </w:r>
        <w:r w:rsidR="0012694C">
          <w:rPr>
            <w:noProof/>
            <w:webHidden/>
          </w:rPr>
          <w:t>3</w:t>
        </w:r>
        <w:r w:rsidR="0012694C">
          <w:rPr>
            <w:noProof/>
            <w:webHidden/>
          </w:rPr>
          <w:fldChar w:fldCharType="end"/>
        </w:r>
      </w:hyperlink>
    </w:p>
    <w:p w:rsidR="0012694C" w:rsidRDefault="0012694C">
      <w:pPr>
        <w:pStyle w:val="TOC1"/>
        <w:rPr>
          <w:rFonts w:asciiTheme="minorHAnsi" w:eastAsiaTheme="minorEastAsia" w:hAnsiTheme="minorHAnsi" w:cstheme="minorBidi"/>
          <w:bCs w:val="0"/>
          <w:caps w:val="0"/>
          <w:noProof/>
          <w:sz w:val="22"/>
          <w:szCs w:val="22"/>
          <w:lang w:bidi="ar-SA"/>
        </w:rPr>
      </w:pPr>
      <w:hyperlink w:anchor="_Toc285533917" w:history="1">
        <w:r w:rsidRPr="005C6FB4">
          <w:rPr>
            <w:rStyle w:val="Hyperlink"/>
            <w:rFonts w:ascii="Arial Black" w:hAnsi="Arial Black"/>
            <w:noProof/>
          </w:rPr>
          <w:t>2)</w:t>
        </w:r>
        <w:r>
          <w:rPr>
            <w:rFonts w:asciiTheme="minorHAnsi" w:eastAsiaTheme="minorEastAsia" w:hAnsiTheme="minorHAnsi" w:cstheme="minorBidi"/>
            <w:bCs w:val="0"/>
            <w:caps w:val="0"/>
            <w:noProof/>
            <w:sz w:val="22"/>
            <w:szCs w:val="22"/>
            <w:lang w:bidi="ar-SA"/>
          </w:rPr>
          <w:tab/>
        </w:r>
        <w:r w:rsidRPr="005C6FB4">
          <w:rPr>
            <w:rStyle w:val="Hyperlink"/>
            <w:rFonts w:ascii="Arial Black" w:hAnsi="Arial Black"/>
            <w:noProof/>
          </w:rPr>
          <w:t>Review List</w:t>
        </w:r>
        <w:r>
          <w:rPr>
            <w:noProof/>
            <w:webHidden/>
          </w:rPr>
          <w:tab/>
        </w:r>
        <w:r>
          <w:rPr>
            <w:noProof/>
            <w:webHidden/>
          </w:rPr>
          <w:fldChar w:fldCharType="begin"/>
        </w:r>
        <w:r>
          <w:rPr>
            <w:noProof/>
            <w:webHidden/>
          </w:rPr>
          <w:instrText xml:space="preserve"> PAGEREF _Toc285533917 \h </w:instrText>
        </w:r>
        <w:r>
          <w:rPr>
            <w:noProof/>
            <w:webHidden/>
          </w:rPr>
        </w:r>
        <w:r>
          <w:rPr>
            <w:noProof/>
            <w:webHidden/>
          </w:rPr>
          <w:fldChar w:fldCharType="separate"/>
        </w:r>
        <w:r>
          <w:rPr>
            <w:noProof/>
            <w:webHidden/>
          </w:rPr>
          <w:t>3</w:t>
        </w:r>
        <w:r>
          <w:rPr>
            <w:noProof/>
            <w:webHidden/>
          </w:rPr>
          <w:fldChar w:fldCharType="end"/>
        </w:r>
      </w:hyperlink>
    </w:p>
    <w:p w:rsidR="0012694C" w:rsidRDefault="0012694C">
      <w:pPr>
        <w:pStyle w:val="TOC1"/>
        <w:rPr>
          <w:rFonts w:asciiTheme="minorHAnsi" w:eastAsiaTheme="minorEastAsia" w:hAnsiTheme="minorHAnsi" w:cstheme="minorBidi"/>
          <w:bCs w:val="0"/>
          <w:caps w:val="0"/>
          <w:noProof/>
          <w:sz w:val="22"/>
          <w:szCs w:val="22"/>
          <w:lang w:bidi="ar-SA"/>
        </w:rPr>
      </w:pPr>
      <w:hyperlink w:anchor="_Toc285533918" w:history="1">
        <w:r w:rsidRPr="005C6FB4">
          <w:rPr>
            <w:rStyle w:val="Hyperlink"/>
            <w:rFonts w:ascii="Arial Black" w:hAnsi="Arial Black"/>
            <w:noProof/>
          </w:rPr>
          <w:t>3)</w:t>
        </w:r>
        <w:r>
          <w:rPr>
            <w:rFonts w:asciiTheme="minorHAnsi" w:eastAsiaTheme="minorEastAsia" w:hAnsiTheme="minorHAnsi" w:cstheme="minorBidi"/>
            <w:bCs w:val="0"/>
            <w:caps w:val="0"/>
            <w:noProof/>
            <w:sz w:val="22"/>
            <w:szCs w:val="22"/>
            <w:lang w:bidi="ar-SA"/>
          </w:rPr>
          <w:tab/>
        </w:r>
        <w:r w:rsidRPr="005C6FB4">
          <w:rPr>
            <w:rStyle w:val="Hyperlink"/>
            <w:rFonts w:ascii="Arial Black" w:hAnsi="Arial Black"/>
            <w:noProof/>
          </w:rPr>
          <w:t>Related Documentation</w:t>
        </w:r>
        <w:r>
          <w:rPr>
            <w:noProof/>
            <w:webHidden/>
          </w:rPr>
          <w:tab/>
        </w:r>
        <w:r>
          <w:rPr>
            <w:noProof/>
            <w:webHidden/>
          </w:rPr>
          <w:fldChar w:fldCharType="begin"/>
        </w:r>
        <w:r>
          <w:rPr>
            <w:noProof/>
            <w:webHidden/>
          </w:rPr>
          <w:instrText xml:space="preserve"> PAGEREF _Toc285533918 \h </w:instrText>
        </w:r>
        <w:r>
          <w:rPr>
            <w:noProof/>
            <w:webHidden/>
          </w:rPr>
        </w:r>
        <w:r>
          <w:rPr>
            <w:noProof/>
            <w:webHidden/>
          </w:rPr>
          <w:fldChar w:fldCharType="separate"/>
        </w:r>
        <w:r>
          <w:rPr>
            <w:noProof/>
            <w:webHidden/>
          </w:rPr>
          <w:t>3</w:t>
        </w:r>
        <w:r>
          <w:rPr>
            <w:noProof/>
            <w:webHidden/>
          </w:rPr>
          <w:fldChar w:fldCharType="end"/>
        </w:r>
      </w:hyperlink>
    </w:p>
    <w:p w:rsidR="0012694C" w:rsidRDefault="0012694C">
      <w:pPr>
        <w:pStyle w:val="TOC1"/>
        <w:rPr>
          <w:rFonts w:asciiTheme="minorHAnsi" w:eastAsiaTheme="minorEastAsia" w:hAnsiTheme="minorHAnsi" w:cstheme="minorBidi"/>
          <w:bCs w:val="0"/>
          <w:caps w:val="0"/>
          <w:noProof/>
          <w:sz w:val="22"/>
          <w:szCs w:val="22"/>
          <w:lang w:bidi="ar-SA"/>
        </w:rPr>
      </w:pPr>
      <w:hyperlink w:anchor="_Toc285533919" w:history="1">
        <w:r w:rsidRPr="005C6FB4">
          <w:rPr>
            <w:rStyle w:val="Hyperlink"/>
            <w:rFonts w:ascii="Arial Black" w:hAnsi="Arial Black"/>
            <w:noProof/>
          </w:rPr>
          <w:t>4)</w:t>
        </w:r>
        <w:r>
          <w:rPr>
            <w:rFonts w:asciiTheme="minorHAnsi" w:eastAsiaTheme="minorEastAsia" w:hAnsiTheme="minorHAnsi" w:cstheme="minorBidi"/>
            <w:bCs w:val="0"/>
            <w:caps w:val="0"/>
            <w:noProof/>
            <w:sz w:val="22"/>
            <w:szCs w:val="22"/>
            <w:lang w:bidi="ar-SA"/>
          </w:rPr>
          <w:tab/>
        </w:r>
        <w:r w:rsidRPr="005C6FB4">
          <w:rPr>
            <w:rStyle w:val="Hyperlink"/>
            <w:rFonts w:ascii="Arial Black" w:hAnsi="Arial Black"/>
            <w:noProof/>
          </w:rPr>
          <w:t>Glossary</w:t>
        </w:r>
        <w:r>
          <w:rPr>
            <w:noProof/>
            <w:webHidden/>
          </w:rPr>
          <w:tab/>
        </w:r>
        <w:r>
          <w:rPr>
            <w:noProof/>
            <w:webHidden/>
          </w:rPr>
          <w:fldChar w:fldCharType="begin"/>
        </w:r>
        <w:r>
          <w:rPr>
            <w:noProof/>
            <w:webHidden/>
          </w:rPr>
          <w:instrText xml:space="preserve"> PAGEREF _Toc285533919 \h </w:instrText>
        </w:r>
        <w:r>
          <w:rPr>
            <w:noProof/>
            <w:webHidden/>
          </w:rPr>
        </w:r>
        <w:r>
          <w:rPr>
            <w:noProof/>
            <w:webHidden/>
          </w:rPr>
          <w:fldChar w:fldCharType="separate"/>
        </w:r>
        <w:r>
          <w:rPr>
            <w:noProof/>
            <w:webHidden/>
          </w:rPr>
          <w:t>3</w:t>
        </w:r>
        <w:r>
          <w:rPr>
            <w:noProof/>
            <w:webHidden/>
          </w:rPr>
          <w:fldChar w:fldCharType="end"/>
        </w:r>
      </w:hyperlink>
    </w:p>
    <w:p w:rsidR="0012694C" w:rsidRDefault="0012694C">
      <w:pPr>
        <w:pStyle w:val="TOC1"/>
        <w:rPr>
          <w:rFonts w:asciiTheme="minorHAnsi" w:eastAsiaTheme="minorEastAsia" w:hAnsiTheme="minorHAnsi" w:cstheme="minorBidi"/>
          <w:bCs w:val="0"/>
          <w:caps w:val="0"/>
          <w:noProof/>
          <w:sz w:val="22"/>
          <w:szCs w:val="22"/>
          <w:lang w:bidi="ar-SA"/>
        </w:rPr>
      </w:pPr>
      <w:hyperlink w:anchor="_Toc285533920" w:history="1">
        <w:r w:rsidRPr="005C6FB4">
          <w:rPr>
            <w:rStyle w:val="Hyperlink"/>
            <w:rFonts w:ascii="Arial Black" w:hAnsi="Arial Black"/>
            <w:noProof/>
          </w:rPr>
          <w:t>5)</w:t>
        </w:r>
        <w:r>
          <w:rPr>
            <w:rFonts w:asciiTheme="minorHAnsi" w:eastAsiaTheme="minorEastAsia" w:hAnsiTheme="minorHAnsi" w:cstheme="minorBidi"/>
            <w:bCs w:val="0"/>
            <w:caps w:val="0"/>
            <w:noProof/>
            <w:sz w:val="22"/>
            <w:szCs w:val="22"/>
            <w:lang w:bidi="ar-SA"/>
          </w:rPr>
          <w:tab/>
        </w:r>
        <w:r w:rsidRPr="005C6FB4">
          <w:rPr>
            <w:rStyle w:val="Hyperlink"/>
            <w:rFonts w:ascii="Arial Black" w:hAnsi="Arial Black"/>
            <w:noProof/>
          </w:rPr>
          <w:t>Introduction</w:t>
        </w:r>
        <w:r>
          <w:rPr>
            <w:noProof/>
            <w:webHidden/>
          </w:rPr>
          <w:tab/>
        </w:r>
        <w:r>
          <w:rPr>
            <w:noProof/>
            <w:webHidden/>
          </w:rPr>
          <w:fldChar w:fldCharType="begin"/>
        </w:r>
        <w:r>
          <w:rPr>
            <w:noProof/>
            <w:webHidden/>
          </w:rPr>
          <w:instrText xml:space="preserve"> PAGEREF _Toc285533920 \h </w:instrText>
        </w:r>
        <w:r>
          <w:rPr>
            <w:noProof/>
            <w:webHidden/>
          </w:rPr>
        </w:r>
        <w:r>
          <w:rPr>
            <w:noProof/>
            <w:webHidden/>
          </w:rPr>
          <w:fldChar w:fldCharType="separate"/>
        </w:r>
        <w:r>
          <w:rPr>
            <w:noProof/>
            <w:webHidden/>
          </w:rPr>
          <w:t>4</w:t>
        </w:r>
        <w:r>
          <w:rPr>
            <w:noProof/>
            <w:webHidden/>
          </w:rPr>
          <w:fldChar w:fldCharType="end"/>
        </w:r>
      </w:hyperlink>
    </w:p>
    <w:p w:rsidR="0012694C" w:rsidRDefault="0012694C">
      <w:pPr>
        <w:pStyle w:val="TOC5"/>
        <w:tabs>
          <w:tab w:val="left" w:pos="1440"/>
          <w:tab w:val="right" w:leader="dot" w:pos="9440"/>
        </w:tabs>
        <w:rPr>
          <w:rFonts w:asciiTheme="minorHAnsi" w:eastAsiaTheme="minorEastAsia" w:hAnsiTheme="minorHAnsi" w:cstheme="minorBidi"/>
          <w:noProof/>
          <w:sz w:val="22"/>
          <w:szCs w:val="22"/>
          <w:lang w:bidi="ar-SA"/>
        </w:rPr>
      </w:pPr>
      <w:hyperlink w:anchor="_Toc285533921" w:history="1">
        <w:r w:rsidRPr="005C6FB4">
          <w:rPr>
            <w:rStyle w:val="Hyperlink"/>
            <w:noProof/>
          </w:rPr>
          <w:t>5.1</w:t>
        </w:r>
        <w:r>
          <w:rPr>
            <w:rFonts w:asciiTheme="minorHAnsi" w:eastAsiaTheme="minorEastAsia" w:hAnsiTheme="minorHAnsi" w:cstheme="minorBidi"/>
            <w:noProof/>
            <w:sz w:val="22"/>
            <w:szCs w:val="22"/>
            <w:lang w:bidi="ar-SA"/>
          </w:rPr>
          <w:tab/>
        </w:r>
        <w:r w:rsidRPr="005C6FB4">
          <w:rPr>
            <w:rStyle w:val="Hyperlink"/>
            <w:rFonts w:ascii="Arial" w:hAnsi="Arial" w:cs="Arial"/>
            <w:b/>
            <w:noProof/>
          </w:rPr>
          <w:t>Document Context</w:t>
        </w:r>
        <w:r>
          <w:rPr>
            <w:noProof/>
            <w:webHidden/>
          </w:rPr>
          <w:tab/>
        </w:r>
        <w:r>
          <w:rPr>
            <w:noProof/>
            <w:webHidden/>
          </w:rPr>
          <w:fldChar w:fldCharType="begin"/>
        </w:r>
        <w:r>
          <w:rPr>
            <w:noProof/>
            <w:webHidden/>
          </w:rPr>
          <w:instrText xml:space="preserve"> PAGEREF _Toc285533921 \h </w:instrText>
        </w:r>
        <w:r>
          <w:rPr>
            <w:noProof/>
            <w:webHidden/>
          </w:rPr>
        </w:r>
        <w:r>
          <w:rPr>
            <w:noProof/>
            <w:webHidden/>
          </w:rPr>
          <w:fldChar w:fldCharType="separate"/>
        </w:r>
        <w:r>
          <w:rPr>
            <w:noProof/>
            <w:webHidden/>
          </w:rPr>
          <w:t>4</w:t>
        </w:r>
        <w:r>
          <w:rPr>
            <w:noProof/>
            <w:webHidden/>
          </w:rPr>
          <w:fldChar w:fldCharType="end"/>
        </w:r>
      </w:hyperlink>
    </w:p>
    <w:p w:rsidR="0012694C" w:rsidRDefault="0012694C">
      <w:pPr>
        <w:pStyle w:val="TOC5"/>
        <w:tabs>
          <w:tab w:val="left" w:pos="1440"/>
          <w:tab w:val="right" w:leader="dot" w:pos="9440"/>
        </w:tabs>
        <w:rPr>
          <w:rFonts w:asciiTheme="minorHAnsi" w:eastAsiaTheme="minorEastAsia" w:hAnsiTheme="minorHAnsi" w:cstheme="minorBidi"/>
          <w:noProof/>
          <w:sz w:val="22"/>
          <w:szCs w:val="22"/>
          <w:lang w:bidi="ar-SA"/>
        </w:rPr>
      </w:pPr>
      <w:hyperlink w:anchor="_Toc285533922" w:history="1">
        <w:r w:rsidRPr="005C6FB4">
          <w:rPr>
            <w:rStyle w:val="Hyperlink"/>
            <w:rFonts w:ascii="Arial" w:hAnsi="Arial" w:cs="Arial"/>
            <w:b/>
            <w:noProof/>
          </w:rPr>
          <w:t>5.2</w:t>
        </w:r>
        <w:r>
          <w:rPr>
            <w:rFonts w:asciiTheme="minorHAnsi" w:eastAsiaTheme="minorEastAsia" w:hAnsiTheme="minorHAnsi" w:cstheme="minorBidi"/>
            <w:noProof/>
            <w:sz w:val="22"/>
            <w:szCs w:val="22"/>
            <w:lang w:bidi="ar-SA"/>
          </w:rPr>
          <w:tab/>
        </w:r>
        <w:r w:rsidRPr="005C6FB4">
          <w:rPr>
            <w:rStyle w:val="Hyperlink"/>
            <w:rFonts w:ascii="Arial" w:hAnsi="Arial" w:cs="Arial"/>
            <w:b/>
            <w:noProof/>
          </w:rPr>
          <w:t>Document Structure</w:t>
        </w:r>
        <w:r>
          <w:rPr>
            <w:noProof/>
            <w:webHidden/>
          </w:rPr>
          <w:tab/>
        </w:r>
        <w:r>
          <w:rPr>
            <w:noProof/>
            <w:webHidden/>
          </w:rPr>
          <w:fldChar w:fldCharType="begin"/>
        </w:r>
        <w:r>
          <w:rPr>
            <w:noProof/>
            <w:webHidden/>
          </w:rPr>
          <w:instrText xml:space="preserve"> PAGEREF _Toc285533922 \h </w:instrText>
        </w:r>
        <w:r>
          <w:rPr>
            <w:noProof/>
            <w:webHidden/>
          </w:rPr>
        </w:r>
        <w:r>
          <w:rPr>
            <w:noProof/>
            <w:webHidden/>
          </w:rPr>
          <w:fldChar w:fldCharType="separate"/>
        </w:r>
        <w:r>
          <w:rPr>
            <w:noProof/>
            <w:webHidden/>
          </w:rPr>
          <w:t>4</w:t>
        </w:r>
        <w:r>
          <w:rPr>
            <w:noProof/>
            <w:webHidden/>
          </w:rPr>
          <w:fldChar w:fldCharType="end"/>
        </w:r>
      </w:hyperlink>
    </w:p>
    <w:p w:rsidR="0012694C" w:rsidRDefault="0012694C">
      <w:pPr>
        <w:pStyle w:val="TOC5"/>
        <w:tabs>
          <w:tab w:val="left" w:pos="1440"/>
          <w:tab w:val="right" w:leader="dot" w:pos="9440"/>
        </w:tabs>
        <w:rPr>
          <w:rFonts w:asciiTheme="minorHAnsi" w:eastAsiaTheme="minorEastAsia" w:hAnsiTheme="minorHAnsi" w:cstheme="minorBidi"/>
          <w:noProof/>
          <w:sz w:val="22"/>
          <w:szCs w:val="22"/>
          <w:lang w:bidi="ar-SA"/>
        </w:rPr>
      </w:pPr>
      <w:hyperlink w:anchor="_Toc285533923" w:history="1">
        <w:r w:rsidRPr="005C6FB4">
          <w:rPr>
            <w:rStyle w:val="Hyperlink"/>
            <w:rFonts w:ascii="Arial" w:hAnsi="Arial" w:cs="Arial"/>
            <w:b/>
            <w:noProof/>
          </w:rPr>
          <w:t>5.3</w:t>
        </w:r>
        <w:r>
          <w:rPr>
            <w:rFonts w:asciiTheme="minorHAnsi" w:eastAsiaTheme="minorEastAsia" w:hAnsiTheme="minorHAnsi" w:cstheme="minorBidi"/>
            <w:noProof/>
            <w:sz w:val="22"/>
            <w:szCs w:val="22"/>
            <w:lang w:bidi="ar-SA"/>
          </w:rPr>
          <w:tab/>
        </w:r>
        <w:r w:rsidRPr="005C6FB4">
          <w:rPr>
            <w:rStyle w:val="Hyperlink"/>
            <w:rFonts w:ascii="Arial" w:hAnsi="Arial" w:cs="Arial"/>
            <w:b/>
            <w:noProof/>
          </w:rPr>
          <w:t>Scope</w:t>
        </w:r>
        <w:r>
          <w:rPr>
            <w:noProof/>
            <w:webHidden/>
          </w:rPr>
          <w:tab/>
        </w:r>
        <w:r>
          <w:rPr>
            <w:noProof/>
            <w:webHidden/>
          </w:rPr>
          <w:fldChar w:fldCharType="begin"/>
        </w:r>
        <w:r>
          <w:rPr>
            <w:noProof/>
            <w:webHidden/>
          </w:rPr>
          <w:instrText xml:space="preserve"> PAGEREF _Toc285533923 \h </w:instrText>
        </w:r>
        <w:r>
          <w:rPr>
            <w:noProof/>
            <w:webHidden/>
          </w:rPr>
        </w:r>
        <w:r>
          <w:rPr>
            <w:noProof/>
            <w:webHidden/>
          </w:rPr>
          <w:fldChar w:fldCharType="separate"/>
        </w:r>
        <w:r>
          <w:rPr>
            <w:noProof/>
            <w:webHidden/>
          </w:rPr>
          <w:t>4</w:t>
        </w:r>
        <w:r>
          <w:rPr>
            <w:noProof/>
            <w:webHidden/>
          </w:rPr>
          <w:fldChar w:fldCharType="end"/>
        </w:r>
      </w:hyperlink>
    </w:p>
    <w:p w:rsidR="0012694C" w:rsidRDefault="0012694C">
      <w:pPr>
        <w:pStyle w:val="TOC5"/>
        <w:tabs>
          <w:tab w:val="left" w:pos="1440"/>
          <w:tab w:val="right" w:leader="dot" w:pos="9440"/>
        </w:tabs>
        <w:rPr>
          <w:rFonts w:asciiTheme="minorHAnsi" w:eastAsiaTheme="minorEastAsia" w:hAnsiTheme="minorHAnsi" w:cstheme="minorBidi"/>
          <w:noProof/>
          <w:sz w:val="22"/>
          <w:szCs w:val="22"/>
          <w:lang w:bidi="ar-SA"/>
        </w:rPr>
      </w:pPr>
      <w:hyperlink w:anchor="_Toc285533924" w:history="1">
        <w:r w:rsidRPr="005C6FB4">
          <w:rPr>
            <w:rStyle w:val="Hyperlink"/>
            <w:rFonts w:ascii="Arial" w:hAnsi="Arial" w:cs="Arial"/>
            <w:b/>
            <w:noProof/>
          </w:rPr>
          <w:t>5.4</w:t>
        </w:r>
        <w:r>
          <w:rPr>
            <w:rFonts w:asciiTheme="minorHAnsi" w:eastAsiaTheme="minorEastAsia" w:hAnsiTheme="minorHAnsi" w:cstheme="minorBidi"/>
            <w:noProof/>
            <w:sz w:val="22"/>
            <w:szCs w:val="22"/>
            <w:lang w:bidi="ar-SA"/>
          </w:rPr>
          <w:tab/>
        </w:r>
        <w:r w:rsidRPr="005C6FB4">
          <w:rPr>
            <w:rStyle w:val="Hyperlink"/>
            <w:rFonts w:ascii="Arial" w:hAnsi="Arial" w:cs="Arial"/>
            <w:b/>
            <w:noProof/>
          </w:rPr>
          <w:t>Out of Scope</w:t>
        </w:r>
        <w:r>
          <w:rPr>
            <w:noProof/>
            <w:webHidden/>
          </w:rPr>
          <w:tab/>
        </w:r>
        <w:r>
          <w:rPr>
            <w:noProof/>
            <w:webHidden/>
          </w:rPr>
          <w:fldChar w:fldCharType="begin"/>
        </w:r>
        <w:r>
          <w:rPr>
            <w:noProof/>
            <w:webHidden/>
          </w:rPr>
          <w:instrText xml:space="preserve"> PAGEREF _Toc285533924 \h </w:instrText>
        </w:r>
        <w:r>
          <w:rPr>
            <w:noProof/>
            <w:webHidden/>
          </w:rPr>
        </w:r>
        <w:r>
          <w:rPr>
            <w:noProof/>
            <w:webHidden/>
          </w:rPr>
          <w:fldChar w:fldCharType="separate"/>
        </w:r>
        <w:r>
          <w:rPr>
            <w:noProof/>
            <w:webHidden/>
          </w:rPr>
          <w:t>5</w:t>
        </w:r>
        <w:r>
          <w:rPr>
            <w:noProof/>
            <w:webHidden/>
          </w:rPr>
          <w:fldChar w:fldCharType="end"/>
        </w:r>
      </w:hyperlink>
    </w:p>
    <w:p w:rsidR="0012694C" w:rsidRDefault="0012694C">
      <w:pPr>
        <w:pStyle w:val="TOC5"/>
        <w:tabs>
          <w:tab w:val="left" w:pos="1440"/>
          <w:tab w:val="right" w:leader="dot" w:pos="9440"/>
        </w:tabs>
        <w:rPr>
          <w:rFonts w:asciiTheme="minorHAnsi" w:eastAsiaTheme="minorEastAsia" w:hAnsiTheme="minorHAnsi" w:cstheme="minorBidi"/>
          <w:noProof/>
          <w:sz w:val="22"/>
          <w:szCs w:val="22"/>
          <w:lang w:bidi="ar-SA"/>
        </w:rPr>
      </w:pPr>
      <w:hyperlink w:anchor="_Toc285533925" w:history="1">
        <w:r w:rsidRPr="005C6FB4">
          <w:rPr>
            <w:rStyle w:val="Hyperlink"/>
            <w:rFonts w:ascii="Arial" w:hAnsi="Arial" w:cs="Arial"/>
            <w:b/>
            <w:noProof/>
          </w:rPr>
          <w:t>5.5</w:t>
        </w:r>
        <w:r>
          <w:rPr>
            <w:rFonts w:asciiTheme="minorHAnsi" w:eastAsiaTheme="minorEastAsia" w:hAnsiTheme="minorHAnsi" w:cstheme="minorBidi"/>
            <w:noProof/>
            <w:sz w:val="22"/>
            <w:szCs w:val="22"/>
            <w:lang w:bidi="ar-SA"/>
          </w:rPr>
          <w:tab/>
        </w:r>
        <w:r w:rsidRPr="005C6FB4">
          <w:rPr>
            <w:rStyle w:val="Hyperlink"/>
            <w:rFonts w:ascii="Arial" w:hAnsi="Arial" w:cs="Arial"/>
            <w:b/>
            <w:noProof/>
          </w:rPr>
          <w:t>Assumptions</w:t>
        </w:r>
        <w:r>
          <w:rPr>
            <w:noProof/>
            <w:webHidden/>
          </w:rPr>
          <w:tab/>
        </w:r>
        <w:r>
          <w:rPr>
            <w:noProof/>
            <w:webHidden/>
          </w:rPr>
          <w:fldChar w:fldCharType="begin"/>
        </w:r>
        <w:r>
          <w:rPr>
            <w:noProof/>
            <w:webHidden/>
          </w:rPr>
          <w:instrText xml:space="preserve"> PAGEREF _Toc285533925 \h </w:instrText>
        </w:r>
        <w:r>
          <w:rPr>
            <w:noProof/>
            <w:webHidden/>
          </w:rPr>
        </w:r>
        <w:r>
          <w:rPr>
            <w:noProof/>
            <w:webHidden/>
          </w:rPr>
          <w:fldChar w:fldCharType="separate"/>
        </w:r>
        <w:r>
          <w:rPr>
            <w:noProof/>
            <w:webHidden/>
          </w:rPr>
          <w:t>5</w:t>
        </w:r>
        <w:r>
          <w:rPr>
            <w:noProof/>
            <w:webHidden/>
          </w:rPr>
          <w:fldChar w:fldCharType="end"/>
        </w:r>
      </w:hyperlink>
    </w:p>
    <w:p w:rsidR="0012694C" w:rsidRDefault="0012694C">
      <w:pPr>
        <w:pStyle w:val="TOC1"/>
        <w:rPr>
          <w:rFonts w:asciiTheme="minorHAnsi" w:eastAsiaTheme="minorEastAsia" w:hAnsiTheme="minorHAnsi" w:cstheme="minorBidi"/>
          <w:bCs w:val="0"/>
          <w:caps w:val="0"/>
          <w:noProof/>
          <w:sz w:val="22"/>
          <w:szCs w:val="22"/>
          <w:lang w:bidi="ar-SA"/>
        </w:rPr>
      </w:pPr>
      <w:hyperlink w:anchor="_Toc285533926" w:history="1">
        <w:r w:rsidRPr="005C6FB4">
          <w:rPr>
            <w:rStyle w:val="Hyperlink"/>
            <w:rFonts w:ascii="Arial Black" w:hAnsi="Arial Black"/>
            <w:noProof/>
          </w:rPr>
          <w:t>6)</w:t>
        </w:r>
        <w:r>
          <w:rPr>
            <w:rFonts w:asciiTheme="minorHAnsi" w:eastAsiaTheme="minorEastAsia" w:hAnsiTheme="minorHAnsi" w:cstheme="minorBidi"/>
            <w:bCs w:val="0"/>
            <w:caps w:val="0"/>
            <w:noProof/>
            <w:sz w:val="22"/>
            <w:szCs w:val="22"/>
            <w:lang w:bidi="ar-SA"/>
          </w:rPr>
          <w:tab/>
        </w:r>
        <w:r w:rsidRPr="005C6FB4">
          <w:rPr>
            <w:rStyle w:val="Hyperlink"/>
            <w:rFonts w:ascii="Arial Black" w:hAnsi="Arial Black"/>
            <w:noProof/>
          </w:rPr>
          <w:t>External Contacts</w:t>
        </w:r>
        <w:r>
          <w:rPr>
            <w:noProof/>
            <w:webHidden/>
          </w:rPr>
          <w:tab/>
        </w:r>
        <w:r>
          <w:rPr>
            <w:noProof/>
            <w:webHidden/>
          </w:rPr>
          <w:fldChar w:fldCharType="begin"/>
        </w:r>
        <w:r>
          <w:rPr>
            <w:noProof/>
            <w:webHidden/>
          </w:rPr>
          <w:instrText xml:space="preserve"> PAGEREF _Toc285533926 \h </w:instrText>
        </w:r>
        <w:r>
          <w:rPr>
            <w:noProof/>
            <w:webHidden/>
          </w:rPr>
        </w:r>
        <w:r>
          <w:rPr>
            <w:noProof/>
            <w:webHidden/>
          </w:rPr>
          <w:fldChar w:fldCharType="separate"/>
        </w:r>
        <w:r>
          <w:rPr>
            <w:noProof/>
            <w:webHidden/>
          </w:rPr>
          <w:t>5</w:t>
        </w:r>
        <w:r>
          <w:rPr>
            <w:noProof/>
            <w:webHidden/>
          </w:rPr>
          <w:fldChar w:fldCharType="end"/>
        </w:r>
      </w:hyperlink>
    </w:p>
    <w:p w:rsidR="0012694C" w:rsidRDefault="0012694C">
      <w:pPr>
        <w:pStyle w:val="TOC5"/>
        <w:tabs>
          <w:tab w:val="left" w:pos="1440"/>
          <w:tab w:val="right" w:leader="dot" w:pos="9440"/>
        </w:tabs>
        <w:rPr>
          <w:rFonts w:asciiTheme="minorHAnsi" w:eastAsiaTheme="minorEastAsia" w:hAnsiTheme="minorHAnsi" w:cstheme="minorBidi"/>
          <w:noProof/>
          <w:sz w:val="22"/>
          <w:szCs w:val="22"/>
          <w:lang w:bidi="ar-SA"/>
        </w:rPr>
      </w:pPr>
      <w:hyperlink w:anchor="_Toc285533927" w:history="1">
        <w:r w:rsidRPr="005C6FB4">
          <w:rPr>
            <w:rStyle w:val="Hyperlink"/>
            <w:b/>
            <w:noProof/>
          </w:rPr>
          <w:t>6.1</w:t>
        </w:r>
        <w:r>
          <w:rPr>
            <w:rFonts w:asciiTheme="minorHAnsi" w:eastAsiaTheme="minorEastAsia" w:hAnsiTheme="minorHAnsi" w:cstheme="minorBidi"/>
            <w:noProof/>
            <w:sz w:val="22"/>
            <w:szCs w:val="22"/>
            <w:lang w:bidi="ar-SA"/>
          </w:rPr>
          <w:tab/>
        </w:r>
        <w:r w:rsidRPr="005C6FB4">
          <w:rPr>
            <w:rStyle w:val="Hyperlink"/>
            <w:b/>
            <w:noProof/>
          </w:rPr>
          <w:t>Interface Definition</w:t>
        </w:r>
        <w:r>
          <w:rPr>
            <w:noProof/>
            <w:webHidden/>
          </w:rPr>
          <w:tab/>
        </w:r>
        <w:r>
          <w:rPr>
            <w:noProof/>
            <w:webHidden/>
          </w:rPr>
          <w:fldChar w:fldCharType="begin"/>
        </w:r>
        <w:r>
          <w:rPr>
            <w:noProof/>
            <w:webHidden/>
          </w:rPr>
          <w:instrText xml:space="preserve"> PAGEREF _Toc285533927 \h </w:instrText>
        </w:r>
        <w:r>
          <w:rPr>
            <w:noProof/>
            <w:webHidden/>
          </w:rPr>
        </w:r>
        <w:r>
          <w:rPr>
            <w:noProof/>
            <w:webHidden/>
          </w:rPr>
          <w:fldChar w:fldCharType="separate"/>
        </w:r>
        <w:r>
          <w:rPr>
            <w:noProof/>
            <w:webHidden/>
          </w:rPr>
          <w:t>5</w:t>
        </w:r>
        <w:r>
          <w:rPr>
            <w:noProof/>
            <w:webHidden/>
          </w:rPr>
          <w:fldChar w:fldCharType="end"/>
        </w:r>
      </w:hyperlink>
    </w:p>
    <w:p w:rsidR="0012694C" w:rsidRDefault="0012694C">
      <w:pPr>
        <w:pStyle w:val="TOC9"/>
        <w:tabs>
          <w:tab w:val="left" w:pos="2540"/>
          <w:tab w:val="right" w:leader="dot" w:pos="9440"/>
        </w:tabs>
        <w:rPr>
          <w:rFonts w:asciiTheme="minorHAnsi" w:eastAsiaTheme="minorEastAsia" w:hAnsiTheme="minorHAnsi" w:cstheme="minorBidi"/>
          <w:noProof/>
          <w:sz w:val="22"/>
          <w:szCs w:val="22"/>
          <w:lang w:bidi="ar-SA"/>
        </w:rPr>
      </w:pPr>
      <w:hyperlink w:anchor="_Toc285533928" w:history="1">
        <w:r w:rsidRPr="005C6FB4">
          <w:rPr>
            <w:rStyle w:val="Hyperlink"/>
            <w:rFonts w:ascii="Arial" w:hAnsi="Arial" w:cs="Arial"/>
            <w:noProof/>
          </w:rPr>
          <w:t>6.1.1</w:t>
        </w:r>
        <w:r>
          <w:rPr>
            <w:rFonts w:asciiTheme="minorHAnsi" w:eastAsiaTheme="minorEastAsia" w:hAnsiTheme="minorHAnsi" w:cstheme="minorBidi"/>
            <w:noProof/>
            <w:sz w:val="22"/>
            <w:szCs w:val="22"/>
            <w:lang w:bidi="ar-SA"/>
          </w:rPr>
          <w:tab/>
        </w:r>
        <w:r w:rsidRPr="005C6FB4">
          <w:rPr>
            <w:rStyle w:val="Hyperlink"/>
            <w:rFonts w:ascii="Arial" w:hAnsi="Arial" w:cs="Arial"/>
            <w:noProof/>
          </w:rPr>
          <w:t>Interface Purpose</w:t>
        </w:r>
        <w:r>
          <w:rPr>
            <w:noProof/>
            <w:webHidden/>
          </w:rPr>
          <w:tab/>
        </w:r>
        <w:r>
          <w:rPr>
            <w:noProof/>
            <w:webHidden/>
          </w:rPr>
          <w:fldChar w:fldCharType="begin"/>
        </w:r>
        <w:r>
          <w:rPr>
            <w:noProof/>
            <w:webHidden/>
          </w:rPr>
          <w:instrText xml:space="preserve"> PAGEREF _Toc285533928 \h </w:instrText>
        </w:r>
        <w:r>
          <w:rPr>
            <w:noProof/>
            <w:webHidden/>
          </w:rPr>
        </w:r>
        <w:r>
          <w:rPr>
            <w:noProof/>
            <w:webHidden/>
          </w:rPr>
          <w:fldChar w:fldCharType="separate"/>
        </w:r>
        <w:r>
          <w:rPr>
            <w:noProof/>
            <w:webHidden/>
          </w:rPr>
          <w:t>5</w:t>
        </w:r>
        <w:r>
          <w:rPr>
            <w:noProof/>
            <w:webHidden/>
          </w:rPr>
          <w:fldChar w:fldCharType="end"/>
        </w:r>
      </w:hyperlink>
    </w:p>
    <w:p w:rsidR="0012694C" w:rsidRDefault="0012694C">
      <w:pPr>
        <w:pStyle w:val="TOC9"/>
        <w:tabs>
          <w:tab w:val="left" w:pos="2540"/>
          <w:tab w:val="right" w:leader="dot" w:pos="9440"/>
        </w:tabs>
        <w:rPr>
          <w:rFonts w:asciiTheme="minorHAnsi" w:eastAsiaTheme="minorEastAsia" w:hAnsiTheme="minorHAnsi" w:cstheme="minorBidi"/>
          <w:noProof/>
          <w:sz w:val="22"/>
          <w:szCs w:val="22"/>
          <w:lang w:bidi="ar-SA"/>
        </w:rPr>
      </w:pPr>
      <w:hyperlink w:anchor="_Toc285533929" w:history="1">
        <w:r w:rsidRPr="005C6FB4">
          <w:rPr>
            <w:rStyle w:val="Hyperlink"/>
            <w:rFonts w:ascii="Arial" w:hAnsi="Arial" w:cs="Arial"/>
            <w:noProof/>
          </w:rPr>
          <w:t>6.1.2</w:t>
        </w:r>
        <w:r>
          <w:rPr>
            <w:rFonts w:asciiTheme="minorHAnsi" w:eastAsiaTheme="minorEastAsia" w:hAnsiTheme="minorHAnsi" w:cstheme="minorBidi"/>
            <w:noProof/>
            <w:sz w:val="22"/>
            <w:szCs w:val="22"/>
            <w:lang w:bidi="ar-SA"/>
          </w:rPr>
          <w:tab/>
        </w:r>
        <w:r w:rsidRPr="005C6FB4">
          <w:rPr>
            <w:rStyle w:val="Hyperlink"/>
            <w:rFonts w:ascii="Arial" w:hAnsi="Arial" w:cs="Arial"/>
            <w:noProof/>
          </w:rPr>
          <w:t>Context</w:t>
        </w:r>
        <w:r>
          <w:rPr>
            <w:noProof/>
            <w:webHidden/>
          </w:rPr>
          <w:tab/>
        </w:r>
        <w:r>
          <w:rPr>
            <w:noProof/>
            <w:webHidden/>
          </w:rPr>
          <w:fldChar w:fldCharType="begin"/>
        </w:r>
        <w:r>
          <w:rPr>
            <w:noProof/>
            <w:webHidden/>
          </w:rPr>
          <w:instrText xml:space="preserve"> PAGEREF _Toc285533929 \h </w:instrText>
        </w:r>
        <w:r>
          <w:rPr>
            <w:noProof/>
            <w:webHidden/>
          </w:rPr>
        </w:r>
        <w:r>
          <w:rPr>
            <w:noProof/>
            <w:webHidden/>
          </w:rPr>
          <w:fldChar w:fldCharType="separate"/>
        </w:r>
        <w:r>
          <w:rPr>
            <w:noProof/>
            <w:webHidden/>
          </w:rPr>
          <w:t>5</w:t>
        </w:r>
        <w:r>
          <w:rPr>
            <w:noProof/>
            <w:webHidden/>
          </w:rPr>
          <w:fldChar w:fldCharType="end"/>
        </w:r>
      </w:hyperlink>
    </w:p>
    <w:p w:rsidR="0012694C" w:rsidRDefault="0012694C">
      <w:pPr>
        <w:pStyle w:val="TOC9"/>
        <w:tabs>
          <w:tab w:val="left" w:pos="2513"/>
          <w:tab w:val="right" w:leader="dot" w:pos="9440"/>
        </w:tabs>
        <w:rPr>
          <w:rFonts w:asciiTheme="minorHAnsi" w:eastAsiaTheme="minorEastAsia" w:hAnsiTheme="minorHAnsi" w:cstheme="minorBidi"/>
          <w:noProof/>
          <w:sz w:val="22"/>
          <w:szCs w:val="22"/>
          <w:lang w:bidi="ar-SA"/>
        </w:rPr>
      </w:pPr>
      <w:hyperlink w:anchor="_Toc285533930" w:history="1">
        <w:r w:rsidRPr="005C6FB4">
          <w:rPr>
            <w:rStyle w:val="Hyperlink"/>
            <w:noProof/>
          </w:rPr>
          <w:t>6.1.3</w:t>
        </w:r>
        <w:r>
          <w:rPr>
            <w:rFonts w:asciiTheme="minorHAnsi" w:eastAsiaTheme="minorEastAsia" w:hAnsiTheme="minorHAnsi" w:cstheme="minorBidi"/>
            <w:noProof/>
            <w:sz w:val="22"/>
            <w:szCs w:val="22"/>
            <w:lang w:bidi="ar-SA"/>
          </w:rPr>
          <w:tab/>
        </w:r>
        <w:r w:rsidRPr="005C6FB4">
          <w:rPr>
            <w:rStyle w:val="Hyperlink"/>
            <w:rFonts w:ascii="Arial" w:hAnsi="Arial" w:cs="Arial"/>
            <w:noProof/>
          </w:rPr>
          <w:t>Functional View</w:t>
        </w:r>
        <w:r>
          <w:rPr>
            <w:noProof/>
            <w:webHidden/>
          </w:rPr>
          <w:tab/>
        </w:r>
        <w:r>
          <w:rPr>
            <w:noProof/>
            <w:webHidden/>
          </w:rPr>
          <w:fldChar w:fldCharType="begin"/>
        </w:r>
        <w:r>
          <w:rPr>
            <w:noProof/>
            <w:webHidden/>
          </w:rPr>
          <w:instrText xml:space="preserve"> PAGEREF _Toc285533930 \h </w:instrText>
        </w:r>
        <w:r>
          <w:rPr>
            <w:noProof/>
            <w:webHidden/>
          </w:rPr>
        </w:r>
        <w:r>
          <w:rPr>
            <w:noProof/>
            <w:webHidden/>
          </w:rPr>
          <w:fldChar w:fldCharType="separate"/>
        </w:r>
        <w:r>
          <w:rPr>
            <w:noProof/>
            <w:webHidden/>
          </w:rPr>
          <w:t>6</w:t>
        </w:r>
        <w:r>
          <w:rPr>
            <w:noProof/>
            <w:webHidden/>
          </w:rPr>
          <w:fldChar w:fldCharType="end"/>
        </w:r>
      </w:hyperlink>
    </w:p>
    <w:p w:rsidR="0012694C" w:rsidRDefault="0012694C">
      <w:pPr>
        <w:pStyle w:val="TOC9"/>
        <w:tabs>
          <w:tab w:val="left" w:pos="2540"/>
          <w:tab w:val="right" w:leader="dot" w:pos="9440"/>
        </w:tabs>
        <w:rPr>
          <w:rFonts w:asciiTheme="minorHAnsi" w:eastAsiaTheme="minorEastAsia" w:hAnsiTheme="minorHAnsi" w:cstheme="minorBidi"/>
          <w:noProof/>
          <w:sz w:val="22"/>
          <w:szCs w:val="22"/>
          <w:lang w:bidi="ar-SA"/>
        </w:rPr>
      </w:pPr>
      <w:hyperlink w:anchor="_Toc285533931" w:history="1">
        <w:r w:rsidRPr="005C6FB4">
          <w:rPr>
            <w:rStyle w:val="Hyperlink"/>
            <w:rFonts w:ascii="Arial" w:hAnsi="Arial" w:cs="Arial"/>
            <w:noProof/>
          </w:rPr>
          <w:t>6.1.4</w:t>
        </w:r>
        <w:r>
          <w:rPr>
            <w:rFonts w:asciiTheme="minorHAnsi" w:eastAsiaTheme="minorEastAsia" w:hAnsiTheme="minorHAnsi" w:cstheme="minorBidi"/>
            <w:noProof/>
            <w:sz w:val="22"/>
            <w:szCs w:val="22"/>
            <w:lang w:bidi="ar-SA"/>
          </w:rPr>
          <w:tab/>
        </w:r>
        <w:r w:rsidRPr="005C6FB4">
          <w:rPr>
            <w:rStyle w:val="Hyperlink"/>
            <w:rFonts w:ascii="Arial" w:hAnsi="Arial" w:cs="Arial"/>
            <w:noProof/>
          </w:rPr>
          <w:t>Interface Characteristics</w:t>
        </w:r>
        <w:r>
          <w:rPr>
            <w:noProof/>
            <w:webHidden/>
          </w:rPr>
          <w:tab/>
        </w:r>
        <w:r>
          <w:rPr>
            <w:noProof/>
            <w:webHidden/>
          </w:rPr>
          <w:fldChar w:fldCharType="begin"/>
        </w:r>
        <w:r>
          <w:rPr>
            <w:noProof/>
            <w:webHidden/>
          </w:rPr>
          <w:instrText xml:space="preserve"> PAGEREF _Toc285533931 \h </w:instrText>
        </w:r>
        <w:r>
          <w:rPr>
            <w:noProof/>
            <w:webHidden/>
          </w:rPr>
        </w:r>
        <w:r>
          <w:rPr>
            <w:noProof/>
            <w:webHidden/>
          </w:rPr>
          <w:fldChar w:fldCharType="separate"/>
        </w:r>
        <w:r>
          <w:rPr>
            <w:noProof/>
            <w:webHidden/>
          </w:rPr>
          <w:t>6</w:t>
        </w:r>
        <w:r>
          <w:rPr>
            <w:noProof/>
            <w:webHidden/>
          </w:rPr>
          <w:fldChar w:fldCharType="end"/>
        </w:r>
      </w:hyperlink>
    </w:p>
    <w:p w:rsidR="0012694C" w:rsidRDefault="0012694C">
      <w:pPr>
        <w:pStyle w:val="TOC5"/>
        <w:tabs>
          <w:tab w:val="left" w:pos="1440"/>
          <w:tab w:val="right" w:leader="dot" w:pos="9440"/>
        </w:tabs>
        <w:rPr>
          <w:rFonts w:asciiTheme="minorHAnsi" w:eastAsiaTheme="minorEastAsia" w:hAnsiTheme="minorHAnsi" w:cstheme="minorBidi"/>
          <w:noProof/>
          <w:sz w:val="22"/>
          <w:szCs w:val="22"/>
          <w:lang w:bidi="ar-SA"/>
        </w:rPr>
      </w:pPr>
      <w:hyperlink w:anchor="_Toc285533932" w:history="1">
        <w:r w:rsidRPr="005C6FB4">
          <w:rPr>
            <w:rStyle w:val="Hyperlink"/>
            <w:b/>
            <w:noProof/>
          </w:rPr>
          <w:t>6.2</w:t>
        </w:r>
        <w:r>
          <w:rPr>
            <w:rFonts w:asciiTheme="minorHAnsi" w:eastAsiaTheme="minorEastAsia" w:hAnsiTheme="minorHAnsi" w:cstheme="minorBidi"/>
            <w:noProof/>
            <w:sz w:val="22"/>
            <w:szCs w:val="22"/>
            <w:lang w:bidi="ar-SA"/>
          </w:rPr>
          <w:tab/>
        </w:r>
        <w:r w:rsidRPr="005C6FB4">
          <w:rPr>
            <w:rStyle w:val="Hyperlink"/>
            <w:b/>
            <w:noProof/>
          </w:rPr>
          <w:t>Interface Design</w:t>
        </w:r>
        <w:r>
          <w:rPr>
            <w:noProof/>
            <w:webHidden/>
          </w:rPr>
          <w:tab/>
        </w:r>
        <w:r>
          <w:rPr>
            <w:noProof/>
            <w:webHidden/>
          </w:rPr>
          <w:fldChar w:fldCharType="begin"/>
        </w:r>
        <w:r>
          <w:rPr>
            <w:noProof/>
            <w:webHidden/>
          </w:rPr>
          <w:instrText xml:space="preserve"> PAGEREF _Toc285533932 \h </w:instrText>
        </w:r>
        <w:r>
          <w:rPr>
            <w:noProof/>
            <w:webHidden/>
          </w:rPr>
        </w:r>
        <w:r>
          <w:rPr>
            <w:noProof/>
            <w:webHidden/>
          </w:rPr>
          <w:fldChar w:fldCharType="separate"/>
        </w:r>
        <w:r>
          <w:rPr>
            <w:noProof/>
            <w:webHidden/>
          </w:rPr>
          <w:t>6</w:t>
        </w:r>
        <w:r>
          <w:rPr>
            <w:noProof/>
            <w:webHidden/>
          </w:rPr>
          <w:fldChar w:fldCharType="end"/>
        </w:r>
      </w:hyperlink>
    </w:p>
    <w:p w:rsidR="0012694C" w:rsidRDefault="0012694C">
      <w:pPr>
        <w:pStyle w:val="TOC9"/>
        <w:tabs>
          <w:tab w:val="left" w:pos="2540"/>
          <w:tab w:val="right" w:leader="dot" w:pos="9440"/>
        </w:tabs>
        <w:rPr>
          <w:rFonts w:asciiTheme="minorHAnsi" w:eastAsiaTheme="minorEastAsia" w:hAnsiTheme="minorHAnsi" w:cstheme="minorBidi"/>
          <w:noProof/>
          <w:sz w:val="22"/>
          <w:szCs w:val="22"/>
          <w:lang w:bidi="ar-SA"/>
        </w:rPr>
      </w:pPr>
      <w:hyperlink w:anchor="_Toc285533933" w:history="1">
        <w:r w:rsidRPr="005C6FB4">
          <w:rPr>
            <w:rStyle w:val="Hyperlink"/>
            <w:rFonts w:ascii="Arial" w:hAnsi="Arial" w:cs="Arial"/>
            <w:noProof/>
          </w:rPr>
          <w:t>6.2.1</w:t>
        </w:r>
        <w:r>
          <w:rPr>
            <w:rFonts w:asciiTheme="minorHAnsi" w:eastAsiaTheme="minorEastAsia" w:hAnsiTheme="minorHAnsi" w:cstheme="minorBidi"/>
            <w:noProof/>
            <w:sz w:val="22"/>
            <w:szCs w:val="22"/>
            <w:lang w:bidi="ar-SA"/>
          </w:rPr>
          <w:tab/>
        </w:r>
        <w:r w:rsidRPr="005C6FB4">
          <w:rPr>
            <w:rStyle w:val="Hyperlink"/>
            <w:rFonts w:ascii="Arial" w:hAnsi="Arial" w:cs="Arial"/>
            <w:noProof/>
          </w:rPr>
          <w:t>High Level Interface Design</w:t>
        </w:r>
        <w:r>
          <w:rPr>
            <w:noProof/>
            <w:webHidden/>
          </w:rPr>
          <w:tab/>
        </w:r>
        <w:r>
          <w:rPr>
            <w:noProof/>
            <w:webHidden/>
          </w:rPr>
          <w:fldChar w:fldCharType="begin"/>
        </w:r>
        <w:r>
          <w:rPr>
            <w:noProof/>
            <w:webHidden/>
          </w:rPr>
          <w:instrText xml:space="preserve"> PAGEREF _Toc285533933 \h </w:instrText>
        </w:r>
        <w:r>
          <w:rPr>
            <w:noProof/>
            <w:webHidden/>
          </w:rPr>
        </w:r>
        <w:r>
          <w:rPr>
            <w:noProof/>
            <w:webHidden/>
          </w:rPr>
          <w:fldChar w:fldCharType="separate"/>
        </w:r>
        <w:r>
          <w:rPr>
            <w:noProof/>
            <w:webHidden/>
          </w:rPr>
          <w:t>6</w:t>
        </w:r>
        <w:r>
          <w:rPr>
            <w:noProof/>
            <w:webHidden/>
          </w:rPr>
          <w:fldChar w:fldCharType="end"/>
        </w:r>
      </w:hyperlink>
    </w:p>
    <w:p w:rsidR="0012694C" w:rsidRDefault="0012694C">
      <w:pPr>
        <w:pStyle w:val="TOC9"/>
        <w:tabs>
          <w:tab w:val="left" w:pos="2540"/>
          <w:tab w:val="right" w:leader="dot" w:pos="9440"/>
        </w:tabs>
        <w:rPr>
          <w:rFonts w:asciiTheme="minorHAnsi" w:eastAsiaTheme="minorEastAsia" w:hAnsiTheme="minorHAnsi" w:cstheme="minorBidi"/>
          <w:noProof/>
          <w:sz w:val="22"/>
          <w:szCs w:val="22"/>
          <w:lang w:bidi="ar-SA"/>
        </w:rPr>
      </w:pPr>
      <w:hyperlink w:anchor="_Toc285533934" w:history="1">
        <w:r w:rsidRPr="005C6FB4">
          <w:rPr>
            <w:rStyle w:val="Hyperlink"/>
            <w:rFonts w:ascii="Arial" w:hAnsi="Arial" w:cs="Arial"/>
            <w:noProof/>
          </w:rPr>
          <w:t>6.2.2</w:t>
        </w:r>
        <w:r>
          <w:rPr>
            <w:rFonts w:asciiTheme="minorHAnsi" w:eastAsiaTheme="minorEastAsia" w:hAnsiTheme="minorHAnsi" w:cstheme="minorBidi"/>
            <w:noProof/>
            <w:sz w:val="22"/>
            <w:szCs w:val="22"/>
            <w:lang w:bidi="ar-SA"/>
          </w:rPr>
          <w:tab/>
        </w:r>
        <w:r w:rsidRPr="005C6FB4">
          <w:rPr>
            <w:rStyle w:val="Hyperlink"/>
            <w:rFonts w:ascii="Arial" w:hAnsi="Arial" w:cs="Arial"/>
            <w:noProof/>
          </w:rPr>
          <w:t>Data Definitions</w:t>
        </w:r>
        <w:r>
          <w:rPr>
            <w:noProof/>
            <w:webHidden/>
          </w:rPr>
          <w:tab/>
        </w:r>
        <w:r>
          <w:rPr>
            <w:noProof/>
            <w:webHidden/>
          </w:rPr>
          <w:fldChar w:fldCharType="begin"/>
        </w:r>
        <w:r>
          <w:rPr>
            <w:noProof/>
            <w:webHidden/>
          </w:rPr>
          <w:instrText xml:space="preserve"> PAGEREF _Toc285533934 \h </w:instrText>
        </w:r>
        <w:r>
          <w:rPr>
            <w:noProof/>
            <w:webHidden/>
          </w:rPr>
        </w:r>
        <w:r>
          <w:rPr>
            <w:noProof/>
            <w:webHidden/>
          </w:rPr>
          <w:fldChar w:fldCharType="separate"/>
        </w:r>
        <w:r>
          <w:rPr>
            <w:noProof/>
            <w:webHidden/>
          </w:rPr>
          <w:t>8</w:t>
        </w:r>
        <w:r>
          <w:rPr>
            <w:noProof/>
            <w:webHidden/>
          </w:rPr>
          <w:fldChar w:fldCharType="end"/>
        </w:r>
      </w:hyperlink>
    </w:p>
    <w:p w:rsidR="0012694C" w:rsidRDefault="0012694C">
      <w:pPr>
        <w:pStyle w:val="TOC5"/>
        <w:tabs>
          <w:tab w:val="left" w:pos="1440"/>
          <w:tab w:val="right" w:leader="dot" w:pos="9440"/>
        </w:tabs>
        <w:rPr>
          <w:rFonts w:asciiTheme="minorHAnsi" w:eastAsiaTheme="minorEastAsia" w:hAnsiTheme="minorHAnsi" w:cstheme="minorBidi"/>
          <w:noProof/>
          <w:sz w:val="22"/>
          <w:szCs w:val="22"/>
          <w:lang w:bidi="ar-SA"/>
        </w:rPr>
      </w:pPr>
      <w:hyperlink w:anchor="_Toc285533935" w:history="1">
        <w:r w:rsidRPr="005C6FB4">
          <w:rPr>
            <w:rStyle w:val="Hyperlink"/>
            <w:b/>
            <w:noProof/>
          </w:rPr>
          <w:t>6.3</w:t>
        </w:r>
        <w:r>
          <w:rPr>
            <w:rFonts w:asciiTheme="minorHAnsi" w:eastAsiaTheme="minorEastAsia" w:hAnsiTheme="minorHAnsi" w:cstheme="minorBidi"/>
            <w:noProof/>
            <w:sz w:val="22"/>
            <w:szCs w:val="22"/>
            <w:lang w:bidi="ar-SA"/>
          </w:rPr>
          <w:tab/>
        </w:r>
        <w:r w:rsidRPr="005C6FB4">
          <w:rPr>
            <w:rStyle w:val="Hyperlink"/>
            <w:b/>
            <w:noProof/>
          </w:rPr>
          <w:t>Interface Design Components</w:t>
        </w:r>
        <w:r>
          <w:rPr>
            <w:noProof/>
            <w:webHidden/>
          </w:rPr>
          <w:tab/>
        </w:r>
        <w:r>
          <w:rPr>
            <w:noProof/>
            <w:webHidden/>
          </w:rPr>
          <w:fldChar w:fldCharType="begin"/>
        </w:r>
        <w:r>
          <w:rPr>
            <w:noProof/>
            <w:webHidden/>
          </w:rPr>
          <w:instrText xml:space="preserve"> PAGEREF _Toc285533935 \h </w:instrText>
        </w:r>
        <w:r>
          <w:rPr>
            <w:noProof/>
            <w:webHidden/>
          </w:rPr>
        </w:r>
        <w:r>
          <w:rPr>
            <w:noProof/>
            <w:webHidden/>
          </w:rPr>
          <w:fldChar w:fldCharType="separate"/>
        </w:r>
        <w:r>
          <w:rPr>
            <w:noProof/>
            <w:webHidden/>
          </w:rPr>
          <w:t>9</w:t>
        </w:r>
        <w:r>
          <w:rPr>
            <w:noProof/>
            <w:webHidden/>
          </w:rPr>
          <w:fldChar w:fldCharType="end"/>
        </w:r>
      </w:hyperlink>
    </w:p>
    <w:p w:rsidR="0012694C" w:rsidRDefault="0012694C">
      <w:pPr>
        <w:pStyle w:val="TOC9"/>
        <w:tabs>
          <w:tab w:val="left" w:pos="2540"/>
          <w:tab w:val="right" w:leader="dot" w:pos="9440"/>
        </w:tabs>
        <w:rPr>
          <w:rFonts w:asciiTheme="minorHAnsi" w:eastAsiaTheme="minorEastAsia" w:hAnsiTheme="minorHAnsi" w:cstheme="minorBidi"/>
          <w:noProof/>
          <w:sz w:val="22"/>
          <w:szCs w:val="22"/>
          <w:lang w:bidi="ar-SA"/>
        </w:rPr>
      </w:pPr>
      <w:hyperlink w:anchor="_Toc285533936" w:history="1">
        <w:r w:rsidRPr="005C6FB4">
          <w:rPr>
            <w:rStyle w:val="Hyperlink"/>
            <w:rFonts w:ascii="Arial" w:hAnsi="Arial" w:cs="Arial"/>
            <w:noProof/>
          </w:rPr>
          <w:t>8.3.1</w:t>
        </w:r>
        <w:r>
          <w:rPr>
            <w:rFonts w:asciiTheme="minorHAnsi" w:eastAsiaTheme="minorEastAsia" w:hAnsiTheme="minorHAnsi" w:cstheme="minorBidi"/>
            <w:noProof/>
            <w:sz w:val="22"/>
            <w:szCs w:val="22"/>
            <w:lang w:bidi="ar-SA"/>
          </w:rPr>
          <w:tab/>
        </w:r>
        <w:r w:rsidRPr="005C6FB4">
          <w:rPr>
            <w:rStyle w:val="Hyperlink"/>
            <w:rFonts w:ascii="Arial" w:hAnsi="Arial" w:cs="Arial"/>
            <w:noProof/>
          </w:rPr>
          <w:t>CCRMCM_DequeueContactRequest</w:t>
        </w:r>
        <w:r>
          <w:rPr>
            <w:noProof/>
            <w:webHidden/>
          </w:rPr>
          <w:tab/>
        </w:r>
        <w:r>
          <w:rPr>
            <w:noProof/>
            <w:webHidden/>
          </w:rPr>
          <w:fldChar w:fldCharType="begin"/>
        </w:r>
        <w:r>
          <w:rPr>
            <w:noProof/>
            <w:webHidden/>
          </w:rPr>
          <w:instrText xml:space="preserve"> PAGEREF _Toc285533936 \h </w:instrText>
        </w:r>
        <w:r>
          <w:rPr>
            <w:noProof/>
            <w:webHidden/>
          </w:rPr>
        </w:r>
        <w:r>
          <w:rPr>
            <w:noProof/>
            <w:webHidden/>
          </w:rPr>
          <w:fldChar w:fldCharType="separate"/>
        </w:r>
        <w:r>
          <w:rPr>
            <w:noProof/>
            <w:webHidden/>
          </w:rPr>
          <w:t>10</w:t>
        </w:r>
        <w:r>
          <w:rPr>
            <w:noProof/>
            <w:webHidden/>
          </w:rPr>
          <w:fldChar w:fldCharType="end"/>
        </w:r>
      </w:hyperlink>
    </w:p>
    <w:p w:rsidR="0012694C" w:rsidRDefault="0012694C">
      <w:pPr>
        <w:pStyle w:val="TOC9"/>
        <w:tabs>
          <w:tab w:val="left" w:pos="2540"/>
          <w:tab w:val="right" w:leader="dot" w:pos="9440"/>
        </w:tabs>
        <w:rPr>
          <w:rFonts w:asciiTheme="minorHAnsi" w:eastAsiaTheme="minorEastAsia" w:hAnsiTheme="minorHAnsi" w:cstheme="minorBidi"/>
          <w:noProof/>
          <w:sz w:val="22"/>
          <w:szCs w:val="22"/>
          <w:lang w:bidi="ar-SA"/>
        </w:rPr>
      </w:pPr>
      <w:hyperlink w:anchor="_Toc285533937" w:history="1">
        <w:r w:rsidRPr="005C6FB4">
          <w:rPr>
            <w:rStyle w:val="Hyperlink"/>
            <w:rFonts w:ascii="Arial" w:hAnsi="Arial" w:cs="Arial"/>
            <w:noProof/>
          </w:rPr>
          <w:t>8.3.2</w:t>
        </w:r>
        <w:r>
          <w:rPr>
            <w:rFonts w:asciiTheme="minorHAnsi" w:eastAsiaTheme="minorEastAsia" w:hAnsiTheme="minorHAnsi" w:cstheme="minorBidi"/>
            <w:noProof/>
            <w:sz w:val="22"/>
            <w:szCs w:val="22"/>
            <w:lang w:bidi="ar-SA"/>
          </w:rPr>
          <w:tab/>
        </w:r>
        <w:r w:rsidRPr="005C6FB4">
          <w:rPr>
            <w:rStyle w:val="Hyperlink"/>
            <w:rFonts w:ascii="Arial" w:hAnsi="Arial" w:cs="Arial"/>
            <w:noProof/>
          </w:rPr>
          <w:t>CCRMCM_ContactDispatcher</w:t>
        </w:r>
        <w:r>
          <w:rPr>
            <w:noProof/>
            <w:webHidden/>
          </w:rPr>
          <w:tab/>
        </w:r>
        <w:r>
          <w:rPr>
            <w:noProof/>
            <w:webHidden/>
          </w:rPr>
          <w:fldChar w:fldCharType="begin"/>
        </w:r>
        <w:r>
          <w:rPr>
            <w:noProof/>
            <w:webHidden/>
          </w:rPr>
          <w:instrText xml:space="preserve"> PAGEREF _Toc285533937 \h </w:instrText>
        </w:r>
        <w:r>
          <w:rPr>
            <w:noProof/>
            <w:webHidden/>
          </w:rPr>
        </w:r>
        <w:r>
          <w:rPr>
            <w:noProof/>
            <w:webHidden/>
          </w:rPr>
          <w:fldChar w:fldCharType="separate"/>
        </w:r>
        <w:r>
          <w:rPr>
            <w:noProof/>
            <w:webHidden/>
          </w:rPr>
          <w:t>11</w:t>
        </w:r>
        <w:r>
          <w:rPr>
            <w:noProof/>
            <w:webHidden/>
          </w:rPr>
          <w:fldChar w:fldCharType="end"/>
        </w:r>
      </w:hyperlink>
    </w:p>
    <w:p w:rsidR="0012694C" w:rsidRDefault="0012694C">
      <w:pPr>
        <w:pStyle w:val="TOC9"/>
        <w:tabs>
          <w:tab w:val="left" w:pos="2540"/>
          <w:tab w:val="right" w:leader="dot" w:pos="9440"/>
        </w:tabs>
        <w:rPr>
          <w:rFonts w:asciiTheme="minorHAnsi" w:eastAsiaTheme="minorEastAsia" w:hAnsiTheme="minorHAnsi" w:cstheme="minorBidi"/>
          <w:noProof/>
          <w:sz w:val="22"/>
          <w:szCs w:val="22"/>
          <w:lang w:bidi="ar-SA"/>
        </w:rPr>
      </w:pPr>
      <w:hyperlink w:anchor="_Toc285533938" w:history="1">
        <w:r w:rsidRPr="005C6FB4">
          <w:rPr>
            <w:rStyle w:val="Hyperlink"/>
            <w:rFonts w:ascii="Arial" w:hAnsi="Arial" w:cs="Arial"/>
            <w:noProof/>
          </w:rPr>
          <w:t>8.3.3</w:t>
        </w:r>
        <w:r>
          <w:rPr>
            <w:rFonts w:asciiTheme="minorHAnsi" w:eastAsiaTheme="minorEastAsia" w:hAnsiTheme="minorHAnsi" w:cstheme="minorBidi"/>
            <w:noProof/>
            <w:sz w:val="22"/>
            <w:szCs w:val="22"/>
            <w:lang w:bidi="ar-SA"/>
          </w:rPr>
          <w:tab/>
        </w:r>
        <w:r w:rsidRPr="005C6FB4">
          <w:rPr>
            <w:rStyle w:val="Hyperlink"/>
            <w:rFonts w:ascii="Arial" w:hAnsi="Arial" w:cs="Arial"/>
            <w:noProof/>
          </w:rPr>
          <w:t>SAPCM_EventManager</w:t>
        </w:r>
        <w:r>
          <w:rPr>
            <w:noProof/>
            <w:webHidden/>
          </w:rPr>
          <w:tab/>
        </w:r>
        <w:r>
          <w:rPr>
            <w:noProof/>
            <w:webHidden/>
          </w:rPr>
          <w:fldChar w:fldCharType="begin"/>
        </w:r>
        <w:r>
          <w:rPr>
            <w:noProof/>
            <w:webHidden/>
          </w:rPr>
          <w:instrText xml:space="preserve"> PAGEREF _Toc285533938 \h </w:instrText>
        </w:r>
        <w:r>
          <w:rPr>
            <w:noProof/>
            <w:webHidden/>
          </w:rPr>
        </w:r>
        <w:r>
          <w:rPr>
            <w:noProof/>
            <w:webHidden/>
          </w:rPr>
          <w:fldChar w:fldCharType="separate"/>
        </w:r>
        <w:r>
          <w:rPr>
            <w:noProof/>
            <w:webHidden/>
          </w:rPr>
          <w:t>12</w:t>
        </w:r>
        <w:r>
          <w:rPr>
            <w:noProof/>
            <w:webHidden/>
          </w:rPr>
          <w:fldChar w:fldCharType="end"/>
        </w:r>
      </w:hyperlink>
    </w:p>
    <w:p w:rsidR="0012694C" w:rsidRDefault="0012694C">
      <w:pPr>
        <w:pStyle w:val="TOC9"/>
        <w:tabs>
          <w:tab w:val="left" w:pos="2540"/>
          <w:tab w:val="right" w:leader="dot" w:pos="9440"/>
        </w:tabs>
        <w:rPr>
          <w:rFonts w:asciiTheme="minorHAnsi" w:eastAsiaTheme="minorEastAsia" w:hAnsiTheme="minorHAnsi" w:cstheme="minorBidi"/>
          <w:noProof/>
          <w:sz w:val="22"/>
          <w:szCs w:val="22"/>
          <w:lang w:bidi="ar-SA"/>
        </w:rPr>
      </w:pPr>
      <w:hyperlink w:anchor="_Toc285533939" w:history="1">
        <w:r w:rsidRPr="005C6FB4">
          <w:rPr>
            <w:rStyle w:val="Hyperlink"/>
            <w:rFonts w:ascii="Arial" w:hAnsi="Arial" w:cs="Arial"/>
            <w:noProof/>
          </w:rPr>
          <w:t>8.3.4</w:t>
        </w:r>
        <w:r>
          <w:rPr>
            <w:rFonts w:asciiTheme="minorHAnsi" w:eastAsiaTheme="minorEastAsia" w:hAnsiTheme="minorHAnsi" w:cstheme="minorBidi"/>
            <w:noProof/>
            <w:sz w:val="22"/>
            <w:szCs w:val="22"/>
            <w:lang w:bidi="ar-SA"/>
          </w:rPr>
          <w:tab/>
        </w:r>
        <w:r w:rsidRPr="005C6FB4">
          <w:rPr>
            <w:rStyle w:val="Hyperlink"/>
            <w:rFonts w:ascii="Arial" w:hAnsi="Arial" w:cs="Arial"/>
            <w:noProof/>
          </w:rPr>
          <w:t>SAPCMExt_Invoker</w:t>
        </w:r>
        <w:r>
          <w:rPr>
            <w:noProof/>
            <w:webHidden/>
          </w:rPr>
          <w:tab/>
        </w:r>
        <w:r>
          <w:rPr>
            <w:noProof/>
            <w:webHidden/>
          </w:rPr>
          <w:fldChar w:fldCharType="begin"/>
        </w:r>
        <w:r>
          <w:rPr>
            <w:noProof/>
            <w:webHidden/>
          </w:rPr>
          <w:instrText xml:space="preserve"> PAGEREF _Toc285533939 \h </w:instrText>
        </w:r>
        <w:r>
          <w:rPr>
            <w:noProof/>
            <w:webHidden/>
          </w:rPr>
        </w:r>
        <w:r>
          <w:rPr>
            <w:noProof/>
            <w:webHidden/>
          </w:rPr>
          <w:fldChar w:fldCharType="separate"/>
        </w:r>
        <w:r>
          <w:rPr>
            <w:noProof/>
            <w:webHidden/>
          </w:rPr>
          <w:t>13</w:t>
        </w:r>
        <w:r>
          <w:rPr>
            <w:noProof/>
            <w:webHidden/>
          </w:rPr>
          <w:fldChar w:fldCharType="end"/>
        </w:r>
      </w:hyperlink>
    </w:p>
    <w:p w:rsidR="0012694C" w:rsidRDefault="0012694C">
      <w:pPr>
        <w:pStyle w:val="TOC9"/>
        <w:tabs>
          <w:tab w:val="left" w:pos="2540"/>
          <w:tab w:val="right" w:leader="dot" w:pos="9440"/>
        </w:tabs>
        <w:rPr>
          <w:rFonts w:asciiTheme="minorHAnsi" w:eastAsiaTheme="minorEastAsia" w:hAnsiTheme="minorHAnsi" w:cstheme="minorBidi"/>
          <w:noProof/>
          <w:sz w:val="22"/>
          <w:szCs w:val="22"/>
          <w:lang w:bidi="ar-SA"/>
        </w:rPr>
      </w:pPr>
      <w:hyperlink w:anchor="_Toc285533940" w:history="1">
        <w:r w:rsidRPr="005C6FB4">
          <w:rPr>
            <w:rStyle w:val="Hyperlink"/>
            <w:rFonts w:ascii="Arial" w:hAnsi="Arial" w:cs="Arial"/>
            <w:noProof/>
          </w:rPr>
          <w:t>8.3.5</w:t>
        </w:r>
        <w:r>
          <w:rPr>
            <w:rFonts w:asciiTheme="minorHAnsi" w:eastAsiaTheme="minorEastAsia" w:hAnsiTheme="minorHAnsi" w:cstheme="minorBidi"/>
            <w:noProof/>
            <w:sz w:val="22"/>
            <w:szCs w:val="22"/>
            <w:lang w:bidi="ar-SA"/>
          </w:rPr>
          <w:tab/>
        </w:r>
        <w:r w:rsidRPr="005C6FB4">
          <w:rPr>
            <w:rStyle w:val="Hyperlink"/>
            <w:rFonts w:ascii="Arial" w:hAnsi="Arial" w:cs="Arial"/>
            <w:noProof/>
          </w:rPr>
          <w:t>SAPCM_ContactStatus</w:t>
        </w:r>
        <w:r>
          <w:rPr>
            <w:noProof/>
            <w:webHidden/>
          </w:rPr>
          <w:tab/>
        </w:r>
        <w:r>
          <w:rPr>
            <w:noProof/>
            <w:webHidden/>
          </w:rPr>
          <w:fldChar w:fldCharType="begin"/>
        </w:r>
        <w:r>
          <w:rPr>
            <w:noProof/>
            <w:webHidden/>
          </w:rPr>
          <w:instrText xml:space="preserve"> PAGEREF _Toc285533940 \h </w:instrText>
        </w:r>
        <w:r>
          <w:rPr>
            <w:noProof/>
            <w:webHidden/>
          </w:rPr>
        </w:r>
        <w:r>
          <w:rPr>
            <w:noProof/>
            <w:webHidden/>
          </w:rPr>
          <w:fldChar w:fldCharType="separate"/>
        </w:r>
        <w:r>
          <w:rPr>
            <w:noProof/>
            <w:webHidden/>
          </w:rPr>
          <w:t>15</w:t>
        </w:r>
        <w:r>
          <w:rPr>
            <w:noProof/>
            <w:webHidden/>
          </w:rPr>
          <w:fldChar w:fldCharType="end"/>
        </w:r>
      </w:hyperlink>
    </w:p>
    <w:p w:rsidR="0012694C" w:rsidRDefault="0012694C">
      <w:pPr>
        <w:pStyle w:val="TOC9"/>
        <w:tabs>
          <w:tab w:val="left" w:pos="2540"/>
          <w:tab w:val="right" w:leader="dot" w:pos="9440"/>
        </w:tabs>
        <w:rPr>
          <w:rFonts w:asciiTheme="minorHAnsi" w:eastAsiaTheme="minorEastAsia" w:hAnsiTheme="minorHAnsi" w:cstheme="minorBidi"/>
          <w:noProof/>
          <w:sz w:val="22"/>
          <w:szCs w:val="22"/>
          <w:lang w:bidi="ar-SA"/>
        </w:rPr>
      </w:pPr>
      <w:hyperlink w:anchor="_Toc285533941" w:history="1">
        <w:r w:rsidRPr="005C6FB4">
          <w:rPr>
            <w:rStyle w:val="Hyperlink"/>
            <w:rFonts w:ascii="Arial" w:hAnsi="Arial" w:cs="Arial"/>
            <w:noProof/>
          </w:rPr>
          <w:t>8.3.6</w:t>
        </w:r>
        <w:r>
          <w:rPr>
            <w:rFonts w:asciiTheme="minorHAnsi" w:eastAsiaTheme="minorEastAsia" w:hAnsiTheme="minorHAnsi" w:cstheme="minorBidi"/>
            <w:noProof/>
            <w:sz w:val="22"/>
            <w:szCs w:val="22"/>
            <w:lang w:bidi="ar-SA"/>
          </w:rPr>
          <w:tab/>
        </w:r>
        <w:r w:rsidRPr="005C6FB4">
          <w:rPr>
            <w:rStyle w:val="Hyperlink"/>
            <w:rFonts w:ascii="Arial" w:hAnsi="Arial" w:cs="Arial"/>
            <w:noProof/>
          </w:rPr>
          <w:t>CCRMCM_PropagateContactErrorStatus</w:t>
        </w:r>
        <w:r>
          <w:rPr>
            <w:noProof/>
            <w:webHidden/>
          </w:rPr>
          <w:tab/>
        </w:r>
        <w:r>
          <w:rPr>
            <w:noProof/>
            <w:webHidden/>
          </w:rPr>
          <w:fldChar w:fldCharType="begin"/>
        </w:r>
        <w:r>
          <w:rPr>
            <w:noProof/>
            <w:webHidden/>
          </w:rPr>
          <w:instrText xml:space="preserve"> PAGEREF _Toc285533941 \h </w:instrText>
        </w:r>
        <w:r>
          <w:rPr>
            <w:noProof/>
            <w:webHidden/>
          </w:rPr>
        </w:r>
        <w:r>
          <w:rPr>
            <w:noProof/>
            <w:webHidden/>
          </w:rPr>
          <w:fldChar w:fldCharType="separate"/>
        </w:r>
        <w:r>
          <w:rPr>
            <w:noProof/>
            <w:webHidden/>
          </w:rPr>
          <w:t>15</w:t>
        </w:r>
        <w:r>
          <w:rPr>
            <w:noProof/>
            <w:webHidden/>
          </w:rPr>
          <w:fldChar w:fldCharType="end"/>
        </w:r>
      </w:hyperlink>
    </w:p>
    <w:p w:rsidR="0012694C" w:rsidRDefault="0012694C">
      <w:pPr>
        <w:pStyle w:val="TOC9"/>
        <w:tabs>
          <w:tab w:val="left" w:pos="2540"/>
          <w:tab w:val="right" w:leader="dot" w:pos="9440"/>
        </w:tabs>
        <w:rPr>
          <w:rFonts w:asciiTheme="minorHAnsi" w:eastAsiaTheme="minorEastAsia" w:hAnsiTheme="minorHAnsi" w:cstheme="minorBidi"/>
          <w:noProof/>
          <w:sz w:val="22"/>
          <w:szCs w:val="22"/>
          <w:lang w:bidi="ar-SA"/>
        </w:rPr>
      </w:pPr>
      <w:hyperlink w:anchor="_Toc285533942" w:history="1">
        <w:r w:rsidRPr="005C6FB4">
          <w:rPr>
            <w:rStyle w:val="Hyperlink"/>
            <w:rFonts w:ascii="Arial" w:hAnsi="Arial" w:cs="Arial"/>
            <w:noProof/>
          </w:rPr>
          <w:t>8.3.7</w:t>
        </w:r>
        <w:r>
          <w:rPr>
            <w:rFonts w:asciiTheme="minorHAnsi" w:eastAsiaTheme="minorEastAsia" w:hAnsiTheme="minorHAnsi" w:cstheme="minorBidi"/>
            <w:noProof/>
            <w:sz w:val="22"/>
            <w:szCs w:val="22"/>
            <w:lang w:bidi="ar-SA"/>
          </w:rPr>
          <w:tab/>
        </w:r>
        <w:r w:rsidRPr="005C6FB4">
          <w:rPr>
            <w:rStyle w:val="Hyperlink"/>
            <w:rFonts w:ascii="Arial" w:hAnsi="Arial" w:cs="Arial"/>
            <w:noProof/>
          </w:rPr>
          <w:t>PL-SQL</w:t>
        </w:r>
        <w:r>
          <w:rPr>
            <w:noProof/>
            <w:webHidden/>
          </w:rPr>
          <w:tab/>
        </w:r>
        <w:r>
          <w:rPr>
            <w:noProof/>
            <w:webHidden/>
          </w:rPr>
          <w:fldChar w:fldCharType="begin"/>
        </w:r>
        <w:r>
          <w:rPr>
            <w:noProof/>
            <w:webHidden/>
          </w:rPr>
          <w:instrText xml:space="preserve"> PAGEREF _Toc285533942 \h </w:instrText>
        </w:r>
        <w:r>
          <w:rPr>
            <w:noProof/>
            <w:webHidden/>
          </w:rPr>
        </w:r>
        <w:r>
          <w:rPr>
            <w:noProof/>
            <w:webHidden/>
          </w:rPr>
          <w:fldChar w:fldCharType="separate"/>
        </w:r>
        <w:r>
          <w:rPr>
            <w:noProof/>
            <w:webHidden/>
          </w:rPr>
          <w:t>16</w:t>
        </w:r>
        <w:r>
          <w:rPr>
            <w:noProof/>
            <w:webHidden/>
          </w:rPr>
          <w:fldChar w:fldCharType="end"/>
        </w:r>
      </w:hyperlink>
    </w:p>
    <w:p w:rsidR="0012694C" w:rsidRDefault="0012694C">
      <w:pPr>
        <w:pStyle w:val="TOC1"/>
        <w:rPr>
          <w:rFonts w:asciiTheme="minorHAnsi" w:eastAsiaTheme="minorEastAsia" w:hAnsiTheme="minorHAnsi" w:cstheme="minorBidi"/>
          <w:bCs w:val="0"/>
          <w:caps w:val="0"/>
          <w:noProof/>
          <w:sz w:val="22"/>
          <w:szCs w:val="22"/>
          <w:lang w:bidi="ar-SA"/>
        </w:rPr>
      </w:pPr>
      <w:hyperlink w:anchor="_Toc285533943" w:history="1">
        <w:r w:rsidRPr="005C6FB4">
          <w:rPr>
            <w:rStyle w:val="Hyperlink"/>
            <w:rFonts w:ascii="Arial Black" w:hAnsi="Arial Black"/>
            <w:noProof/>
          </w:rPr>
          <w:t>7)</w:t>
        </w:r>
        <w:r>
          <w:rPr>
            <w:rFonts w:asciiTheme="minorHAnsi" w:eastAsiaTheme="minorEastAsia" w:hAnsiTheme="minorHAnsi" w:cstheme="minorBidi"/>
            <w:bCs w:val="0"/>
            <w:caps w:val="0"/>
            <w:noProof/>
            <w:sz w:val="22"/>
            <w:szCs w:val="22"/>
            <w:lang w:bidi="ar-SA"/>
          </w:rPr>
          <w:tab/>
        </w:r>
        <w:r w:rsidRPr="005C6FB4">
          <w:rPr>
            <w:rStyle w:val="Hyperlink"/>
            <w:rFonts w:ascii="Arial Black" w:hAnsi="Arial Black"/>
            <w:noProof/>
          </w:rPr>
          <w:t>Developer Notes</w:t>
        </w:r>
        <w:r>
          <w:rPr>
            <w:noProof/>
            <w:webHidden/>
          </w:rPr>
          <w:tab/>
        </w:r>
        <w:r>
          <w:rPr>
            <w:noProof/>
            <w:webHidden/>
          </w:rPr>
          <w:fldChar w:fldCharType="begin"/>
        </w:r>
        <w:r>
          <w:rPr>
            <w:noProof/>
            <w:webHidden/>
          </w:rPr>
          <w:instrText xml:space="preserve"> PAGEREF _Toc285533943 \h </w:instrText>
        </w:r>
        <w:r>
          <w:rPr>
            <w:noProof/>
            <w:webHidden/>
          </w:rPr>
        </w:r>
        <w:r>
          <w:rPr>
            <w:noProof/>
            <w:webHidden/>
          </w:rPr>
          <w:fldChar w:fldCharType="separate"/>
        </w:r>
        <w:r>
          <w:rPr>
            <w:noProof/>
            <w:webHidden/>
          </w:rPr>
          <w:t>17</w:t>
        </w:r>
        <w:r>
          <w:rPr>
            <w:noProof/>
            <w:webHidden/>
          </w:rPr>
          <w:fldChar w:fldCharType="end"/>
        </w:r>
      </w:hyperlink>
    </w:p>
    <w:p w:rsidR="0012694C" w:rsidRDefault="0012694C">
      <w:pPr>
        <w:pStyle w:val="TOC5"/>
        <w:tabs>
          <w:tab w:val="left" w:pos="1440"/>
          <w:tab w:val="right" w:leader="dot" w:pos="9440"/>
        </w:tabs>
        <w:rPr>
          <w:rFonts w:asciiTheme="minorHAnsi" w:eastAsiaTheme="minorEastAsia" w:hAnsiTheme="minorHAnsi" w:cstheme="minorBidi"/>
          <w:noProof/>
          <w:sz w:val="22"/>
          <w:szCs w:val="22"/>
          <w:lang w:bidi="ar-SA"/>
        </w:rPr>
      </w:pPr>
      <w:hyperlink w:anchor="_Toc285533944" w:history="1">
        <w:r w:rsidRPr="005C6FB4">
          <w:rPr>
            <w:rStyle w:val="Hyperlink"/>
            <w:rFonts w:ascii="Wingdings" w:hAnsi="Wingdings"/>
            <w:noProof/>
          </w:rPr>
          <w:t></w:t>
        </w:r>
        <w:r>
          <w:rPr>
            <w:rFonts w:asciiTheme="minorHAnsi" w:eastAsiaTheme="minorEastAsia" w:hAnsiTheme="minorHAnsi" w:cstheme="minorBidi"/>
            <w:noProof/>
            <w:sz w:val="22"/>
            <w:szCs w:val="22"/>
            <w:lang w:bidi="ar-SA"/>
          </w:rPr>
          <w:tab/>
        </w:r>
        <w:r w:rsidRPr="005C6FB4">
          <w:rPr>
            <w:rStyle w:val="Hyperlink"/>
            <w:b/>
            <w:noProof/>
          </w:rPr>
          <w:t>Code management</w:t>
        </w:r>
        <w:r>
          <w:rPr>
            <w:noProof/>
            <w:webHidden/>
          </w:rPr>
          <w:tab/>
        </w:r>
        <w:r>
          <w:rPr>
            <w:noProof/>
            <w:webHidden/>
          </w:rPr>
          <w:fldChar w:fldCharType="begin"/>
        </w:r>
        <w:r>
          <w:rPr>
            <w:noProof/>
            <w:webHidden/>
          </w:rPr>
          <w:instrText xml:space="preserve"> PAGEREF _Toc285533944 \h </w:instrText>
        </w:r>
        <w:r>
          <w:rPr>
            <w:noProof/>
            <w:webHidden/>
          </w:rPr>
        </w:r>
        <w:r>
          <w:rPr>
            <w:noProof/>
            <w:webHidden/>
          </w:rPr>
          <w:fldChar w:fldCharType="separate"/>
        </w:r>
        <w:r>
          <w:rPr>
            <w:noProof/>
            <w:webHidden/>
          </w:rPr>
          <w:t>17</w:t>
        </w:r>
        <w:r>
          <w:rPr>
            <w:noProof/>
            <w:webHidden/>
          </w:rPr>
          <w:fldChar w:fldCharType="end"/>
        </w:r>
      </w:hyperlink>
    </w:p>
    <w:p w:rsidR="0012694C" w:rsidRDefault="0012694C">
      <w:pPr>
        <w:pStyle w:val="TOC5"/>
        <w:tabs>
          <w:tab w:val="left" w:pos="1440"/>
          <w:tab w:val="right" w:leader="dot" w:pos="9440"/>
        </w:tabs>
        <w:rPr>
          <w:rFonts w:asciiTheme="minorHAnsi" w:eastAsiaTheme="minorEastAsia" w:hAnsiTheme="minorHAnsi" w:cstheme="minorBidi"/>
          <w:noProof/>
          <w:sz w:val="22"/>
          <w:szCs w:val="22"/>
          <w:lang w:bidi="ar-SA"/>
        </w:rPr>
      </w:pPr>
      <w:hyperlink w:anchor="_Toc285533945" w:history="1">
        <w:r w:rsidRPr="005C6FB4">
          <w:rPr>
            <w:rStyle w:val="Hyperlink"/>
            <w:rFonts w:ascii="Wingdings" w:hAnsi="Wingdings"/>
            <w:noProof/>
          </w:rPr>
          <w:t></w:t>
        </w:r>
        <w:r>
          <w:rPr>
            <w:rFonts w:asciiTheme="minorHAnsi" w:eastAsiaTheme="minorEastAsia" w:hAnsiTheme="minorHAnsi" w:cstheme="minorBidi"/>
            <w:noProof/>
            <w:sz w:val="22"/>
            <w:szCs w:val="22"/>
            <w:lang w:bidi="ar-SA"/>
          </w:rPr>
          <w:tab/>
        </w:r>
        <w:r w:rsidRPr="005C6FB4">
          <w:rPr>
            <w:rStyle w:val="Hyperlink"/>
            <w:b/>
            <w:noProof/>
          </w:rPr>
          <w:t>Deployment Process:</w:t>
        </w:r>
        <w:r>
          <w:rPr>
            <w:noProof/>
            <w:webHidden/>
          </w:rPr>
          <w:tab/>
        </w:r>
        <w:r>
          <w:rPr>
            <w:noProof/>
            <w:webHidden/>
          </w:rPr>
          <w:fldChar w:fldCharType="begin"/>
        </w:r>
        <w:r>
          <w:rPr>
            <w:noProof/>
            <w:webHidden/>
          </w:rPr>
          <w:instrText xml:space="preserve"> PAGEREF _Toc285533945 \h </w:instrText>
        </w:r>
        <w:r>
          <w:rPr>
            <w:noProof/>
            <w:webHidden/>
          </w:rPr>
        </w:r>
        <w:r>
          <w:rPr>
            <w:noProof/>
            <w:webHidden/>
          </w:rPr>
          <w:fldChar w:fldCharType="separate"/>
        </w:r>
        <w:r>
          <w:rPr>
            <w:noProof/>
            <w:webHidden/>
          </w:rPr>
          <w:t>17</w:t>
        </w:r>
        <w:r>
          <w:rPr>
            <w:noProof/>
            <w:webHidden/>
          </w:rPr>
          <w:fldChar w:fldCharType="end"/>
        </w:r>
      </w:hyperlink>
    </w:p>
    <w:p w:rsidR="0012694C" w:rsidRDefault="0012694C">
      <w:pPr>
        <w:pStyle w:val="TOC1"/>
        <w:rPr>
          <w:rFonts w:asciiTheme="minorHAnsi" w:eastAsiaTheme="minorEastAsia" w:hAnsiTheme="minorHAnsi" w:cstheme="minorBidi"/>
          <w:bCs w:val="0"/>
          <w:caps w:val="0"/>
          <w:noProof/>
          <w:sz w:val="22"/>
          <w:szCs w:val="22"/>
          <w:lang w:bidi="ar-SA"/>
        </w:rPr>
      </w:pPr>
      <w:hyperlink w:anchor="_Toc285533946" w:history="1">
        <w:r w:rsidRPr="005C6FB4">
          <w:rPr>
            <w:rStyle w:val="Hyperlink"/>
            <w:rFonts w:ascii="Arial Black" w:hAnsi="Arial Black"/>
            <w:noProof/>
          </w:rPr>
          <w:t>8)</w:t>
        </w:r>
        <w:r>
          <w:rPr>
            <w:rFonts w:asciiTheme="minorHAnsi" w:eastAsiaTheme="minorEastAsia" w:hAnsiTheme="minorHAnsi" w:cstheme="minorBidi"/>
            <w:bCs w:val="0"/>
            <w:caps w:val="0"/>
            <w:noProof/>
            <w:sz w:val="22"/>
            <w:szCs w:val="22"/>
            <w:lang w:bidi="ar-SA"/>
          </w:rPr>
          <w:tab/>
        </w:r>
        <w:r w:rsidRPr="005C6FB4">
          <w:rPr>
            <w:rStyle w:val="Hyperlink"/>
            <w:rFonts w:ascii="Arial Black" w:hAnsi="Arial Black"/>
            <w:noProof/>
          </w:rPr>
          <w:t>Issues/Workarounds:</w:t>
        </w:r>
        <w:r>
          <w:rPr>
            <w:noProof/>
            <w:webHidden/>
          </w:rPr>
          <w:tab/>
        </w:r>
        <w:r>
          <w:rPr>
            <w:noProof/>
            <w:webHidden/>
          </w:rPr>
          <w:fldChar w:fldCharType="begin"/>
        </w:r>
        <w:r>
          <w:rPr>
            <w:noProof/>
            <w:webHidden/>
          </w:rPr>
          <w:instrText xml:space="preserve"> PAGEREF _Toc285533946 \h </w:instrText>
        </w:r>
        <w:r>
          <w:rPr>
            <w:noProof/>
            <w:webHidden/>
          </w:rPr>
        </w:r>
        <w:r>
          <w:rPr>
            <w:noProof/>
            <w:webHidden/>
          </w:rPr>
          <w:fldChar w:fldCharType="separate"/>
        </w:r>
        <w:r>
          <w:rPr>
            <w:noProof/>
            <w:webHidden/>
          </w:rPr>
          <w:t>17</w:t>
        </w:r>
        <w:r>
          <w:rPr>
            <w:noProof/>
            <w:webHidden/>
          </w:rPr>
          <w:fldChar w:fldCharType="end"/>
        </w:r>
      </w:hyperlink>
    </w:p>
    <w:p w:rsidR="00F943FD" w:rsidRPr="007168D3" w:rsidRDefault="008E1D20" w:rsidP="00030164">
      <w:pPr>
        <w:rPr>
          <w:sz w:val="24"/>
          <w:szCs w:val="24"/>
        </w:rPr>
      </w:pPr>
      <w:r>
        <w:rPr>
          <w:rFonts w:ascii="Arial" w:hAnsi="Arial" w:cs="Arial"/>
          <w:bCs/>
          <w:caps/>
          <w:sz w:val="20"/>
          <w:szCs w:val="20"/>
        </w:rPr>
        <w:lastRenderedPageBreak/>
        <w:fldChar w:fldCharType="end"/>
      </w:r>
      <w:bookmarkStart w:id="0" w:name="_Toc255393343"/>
      <w:bookmarkStart w:id="1" w:name="_Toc255393544"/>
      <w:bookmarkStart w:id="2" w:name="_Toc255393606"/>
      <w:r w:rsidR="00F943FD" w:rsidRPr="007168D3">
        <w:rPr>
          <w:rFonts w:ascii="Arial Black" w:hAnsi="Arial Black"/>
          <w:sz w:val="24"/>
          <w:szCs w:val="24"/>
        </w:rPr>
        <w:t>Document History</w:t>
      </w:r>
      <w:bookmarkEnd w:id="0"/>
      <w:bookmarkEnd w:id="1"/>
      <w:bookmarkEnd w:id="2"/>
    </w:p>
    <w:tbl>
      <w:tblPr>
        <w:tblW w:w="8640" w:type="dxa"/>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9"/>
        <w:gridCol w:w="3650"/>
        <w:gridCol w:w="1744"/>
        <w:gridCol w:w="2047"/>
      </w:tblGrid>
      <w:tr w:rsidR="00F943FD" w:rsidRPr="00AC1312" w:rsidTr="00E73404">
        <w:tc>
          <w:tcPr>
            <w:tcW w:w="1199" w:type="dxa"/>
            <w:tcBorders>
              <w:top w:val="double" w:sz="6" w:space="0" w:color="000000"/>
              <w:left w:val="double" w:sz="6" w:space="0" w:color="000000"/>
              <w:bottom w:val="single" w:sz="4" w:space="0" w:color="auto"/>
              <w:right w:val="single" w:sz="4" w:space="0" w:color="auto"/>
            </w:tcBorders>
            <w:shd w:val="clear" w:color="auto" w:fill="000099"/>
          </w:tcPr>
          <w:p w:rsidR="00F943FD" w:rsidRPr="00AC1312" w:rsidRDefault="00F943FD" w:rsidP="00F943FD">
            <w:pPr>
              <w:spacing w:after="0"/>
              <w:rPr>
                <w:rFonts w:ascii="Times New Roman" w:hAnsi="Times New Roman"/>
                <w:sz w:val="24"/>
                <w:szCs w:val="24"/>
              </w:rPr>
            </w:pPr>
            <w:r w:rsidRPr="00AC1312">
              <w:rPr>
                <w:rFonts w:ascii="Times New Roman" w:hAnsi="Times New Roman"/>
                <w:sz w:val="24"/>
                <w:szCs w:val="24"/>
              </w:rPr>
              <w:t>Version</w:t>
            </w:r>
          </w:p>
        </w:tc>
        <w:tc>
          <w:tcPr>
            <w:tcW w:w="3650" w:type="dxa"/>
            <w:tcBorders>
              <w:top w:val="double" w:sz="6" w:space="0" w:color="000000"/>
              <w:left w:val="single" w:sz="4" w:space="0" w:color="auto"/>
              <w:bottom w:val="single" w:sz="4" w:space="0" w:color="auto"/>
              <w:right w:val="single" w:sz="4" w:space="0" w:color="auto"/>
            </w:tcBorders>
            <w:shd w:val="clear" w:color="auto" w:fill="000099"/>
          </w:tcPr>
          <w:p w:rsidR="00F943FD" w:rsidRPr="00AC1312" w:rsidRDefault="00F943FD" w:rsidP="00F943FD">
            <w:pPr>
              <w:spacing w:after="0"/>
              <w:rPr>
                <w:rFonts w:ascii="Times New Roman" w:hAnsi="Times New Roman"/>
                <w:sz w:val="24"/>
                <w:szCs w:val="24"/>
              </w:rPr>
            </w:pPr>
            <w:r w:rsidRPr="00AC1312">
              <w:rPr>
                <w:rFonts w:ascii="Times New Roman" w:hAnsi="Times New Roman"/>
                <w:sz w:val="24"/>
                <w:szCs w:val="24"/>
              </w:rPr>
              <w:t>Change Description</w:t>
            </w:r>
          </w:p>
        </w:tc>
        <w:tc>
          <w:tcPr>
            <w:tcW w:w="1744" w:type="dxa"/>
            <w:tcBorders>
              <w:top w:val="double" w:sz="6" w:space="0" w:color="000000"/>
              <w:left w:val="single" w:sz="4" w:space="0" w:color="auto"/>
              <w:bottom w:val="single" w:sz="4" w:space="0" w:color="auto"/>
              <w:right w:val="single" w:sz="4" w:space="0" w:color="auto"/>
            </w:tcBorders>
            <w:shd w:val="clear" w:color="auto" w:fill="000099"/>
          </w:tcPr>
          <w:p w:rsidR="00F943FD" w:rsidRPr="00AC1312" w:rsidRDefault="00F943FD" w:rsidP="00F943FD">
            <w:pPr>
              <w:spacing w:after="0"/>
              <w:rPr>
                <w:rFonts w:ascii="Times New Roman" w:hAnsi="Times New Roman"/>
                <w:sz w:val="24"/>
                <w:szCs w:val="24"/>
              </w:rPr>
            </w:pPr>
            <w:r w:rsidRPr="00AC1312">
              <w:rPr>
                <w:rFonts w:ascii="Times New Roman" w:hAnsi="Times New Roman"/>
                <w:sz w:val="24"/>
                <w:szCs w:val="24"/>
              </w:rPr>
              <w:t>Author</w:t>
            </w:r>
          </w:p>
        </w:tc>
        <w:tc>
          <w:tcPr>
            <w:tcW w:w="2047" w:type="dxa"/>
            <w:tcBorders>
              <w:top w:val="double" w:sz="6" w:space="0" w:color="000000"/>
              <w:left w:val="single" w:sz="4" w:space="0" w:color="auto"/>
              <w:bottom w:val="single" w:sz="4" w:space="0" w:color="auto"/>
              <w:right w:val="double" w:sz="6" w:space="0" w:color="000000"/>
            </w:tcBorders>
            <w:shd w:val="clear" w:color="auto" w:fill="000099"/>
          </w:tcPr>
          <w:p w:rsidR="00F943FD" w:rsidRPr="00AC1312" w:rsidRDefault="00F943FD" w:rsidP="00F943FD">
            <w:pPr>
              <w:spacing w:after="0"/>
              <w:rPr>
                <w:rFonts w:ascii="Times New Roman" w:hAnsi="Times New Roman"/>
                <w:sz w:val="24"/>
                <w:szCs w:val="24"/>
              </w:rPr>
            </w:pPr>
            <w:r w:rsidRPr="00AC1312">
              <w:rPr>
                <w:rFonts w:ascii="Times New Roman" w:hAnsi="Times New Roman"/>
                <w:sz w:val="24"/>
                <w:szCs w:val="24"/>
              </w:rPr>
              <w:t>Date Released</w:t>
            </w:r>
          </w:p>
        </w:tc>
      </w:tr>
      <w:tr w:rsidR="00F943FD" w:rsidRPr="00AC1312" w:rsidTr="00E73404">
        <w:tc>
          <w:tcPr>
            <w:tcW w:w="1199" w:type="dxa"/>
            <w:tcBorders>
              <w:top w:val="single" w:sz="4" w:space="0" w:color="auto"/>
              <w:left w:val="double" w:sz="6" w:space="0" w:color="000000"/>
              <w:bottom w:val="single" w:sz="4" w:space="0" w:color="auto"/>
              <w:right w:val="single" w:sz="4" w:space="0" w:color="auto"/>
            </w:tcBorders>
          </w:tcPr>
          <w:p w:rsidR="00F943FD" w:rsidRPr="00AC1312" w:rsidRDefault="00EB1DC5" w:rsidP="00952F91">
            <w:pPr>
              <w:spacing w:after="120"/>
              <w:rPr>
                <w:rFonts w:ascii="Arial" w:hAnsi="Arial" w:cs="Arial"/>
                <w:sz w:val="20"/>
                <w:szCs w:val="20"/>
              </w:rPr>
            </w:pPr>
            <w:r>
              <w:rPr>
                <w:rFonts w:ascii="Arial" w:hAnsi="Arial" w:cs="Arial"/>
                <w:sz w:val="20"/>
                <w:szCs w:val="20"/>
              </w:rPr>
              <w:t>1.0</w:t>
            </w:r>
          </w:p>
        </w:tc>
        <w:tc>
          <w:tcPr>
            <w:tcW w:w="3650" w:type="dxa"/>
            <w:tcBorders>
              <w:top w:val="single" w:sz="4" w:space="0" w:color="auto"/>
              <w:left w:val="single" w:sz="4" w:space="0" w:color="auto"/>
              <w:bottom w:val="single" w:sz="4" w:space="0" w:color="auto"/>
              <w:right w:val="single" w:sz="4" w:space="0" w:color="auto"/>
            </w:tcBorders>
          </w:tcPr>
          <w:p w:rsidR="00F943FD" w:rsidRPr="00AC1312" w:rsidRDefault="00EB1DC5" w:rsidP="00952F91">
            <w:pPr>
              <w:spacing w:after="120"/>
              <w:rPr>
                <w:rFonts w:ascii="Arial" w:hAnsi="Arial" w:cs="Arial"/>
                <w:sz w:val="20"/>
                <w:szCs w:val="20"/>
              </w:rPr>
            </w:pPr>
            <w:r>
              <w:rPr>
                <w:rFonts w:ascii="Arial" w:hAnsi="Arial" w:cs="Arial"/>
                <w:sz w:val="20"/>
                <w:szCs w:val="20"/>
              </w:rPr>
              <w:t>Initial Draft</w:t>
            </w:r>
          </w:p>
        </w:tc>
        <w:tc>
          <w:tcPr>
            <w:tcW w:w="1744" w:type="dxa"/>
            <w:tcBorders>
              <w:top w:val="single" w:sz="4" w:space="0" w:color="auto"/>
              <w:left w:val="single" w:sz="4" w:space="0" w:color="auto"/>
              <w:bottom w:val="single" w:sz="4" w:space="0" w:color="auto"/>
              <w:right w:val="single" w:sz="4" w:space="0" w:color="auto"/>
            </w:tcBorders>
          </w:tcPr>
          <w:p w:rsidR="00F943FD" w:rsidRPr="00AC1312" w:rsidRDefault="00EB1DC5" w:rsidP="00952F91">
            <w:pPr>
              <w:spacing w:after="120"/>
              <w:rPr>
                <w:rFonts w:ascii="Arial" w:hAnsi="Arial" w:cs="Arial"/>
                <w:sz w:val="20"/>
                <w:szCs w:val="20"/>
              </w:rPr>
            </w:pPr>
            <w:r>
              <w:rPr>
                <w:rFonts w:ascii="Arial" w:hAnsi="Arial" w:cs="Arial"/>
                <w:sz w:val="20"/>
                <w:szCs w:val="20"/>
              </w:rPr>
              <w:t>Albin I</w:t>
            </w:r>
          </w:p>
        </w:tc>
        <w:tc>
          <w:tcPr>
            <w:tcW w:w="2047" w:type="dxa"/>
            <w:tcBorders>
              <w:top w:val="single" w:sz="4" w:space="0" w:color="auto"/>
              <w:left w:val="single" w:sz="4" w:space="0" w:color="auto"/>
              <w:bottom w:val="single" w:sz="4" w:space="0" w:color="auto"/>
              <w:right w:val="double" w:sz="6" w:space="0" w:color="000000"/>
            </w:tcBorders>
          </w:tcPr>
          <w:p w:rsidR="00F943FD" w:rsidRPr="00AC1312" w:rsidRDefault="00EB1DC5" w:rsidP="00F943FD">
            <w:pPr>
              <w:spacing w:after="120"/>
              <w:rPr>
                <w:rFonts w:ascii="Arial" w:hAnsi="Arial" w:cs="Arial"/>
                <w:sz w:val="20"/>
                <w:szCs w:val="20"/>
              </w:rPr>
            </w:pPr>
            <w:r>
              <w:rPr>
                <w:rFonts w:ascii="Arial" w:hAnsi="Arial" w:cs="Arial"/>
                <w:sz w:val="20"/>
                <w:szCs w:val="20"/>
              </w:rPr>
              <w:t>Dec 15 2010</w:t>
            </w:r>
          </w:p>
        </w:tc>
      </w:tr>
      <w:tr w:rsidR="00F943FD" w:rsidRPr="00AC1312" w:rsidTr="004325C8">
        <w:trPr>
          <w:trHeight w:val="260"/>
        </w:trPr>
        <w:tc>
          <w:tcPr>
            <w:tcW w:w="1199" w:type="dxa"/>
            <w:tcBorders>
              <w:top w:val="single" w:sz="4" w:space="0" w:color="auto"/>
              <w:left w:val="double" w:sz="6" w:space="0" w:color="000000"/>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3650" w:type="dxa"/>
            <w:tcBorders>
              <w:top w:val="single" w:sz="4" w:space="0" w:color="auto"/>
              <w:left w:val="single" w:sz="4" w:space="0" w:color="auto"/>
              <w:bottom w:val="single" w:sz="4" w:space="0" w:color="auto"/>
              <w:right w:val="single" w:sz="4" w:space="0" w:color="auto"/>
            </w:tcBorders>
          </w:tcPr>
          <w:p w:rsidR="00F943FD" w:rsidRPr="0069765F" w:rsidRDefault="00F943FD" w:rsidP="00952F91">
            <w:pPr>
              <w:spacing w:after="120"/>
              <w:rPr>
                <w:rFonts w:ascii="Arial" w:hAnsi="Arial" w:cs="Arial"/>
                <w:sz w:val="20"/>
                <w:szCs w:val="20"/>
              </w:rPr>
            </w:pPr>
          </w:p>
        </w:tc>
        <w:tc>
          <w:tcPr>
            <w:tcW w:w="1744"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2047" w:type="dxa"/>
            <w:tcBorders>
              <w:top w:val="single" w:sz="4" w:space="0" w:color="auto"/>
              <w:left w:val="single" w:sz="4" w:space="0" w:color="auto"/>
              <w:bottom w:val="single" w:sz="4" w:space="0" w:color="auto"/>
              <w:right w:val="double" w:sz="6" w:space="0" w:color="000000"/>
            </w:tcBorders>
          </w:tcPr>
          <w:p w:rsidR="00F943FD" w:rsidRPr="00AC1312" w:rsidRDefault="00F943FD" w:rsidP="00952F91">
            <w:pPr>
              <w:spacing w:after="120"/>
              <w:rPr>
                <w:rFonts w:ascii="Arial" w:hAnsi="Arial" w:cs="Arial"/>
                <w:sz w:val="20"/>
                <w:szCs w:val="20"/>
              </w:rPr>
            </w:pPr>
          </w:p>
        </w:tc>
      </w:tr>
      <w:tr w:rsidR="00F943FD" w:rsidRPr="00AC1312" w:rsidTr="00E73404">
        <w:tc>
          <w:tcPr>
            <w:tcW w:w="1199" w:type="dxa"/>
            <w:tcBorders>
              <w:top w:val="single" w:sz="4" w:space="0" w:color="auto"/>
              <w:left w:val="double" w:sz="6" w:space="0" w:color="000000"/>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3650"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1744"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2047" w:type="dxa"/>
            <w:tcBorders>
              <w:top w:val="single" w:sz="4" w:space="0" w:color="auto"/>
              <w:left w:val="single" w:sz="4" w:space="0" w:color="auto"/>
              <w:bottom w:val="single" w:sz="4" w:space="0" w:color="auto"/>
              <w:right w:val="double" w:sz="6" w:space="0" w:color="000000"/>
            </w:tcBorders>
          </w:tcPr>
          <w:p w:rsidR="00F943FD" w:rsidRPr="00AC1312" w:rsidRDefault="00F943FD" w:rsidP="00952F91">
            <w:pPr>
              <w:spacing w:after="120"/>
              <w:rPr>
                <w:rFonts w:ascii="Arial" w:hAnsi="Arial" w:cs="Arial"/>
                <w:sz w:val="20"/>
                <w:szCs w:val="20"/>
              </w:rPr>
            </w:pPr>
          </w:p>
        </w:tc>
      </w:tr>
      <w:tr w:rsidR="00F943FD" w:rsidRPr="00AC1312" w:rsidTr="00E73404">
        <w:tc>
          <w:tcPr>
            <w:tcW w:w="1199" w:type="dxa"/>
            <w:tcBorders>
              <w:top w:val="single" w:sz="4" w:space="0" w:color="auto"/>
              <w:left w:val="double" w:sz="6" w:space="0" w:color="000000"/>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3650"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1744"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2047" w:type="dxa"/>
            <w:tcBorders>
              <w:top w:val="single" w:sz="4" w:space="0" w:color="auto"/>
              <w:left w:val="single" w:sz="4" w:space="0" w:color="auto"/>
              <w:bottom w:val="single" w:sz="4" w:space="0" w:color="auto"/>
              <w:right w:val="double" w:sz="6" w:space="0" w:color="000000"/>
            </w:tcBorders>
          </w:tcPr>
          <w:p w:rsidR="00F943FD" w:rsidRPr="00AC1312" w:rsidRDefault="00F943FD" w:rsidP="00952F91">
            <w:pPr>
              <w:spacing w:after="120"/>
              <w:rPr>
                <w:rFonts w:ascii="Arial" w:hAnsi="Arial" w:cs="Arial"/>
                <w:sz w:val="20"/>
                <w:szCs w:val="20"/>
              </w:rPr>
            </w:pPr>
          </w:p>
        </w:tc>
      </w:tr>
    </w:tbl>
    <w:p w:rsidR="00F943FD" w:rsidRPr="007168D3" w:rsidRDefault="00F943FD" w:rsidP="00952F91">
      <w:pPr>
        <w:pStyle w:val="Heading1"/>
        <w:numPr>
          <w:ilvl w:val="0"/>
          <w:numId w:val="12"/>
        </w:numPr>
        <w:ind w:left="540"/>
        <w:rPr>
          <w:rFonts w:ascii="Arial Black" w:hAnsi="Arial Black"/>
          <w:sz w:val="24"/>
          <w:szCs w:val="24"/>
        </w:rPr>
      </w:pPr>
      <w:bookmarkStart w:id="3" w:name="_Toc205631966"/>
      <w:bookmarkStart w:id="4" w:name="_Toc250462676"/>
      <w:bookmarkStart w:id="5" w:name="_Toc250464293"/>
      <w:bookmarkStart w:id="6" w:name="_Toc250464507"/>
      <w:bookmarkStart w:id="7" w:name="_Toc251149703"/>
      <w:bookmarkStart w:id="8" w:name="_Toc255393344"/>
      <w:bookmarkStart w:id="9" w:name="_Toc255393545"/>
      <w:bookmarkStart w:id="10" w:name="_Toc255393607"/>
      <w:bookmarkStart w:id="11" w:name="_Toc285533916"/>
      <w:r w:rsidRPr="007168D3">
        <w:rPr>
          <w:rFonts w:ascii="Arial Black" w:hAnsi="Arial Black"/>
          <w:sz w:val="24"/>
          <w:szCs w:val="24"/>
        </w:rPr>
        <w:t>Approvals</w:t>
      </w:r>
      <w:bookmarkEnd w:id="3"/>
      <w:bookmarkEnd w:id="4"/>
      <w:bookmarkEnd w:id="5"/>
      <w:bookmarkEnd w:id="6"/>
      <w:bookmarkEnd w:id="7"/>
      <w:bookmarkEnd w:id="8"/>
      <w:bookmarkEnd w:id="9"/>
      <w:bookmarkEnd w:id="10"/>
      <w:bookmarkEnd w:id="11"/>
      <w:r w:rsidRPr="007168D3">
        <w:rPr>
          <w:rFonts w:ascii="Arial Black" w:hAnsi="Arial Black"/>
          <w:sz w:val="24"/>
          <w:szCs w:val="24"/>
        </w:rPr>
        <w:t xml:space="preserve"> </w:t>
      </w:r>
    </w:p>
    <w:p w:rsidR="00F943FD" w:rsidRDefault="00F943FD" w:rsidP="00F943FD">
      <w:pPr>
        <w:spacing w:after="120"/>
        <w:rPr>
          <w:rFonts w:ascii="Arial" w:hAnsi="Arial" w:cs="Arial"/>
          <w:sz w:val="20"/>
          <w:szCs w:val="20"/>
        </w:rPr>
      </w:pPr>
      <w:r w:rsidRPr="00F71275">
        <w:rPr>
          <w:rFonts w:ascii="Arial" w:hAnsi="Arial" w:cs="Arial"/>
          <w:sz w:val="20"/>
          <w:szCs w:val="20"/>
        </w:rPr>
        <w:t>The individuals listed below will be required to review and approve this document.</w:t>
      </w:r>
    </w:p>
    <w:tbl>
      <w:tblPr>
        <w:tblW w:w="8640" w:type="dxa"/>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0"/>
        <w:gridCol w:w="2511"/>
        <w:gridCol w:w="2132"/>
        <w:gridCol w:w="1797"/>
      </w:tblGrid>
      <w:tr w:rsidR="00F943FD" w:rsidRPr="00E73404" w:rsidTr="00E73404">
        <w:tc>
          <w:tcPr>
            <w:tcW w:w="2200" w:type="dxa"/>
            <w:tcBorders>
              <w:top w:val="double" w:sz="6" w:space="0" w:color="000000"/>
              <w:left w:val="double" w:sz="6" w:space="0" w:color="000000"/>
              <w:bottom w:val="single" w:sz="4" w:space="0" w:color="auto"/>
              <w:right w:val="single" w:sz="4" w:space="0" w:color="auto"/>
            </w:tcBorders>
            <w:shd w:val="clear" w:color="auto" w:fill="000099"/>
          </w:tcPr>
          <w:p w:rsidR="00F943FD" w:rsidRPr="00AC1312" w:rsidRDefault="00F943FD" w:rsidP="0046526F">
            <w:pPr>
              <w:pStyle w:val="Table"/>
            </w:pPr>
            <w:r w:rsidRPr="00AC1312">
              <w:t>Role</w:t>
            </w:r>
          </w:p>
        </w:tc>
        <w:tc>
          <w:tcPr>
            <w:tcW w:w="2511" w:type="dxa"/>
            <w:tcBorders>
              <w:top w:val="double" w:sz="6" w:space="0" w:color="000000"/>
              <w:left w:val="single" w:sz="4" w:space="0" w:color="auto"/>
              <w:bottom w:val="single" w:sz="4" w:space="0" w:color="auto"/>
              <w:right w:val="single" w:sz="4" w:space="0" w:color="auto"/>
            </w:tcBorders>
            <w:shd w:val="clear" w:color="auto" w:fill="000099"/>
          </w:tcPr>
          <w:p w:rsidR="00F943FD" w:rsidRPr="00AC1312" w:rsidRDefault="00F943FD" w:rsidP="0046526F">
            <w:pPr>
              <w:pStyle w:val="Table"/>
            </w:pPr>
            <w:r w:rsidRPr="00AC1312">
              <w:t>Name</w:t>
            </w:r>
          </w:p>
        </w:tc>
        <w:tc>
          <w:tcPr>
            <w:tcW w:w="2132" w:type="dxa"/>
            <w:tcBorders>
              <w:top w:val="double" w:sz="6" w:space="0" w:color="000000"/>
              <w:left w:val="single" w:sz="4" w:space="0" w:color="auto"/>
              <w:bottom w:val="single" w:sz="4" w:space="0" w:color="auto"/>
              <w:right w:val="single" w:sz="4" w:space="0" w:color="auto"/>
            </w:tcBorders>
            <w:shd w:val="clear" w:color="auto" w:fill="000099"/>
          </w:tcPr>
          <w:p w:rsidR="00F943FD" w:rsidRPr="00AC1312" w:rsidRDefault="00F943FD" w:rsidP="0046526F">
            <w:pPr>
              <w:pStyle w:val="Table"/>
            </w:pPr>
            <w:r w:rsidRPr="00AC1312">
              <w:t>Signature</w:t>
            </w:r>
          </w:p>
        </w:tc>
        <w:tc>
          <w:tcPr>
            <w:tcW w:w="1797" w:type="dxa"/>
            <w:tcBorders>
              <w:top w:val="double" w:sz="6" w:space="0" w:color="000000"/>
              <w:left w:val="single" w:sz="4" w:space="0" w:color="auto"/>
              <w:bottom w:val="single" w:sz="4" w:space="0" w:color="auto"/>
              <w:right w:val="double" w:sz="6" w:space="0" w:color="000000"/>
            </w:tcBorders>
            <w:shd w:val="clear" w:color="auto" w:fill="000099"/>
          </w:tcPr>
          <w:p w:rsidR="00F943FD" w:rsidRPr="00AC1312" w:rsidRDefault="00F943FD" w:rsidP="0046526F">
            <w:pPr>
              <w:pStyle w:val="Table"/>
            </w:pPr>
            <w:r w:rsidRPr="00AC1312">
              <w:t>Date</w:t>
            </w:r>
          </w:p>
        </w:tc>
      </w:tr>
      <w:tr w:rsidR="00F943FD" w:rsidRPr="00AC1312" w:rsidTr="00E73404">
        <w:tc>
          <w:tcPr>
            <w:tcW w:w="2200" w:type="dxa"/>
            <w:tcBorders>
              <w:top w:val="single" w:sz="4" w:space="0" w:color="auto"/>
              <w:left w:val="double" w:sz="6" w:space="0" w:color="000000"/>
              <w:bottom w:val="single" w:sz="4" w:space="0" w:color="auto"/>
              <w:right w:val="single" w:sz="4" w:space="0" w:color="auto"/>
            </w:tcBorders>
          </w:tcPr>
          <w:p w:rsidR="00F943FD" w:rsidRPr="00AC1312" w:rsidRDefault="00F943FD" w:rsidP="00952F91">
            <w:pPr>
              <w:rPr>
                <w:rFonts w:ascii="Arial" w:hAnsi="Arial" w:cs="Arial"/>
                <w:sz w:val="20"/>
                <w:szCs w:val="20"/>
              </w:rPr>
            </w:pPr>
          </w:p>
        </w:tc>
        <w:tc>
          <w:tcPr>
            <w:tcW w:w="2511"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2132"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1797" w:type="dxa"/>
            <w:tcBorders>
              <w:top w:val="single" w:sz="4" w:space="0" w:color="auto"/>
              <w:left w:val="single" w:sz="4" w:space="0" w:color="auto"/>
              <w:bottom w:val="single" w:sz="4" w:space="0" w:color="auto"/>
              <w:right w:val="double" w:sz="6" w:space="0" w:color="000000"/>
            </w:tcBorders>
          </w:tcPr>
          <w:p w:rsidR="00F943FD" w:rsidRPr="00AC1312" w:rsidRDefault="00F943FD" w:rsidP="00952F91">
            <w:pPr>
              <w:spacing w:after="120"/>
              <w:rPr>
                <w:rFonts w:ascii="Arial" w:hAnsi="Arial" w:cs="Arial"/>
                <w:sz w:val="20"/>
                <w:szCs w:val="20"/>
              </w:rPr>
            </w:pPr>
          </w:p>
        </w:tc>
      </w:tr>
      <w:tr w:rsidR="00F943FD" w:rsidRPr="00AC1312" w:rsidTr="00E73404">
        <w:tc>
          <w:tcPr>
            <w:tcW w:w="2200" w:type="dxa"/>
            <w:tcBorders>
              <w:top w:val="single" w:sz="4" w:space="0" w:color="auto"/>
              <w:left w:val="double" w:sz="6" w:space="0" w:color="000000"/>
              <w:bottom w:val="single" w:sz="4" w:space="0" w:color="auto"/>
              <w:right w:val="single" w:sz="4" w:space="0" w:color="auto"/>
            </w:tcBorders>
          </w:tcPr>
          <w:p w:rsidR="00F943FD" w:rsidRPr="00AC1312" w:rsidRDefault="00F943FD" w:rsidP="00952F91">
            <w:pPr>
              <w:rPr>
                <w:rFonts w:ascii="Arial" w:hAnsi="Arial" w:cs="Arial"/>
                <w:sz w:val="20"/>
                <w:szCs w:val="20"/>
              </w:rPr>
            </w:pPr>
          </w:p>
        </w:tc>
        <w:tc>
          <w:tcPr>
            <w:tcW w:w="2511"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2132"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1797" w:type="dxa"/>
            <w:tcBorders>
              <w:top w:val="single" w:sz="4" w:space="0" w:color="auto"/>
              <w:left w:val="single" w:sz="4" w:space="0" w:color="auto"/>
              <w:bottom w:val="single" w:sz="4" w:space="0" w:color="auto"/>
              <w:right w:val="double" w:sz="6" w:space="0" w:color="000000"/>
            </w:tcBorders>
          </w:tcPr>
          <w:p w:rsidR="00F943FD" w:rsidRPr="00AC1312" w:rsidRDefault="00F943FD" w:rsidP="00952F91">
            <w:pPr>
              <w:spacing w:after="120"/>
              <w:rPr>
                <w:rFonts w:ascii="Arial" w:hAnsi="Arial" w:cs="Arial"/>
                <w:sz w:val="20"/>
                <w:szCs w:val="20"/>
              </w:rPr>
            </w:pPr>
          </w:p>
        </w:tc>
      </w:tr>
    </w:tbl>
    <w:p w:rsidR="00D52EE1" w:rsidRPr="007168D3" w:rsidRDefault="00D52EE1" w:rsidP="00952F91">
      <w:pPr>
        <w:pStyle w:val="Heading1"/>
        <w:numPr>
          <w:ilvl w:val="0"/>
          <w:numId w:val="12"/>
        </w:numPr>
        <w:ind w:left="540"/>
        <w:rPr>
          <w:rFonts w:ascii="Arial Black" w:hAnsi="Arial Black"/>
          <w:sz w:val="24"/>
          <w:szCs w:val="24"/>
        </w:rPr>
      </w:pPr>
      <w:bookmarkStart w:id="12" w:name="_Toc255393345"/>
      <w:bookmarkStart w:id="13" w:name="_Toc255393546"/>
      <w:bookmarkStart w:id="14" w:name="_Toc255393608"/>
      <w:bookmarkStart w:id="15" w:name="_Toc285533917"/>
      <w:r w:rsidRPr="007168D3">
        <w:rPr>
          <w:rFonts w:ascii="Arial Black" w:hAnsi="Arial Black"/>
          <w:sz w:val="24"/>
          <w:szCs w:val="24"/>
        </w:rPr>
        <w:t>Review List</w:t>
      </w:r>
      <w:bookmarkEnd w:id="12"/>
      <w:bookmarkEnd w:id="13"/>
      <w:bookmarkEnd w:id="14"/>
      <w:bookmarkEnd w:id="15"/>
    </w:p>
    <w:tbl>
      <w:tblPr>
        <w:tblW w:w="2935" w:type="pct"/>
        <w:tblInd w:w="1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13"/>
        <w:gridCol w:w="1861"/>
      </w:tblGrid>
      <w:tr w:rsidR="00D52EE1" w:rsidRPr="00AC1312" w:rsidTr="00E73404">
        <w:tc>
          <w:tcPr>
            <w:tcW w:w="3360" w:type="pct"/>
            <w:tcBorders>
              <w:top w:val="single" w:sz="4" w:space="0" w:color="auto"/>
              <w:left w:val="single" w:sz="4" w:space="0" w:color="auto"/>
              <w:bottom w:val="single" w:sz="4" w:space="0" w:color="auto"/>
              <w:right w:val="single" w:sz="4" w:space="0" w:color="auto"/>
            </w:tcBorders>
            <w:shd w:val="clear" w:color="auto" w:fill="000080"/>
          </w:tcPr>
          <w:p w:rsidR="00D52EE1" w:rsidRPr="00AC1312" w:rsidRDefault="00D52EE1" w:rsidP="00C112D9">
            <w:pPr>
              <w:spacing w:after="0"/>
              <w:rPr>
                <w:rFonts w:ascii="Times New Roman" w:hAnsi="Times New Roman"/>
                <w:sz w:val="24"/>
                <w:szCs w:val="24"/>
              </w:rPr>
            </w:pPr>
            <w:r w:rsidRPr="00AC1312">
              <w:rPr>
                <w:rFonts w:ascii="Times New Roman" w:hAnsi="Times New Roman"/>
                <w:sz w:val="24"/>
                <w:szCs w:val="24"/>
              </w:rPr>
              <w:t>Name</w:t>
            </w:r>
          </w:p>
        </w:tc>
        <w:tc>
          <w:tcPr>
            <w:tcW w:w="1640" w:type="pct"/>
            <w:tcBorders>
              <w:top w:val="single" w:sz="4" w:space="0" w:color="auto"/>
              <w:left w:val="single" w:sz="4" w:space="0" w:color="auto"/>
              <w:bottom w:val="single" w:sz="4" w:space="0" w:color="auto"/>
              <w:right w:val="single" w:sz="4" w:space="0" w:color="auto"/>
            </w:tcBorders>
            <w:shd w:val="clear" w:color="auto" w:fill="000080"/>
          </w:tcPr>
          <w:p w:rsidR="00D52EE1" w:rsidRPr="00AC1312" w:rsidRDefault="00D52EE1" w:rsidP="00C112D9">
            <w:pPr>
              <w:spacing w:after="0"/>
              <w:rPr>
                <w:rFonts w:ascii="Times New Roman" w:hAnsi="Times New Roman"/>
                <w:sz w:val="24"/>
                <w:szCs w:val="24"/>
              </w:rPr>
            </w:pPr>
            <w:r w:rsidRPr="00AC1312">
              <w:rPr>
                <w:rFonts w:ascii="Times New Roman" w:hAnsi="Times New Roman"/>
                <w:sz w:val="24"/>
                <w:szCs w:val="24"/>
              </w:rPr>
              <w:t>Position</w:t>
            </w:r>
          </w:p>
        </w:tc>
      </w:tr>
      <w:tr w:rsidR="00C112D9" w:rsidRPr="00AC1312" w:rsidTr="00E73404">
        <w:trPr>
          <w:trHeight w:val="290"/>
        </w:trPr>
        <w:tc>
          <w:tcPr>
            <w:tcW w:w="3360" w:type="pct"/>
            <w:tcBorders>
              <w:top w:val="single" w:sz="4" w:space="0" w:color="auto"/>
              <w:left w:val="single" w:sz="4" w:space="0" w:color="auto"/>
              <w:bottom w:val="single" w:sz="4" w:space="0" w:color="auto"/>
              <w:right w:val="single" w:sz="4" w:space="0" w:color="auto"/>
            </w:tcBorders>
            <w:shd w:val="clear" w:color="auto" w:fill="FFFFFF"/>
          </w:tcPr>
          <w:p w:rsidR="00C112D9" w:rsidRPr="00AC1312" w:rsidRDefault="00C112D9" w:rsidP="00B474A2"/>
        </w:tc>
        <w:tc>
          <w:tcPr>
            <w:tcW w:w="1640" w:type="pct"/>
            <w:tcBorders>
              <w:top w:val="single" w:sz="4" w:space="0" w:color="auto"/>
              <w:left w:val="single" w:sz="4" w:space="0" w:color="auto"/>
              <w:bottom w:val="single" w:sz="4" w:space="0" w:color="auto"/>
              <w:right w:val="single" w:sz="4" w:space="0" w:color="auto"/>
            </w:tcBorders>
            <w:shd w:val="clear" w:color="auto" w:fill="FFFFFF"/>
          </w:tcPr>
          <w:p w:rsidR="00C112D9" w:rsidRPr="00AC1312" w:rsidRDefault="00C112D9" w:rsidP="00B474A2"/>
        </w:tc>
      </w:tr>
    </w:tbl>
    <w:p w:rsidR="00414A49" w:rsidRPr="007168D3" w:rsidRDefault="00414A49" w:rsidP="00952F91">
      <w:pPr>
        <w:pStyle w:val="Heading1"/>
        <w:numPr>
          <w:ilvl w:val="0"/>
          <w:numId w:val="12"/>
        </w:numPr>
        <w:ind w:left="540"/>
        <w:rPr>
          <w:rFonts w:ascii="Arial Black" w:hAnsi="Arial Black"/>
          <w:sz w:val="24"/>
          <w:szCs w:val="24"/>
        </w:rPr>
      </w:pPr>
      <w:bookmarkStart w:id="16" w:name="_Toc255393346"/>
      <w:bookmarkStart w:id="17" w:name="_Toc255393547"/>
      <w:bookmarkStart w:id="18" w:name="_Toc255393609"/>
      <w:bookmarkStart w:id="19" w:name="_Toc285533918"/>
      <w:r w:rsidRPr="007168D3">
        <w:rPr>
          <w:rFonts w:ascii="Arial Black" w:hAnsi="Arial Black"/>
          <w:sz w:val="24"/>
          <w:szCs w:val="24"/>
        </w:rPr>
        <w:t>Related Documentation</w:t>
      </w:r>
      <w:bookmarkEnd w:id="16"/>
      <w:bookmarkEnd w:id="17"/>
      <w:bookmarkEnd w:id="18"/>
      <w:bookmarkEnd w:id="19"/>
    </w:p>
    <w:tbl>
      <w:tblPr>
        <w:tblW w:w="3338" w:type="pct"/>
        <w:tblInd w:w="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6"/>
        <w:gridCol w:w="1797"/>
        <w:gridCol w:w="2483"/>
        <w:gridCol w:w="1417"/>
      </w:tblGrid>
      <w:tr w:rsidR="00C22A85" w:rsidRPr="00AC1312" w:rsidTr="00E73404">
        <w:trPr>
          <w:tblHeader/>
        </w:trPr>
        <w:tc>
          <w:tcPr>
            <w:tcW w:w="586" w:type="pct"/>
            <w:tcBorders>
              <w:top w:val="single" w:sz="4" w:space="0" w:color="auto"/>
              <w:left w:val="single" w:sz="4" w:space="0" w:color="auto"/>
              <w:bottom w:val="single" w:sz="4" w:space="0" w:color="auto"/>
              <w:right w:val="single" w:sz="4" w:space="0" w:color="auto"/>
            </w:tcBorders>
            <w:shd w:val="clear" w:color="auto" w:fill="000080"/>
          </w:tcPr>
          <w:p w:rsidR="00F943FD" w:rsidRPr="00AC1312" w:rsidRDefault="00F943FD" w:rsidP="00952F91">
            <w:pPr>
              <w:pStyle w:val="Table"/>
            </w:pPr>
            <w:r w:rsidRPr="00AC1312">
              <w:t>Ref</w:t>
            </w:r>
          </w:p>
        </w:tc>
        <w:tc>
          <w:tcPr>
            <w:tcW w:w="1392" w:type="pct"/>
            <w:tcBorders>
              <w:top w:val="single" w:sz="4" w:space="0" w:color="auto"/>
              <w:left w:val="single" w:sz="4" w:space="0" w:color="auto"/>
              <w:bottom w:val="single" w:sz="4" w:space="0" w:color="auto"/>
              <w:right w:val="single" w:sz="4" w:space="0" w:color="auto"/>
            </w:tcBorders>
            <w:shd w:val="clear" w:color="auto" w:fill="000080"/>
          </w:tcPr>
          <w:p w:rsidR="00F943FD" w:rsidRPr="00AC1312" w:rsidRDefault="00F943FD" w:rsidP="00952F91">
            <w:pPr>
              <w:pStyle w:val="Table"/>
            </w:pPr>
            <w:r w:rsidRPr="00AC1312">
              <w:t>Title</w:t>
            </w:r>
          </w:p>
        </w:tc>
        <w:tc>
          <w:tcPr>
            <w:tcW w:w="1924" w:type="pct"/>
            <w:tcBorders>
              <w:top w:val="single" w:sz="4" w:space="0" w:color="auto"/>
              <w:left w:val="single" w:sz="4" w:space="0" w:color="auto"/>
              <w:bottom w:val="single" w:sz="4" w:space="0" w:color="auto"/>
              <w:right w:val="single" w:sz="4" w:space="0" w:color="auto"/>
            </w:tcBorders>
            <w:shd w:val="clear" w:color="auto" w:fill="000080"/>
          </w:tcPr>
          <w:p w:rsidR="00F943FD" w:rsidRPr="00AC1312" w:rsidRDefault="00F943FD" w:rsidP="00952F91">
            <w:pPr>
              <w:pStyle w:val="Table"/>
            </w:pPr>
            <w:r w:rsidRPr="00AC1312">
              <w:t>Author</w:t>
            </w:r>
          </w:p>
        </w:tc>
        <w:tc>
          <w:tcPr>
            <w:tcW w:w="1098" w:type="pct"/>
            <w:tcBorders>
              <w:top w:val="single" w:sz="4" w:space="0" w:color="auto"/>
              <w:left w:val="single" w:sz="4" w:space="0" w:color="auto"/>
              <w:bottom w:val="single" w:sz="4" w:space="0" w:color="auto"/>
              <w:right w:val="single" w:sz="4" w:space="0" w:color="auto"/>
            </w:tcBorders>
            <w:shd w:val="clear" w:color="auto" w:fill="000080"/>
          </w:tcPr>
          <w:p w:rsidR="00F943FD" w:rsidRPr="00AC1312" w:rsidRDefault="00F943FD" w:rsidP="00952F91">
            <w:pPr>
              <w:pStyle w:val="Table"/>
            </w:pPr>
            <w:r w:rsidRPr="00AC1312">
              <w:t>Version</w:t>
            </w:r>
          </w:p>
        </w:tc>
      </w:tr>
      <w:tr w:rsidR="00C22A85" w:rsidRPr="00AC1312" w:rsidTr="00E73404">
        <w:tc>
          <w:tcPr>
            <w:tcW w:w="586" w:type="pct"/>
          </w:tcPr>
          <w:p w:rsidR="00F943FD" w:rsidRPr="00AC1312" w:rsidRDefault="00F943FD" w:rsidP="00970BF7">
            <w:pPr>
              <w:pStyle w:val="Table"/>
            </w:pPr>
            <w:r w:rsidRPr="00AC1312">
              <w:t>I0</w:t>
            </w:r>
            <w:r w:rsidR="00970BF7">
              <w:t>46</w:t>
            </w:r>
          </w:p>
        </w:tc>
        <w:tc>
          <w:tcPr>
            <w:tcW w:w="1392" w:type="pct"/>
          </w:tcPr>
          <w:p w:rsidR="00F943FD" w:rsidRPr="00AC1312" w:rsidRDefault="000D19BC" w:rsidP="00F943FD">
            <w:pPr>
              <w:pStyle w:val="Table"/>
            </w:pPr>
            <w:r w:rsidRPr="000D19BC">
              <w:t>I065_ARCASH_ Siebel to SAP Contact Management</w:t>
            </w:r>
          </w:p>
        </w:tc>
        <w:tc>
          <w:tcPr>
            <w:tcW w:w="1924" w:type="pct"/>
          </w:tcPr>
          <w:p w:rsidR="00F943FD" w:rsidRPr="00970BF7" w:rsidRDefault="000D19BC" w:rsidP="00952F91">
            <w:pPr>
              <w:pStyle w:val="table0"/>
              <w:rPr>
                <w:szCs w:val="18"/>
              </w:rPr>
            </w:pPr>
            <w:r>
              <w:rPr>
                <w:rFonts w:cs="Arial"/>
                <w:sz w:val="20"/>
              </w:rPr>
              <w:t>Melodie Martinez</w:t>
            </w:r>
          </w:p>
        </w:tc>
        <w:tc>
          <w:tcPr>
            <w:tcW w:w="1098" w:type="pct"/>
          </w:tcPr>
          <w:p w:rsidR="00F943FD" w:rsidRPr="00AC1312" w:rsidRDefault="00F943FD" w:rsidP="00952F91">
            <w:pPr>
              <w:pStyle w:val="table0"/>
            </w:pPr>
            <w:r w:rsidRPr="00AC1312">
              <w:t>1.0</w:t>
            </w:r>
          </w:p>
        </w:tc>
      </w:tr>
      <w:tr w:rsidR="00C22A85" w:rsidRPr="00AC1312" w:rsidTr="00E73404">
        <w:tc>
          <w:tcPr>
            <w:tcW w:w="586" w:type="pct"/>
          </w:tcPr>
          <w:p w:rsidR="00F943FD" w:rsidRPr="00AC1312" w:rsidRDefault="00F943FD" w:rsidP="00952F91">
            <w:pPr>
              <w:pStyle w:val="Table"/>
            </w:pPr>
          </w:p>
        </w:tc>
        <w:tc>
          <w:tcPr>
            <w:tcW w:w="1392" w:type="pct"/>
          </w:tcPr>
          <w:p w:rsidR="00F943FD" w:rsidRPr="00AC1312" w:rsidRDefault="00F943FD" w:rsidP="00952F91">
            <w:pPr>
              <w:pStyle w:val="table0"/>
            </w:pPr>
          </w:p>
        </w:tc>
        <w:tc>
          <w:tcPr>
            <w:tcW w:w="1924" w:type="pct"/>
          </w:tcPr>
          <w:p w:rsidR="00F943FD" w:rsidRPr="00AC1312" w:rsidRDefault="00F943FD" w:rsidP="00952F91">
            <w:pPr>
              <w:pStyle w:val="table0"/>
            </w:pPr>
          </w:p>
        </w:tc>
        <w:tc>
          <w:tcPr>
            <w:tcW w:w="1098" w:type="pct"/>
          </w:tcPr>
          <w:p w:rsidR="00F943FD" w:rsidRPr="00AC1312" w:rsidRDefault="00F943FD" w:rsidP="00952F91">
            <w:pPr>
              <w:pStyle w:val="table0"/>
            </w:pPr>
          </w:p>
        </w:tc>
      </w:tr>
      <w:tr w:rsidR="00C22A85" w:rsidRPr="00AC1312" w:rsidTr="00E73404">
        <w:tc>
          <w:tcPr>
            <w:tcW w:w="586" w:type="pct"/>
          </w:tcPr>
          <w:p w:rsidR="00F943FD" w:rsidRPr="00AC1312" w:rsidRDefault="00F943FD" w:rsidP="00952F91">
            <w:pPr>
              <w:pStyle w:val="Table"/>
            </w:pPr>
          </w:p>
        </w:tc>
        <w:tc>
          <w:tcPr>
            <w:tcW w:w="1392" w:type="pct"/>
          </w:tcPr>
          <w:p w:rsidR="00F943FD" w:rsidRPr="00AC1312" w:rsidRDefault="00F943FD" w:rsidP="00952F91">
            <w:pPr>
              <w:pStyle w:val="table0"/>
            </w:pPr>
          </w:p>
        </w:tc>
        <w:tc>
          <w:tcPr>
            <w:tcW w:w="1924" w:type="pct"/>
          </w:tcPr>
          <w:p w:rsidR="00F943FD" w:rsidRPr="00AC1312" w:rsidRDefault="00F943FD" w:rsidP="00952F91">
            <w:pPr>
              <w:pStyle w:val="table0"/>
            </w:pPr>
          </w:p>
        </w:tc>
        <w:tc>
          <w:tcPr>
            <w:tcW w:w="1098" w:type="pct"/>
          </w:tcPr>
          <w:p w:rsidR="00F943FD" w:rsidRPr="00AC1312" w:rsidRDefault="00F943FD" w:rsidP="00952F91">
            <w:pPr>
              <w:pStyle w:val="table0"/>
            </w:pPr>
          </w:p>
        </w:tc>
      </w:tr>
      <w:tr w:rsidR="00C22A85" w:rsidRPr="00AC1312" w:rsidTr="00E73404">
        <w:tc>
          <w:tcPr>
            <w:tcW w:w="586" w:type="pct"/>
          </w:tcPr>
          <w:p w:rsidR="00F943FD" w:rsidRPr="00AC1312" w:rsidRDefault="00F943FD" w:rsidP="00F943FD">
            <w:pPr>
              <w:pStyle w:val="ListNumber"/>
              <w:tabs>
                <w:tab w:val="clear" w:pos="595"/>
              </w:tabs>
              <w:ind w:firstLine="0"/>
            </w:pPr>
          </w:p>
        </w:tc>
        <w:tc>
          <w:tcPr>
            <w:tcW w:w="1392" w:type="pct"/>
          </w:tcPr>
          <w:p w:rsidR="00F943FD" w:rsidRPr="00AC1312" w:rsidRDefault="00F943FD" w:rsidP="00952F91">
            <w:pPr>
              <w:pStyle w:val="table0"/>
            </w:pPr>
          </w:p>
        </w:tc>
        <w:tc>
          <w:tcPr>
            <w:tcW w:w="1924" w:type="pct"/>
          </w:tcPr>
          <w:p w:rsidR="00F943FD" w:rsidRPr="00AC1312" w:rsidRDefault="00F943FD" w:rsidP="00952F91">
            <w:pPr>
              <w:pStyle w:val="table0"/>
            </w:pPr>
          </w:p>
        </w:tc>
        <w:tc>
          <w:tcPr>
            <w:tcW w:w="1098" w:type="pct"/>
          </w:tcPr>
          <w:p w:rsidR="00F943FD" w:rsidRPr="00AC1312" w:rsidRDefault="00F943FD" w:rsidP="00952F91">
            <w:pPr>
              <w:pStyle w:val="table0"/>
            </w:pPr>
          </w:p>
        </w:tc>
      </w:tr>
    </w:tbl>
    <w:p w:rsidR="00177CEC" w:rsidRDefault="00177CEC" w:rsidP="00952F91">
      <w:pPr>
        <w:pStyle w:val="Heading1"/>
        <w:numPr>
          <w:ilvl w:val="0"/>
          <w:numId w:val="12"/>
        </w:numPr>
        <w:ind w:left="630"/>
        <w:rPr>
          <w:rFonts w:ascii="Arial Black" w:hAnsi="Arial Black"/>
          <w:sz w:val="24"/>
          <w:szCs w:val="24"/>
        </w:rPr>
      </w:pPr>
      <w:bookmarkStart w:id="20" w:name="_Toc255393347"/>
      <w:bookmarkStart w:id="21" w:name="_Toc255393548"/>
      <w:bookmarkStart w:id="22" w:name="_Toc255393610"/>
      <w:bookmarkStart w:id="23" w:name="_Toc285533919"/>
      <w:r w:rsidRPr="007168D3">
        <w:rPr>
          <w:rFonts w:ascii="Arial Black" w:hAnsi="Arial Black"/>
          <w:sz w:val="24"/>
          <w:szCs w:val="24"/>
        </w:rPr>
        <w:t>Glossary</w:t>
      </w:r>
      <w:bookmarkEnd w:id="20"/>
      <w:bookmarkEnd w:id="21"/>
      <w:bookmarkEnd w:id="22"/>
      <w:bookmarkEnd w:id="23"/>
    </w:p>
    <w:p w:rsidR="00231DD2" w:rsidRPr="00231DD2" w:rsidRDefault="00231DD2" w:rsidP="00231DD2"/>
    <w:tbl>
      <w:tblPr>
        <w:tblW w:w="2543" w:type="pct"/>
        <w:tblInd w:w="1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7"/>
        <w:gridCol w:w="3469"/>
      </w:tblGrid>
      <w:tr w:rsidR="00177CEC" w:rsidRPr="00AC1312" w:rsidTr="00E73404">
        <w:trPr>
          <w:trHeight w:val="358"/>
          <w:tblHeader/>
        </w:trPr>
        <w:tc>
          <w:tcPr>
            <w:tcW w:w="1472" w:type="pct"/>
            <w:tcBorders>
              <w:top w:val="single" w:sz="4" w:space="0" w:color="auto"/>
              <w:left w:val="single" w:sz="4" w:space="0" w:color="auto"/>
              <w:bottom w:val="single" w:sz="4" w:space="0" w:color="auto"/>
              <w:right w:val="single" w:sz="4" w:space="0" w:color="auto"/>
            </w:tcBorders>
            <w:shd w:val="clear" w:color="auto" w:fill="000080"/>
            <w:vAlign w:val="center"/>
          </w:tcPr>
          <w:p w:rsidR="00177CEC" w:rsidRPr="00AC1312" w:rsidRDefault="00EC773E" w:rsidP="00B474A2">
            <w:r w:rsidRPr="00AC1312">
              <w:t xml:space="preserve">Abbreviation </w:t>
            </w:r>
          </w:p>
        </w:tc>
        <w:tc>
          <w:tcPr>
            <w:tcW w:w="3528" w:type="pct"/>
            <w:tcBorders>
              <w:top w:val="single" w:sz="4" w:space="0" w:color="auto"/>
              <w:left w:val="single" w:sz="4" w:space="0" w:color="auto"/>
              <w:bottom w:val="single" w:sz="4" w:space="0" w:color="auto"/>
              <w:right w:val="single" w:sz="4" w:space="0" w:color="auto"/>
            </w:tcBorders>
            <w:shd w:val="clear" w:color="auto" w:fill="000080"/>
            <w:vAlign w:val="center"/>
          </w:tcPr>
          <w:p w:rsidR="00177CEC" w:rsidRPr="00AC1312" w:rsidRDefault="00177CEC" w:rsidP="00B474A2">
            <w:r w:rsidRPr="00AC1312">
              <w:t>Definition</w:t>
            </w:r>
          </w:p>
        </w:tc>
      </w:tr>
      <w:tr w:rsidR="00537DED" w:rsidRPr="00AC1312" w:rsidTr="00E73404">
        <w:tc>
          <w:tcPr>
            <w:tcW w:w="1472" w:type="pct"/>
            <w:tcBorders>
              <w:top w:val="single" w:sz="4" w:space="0" w:color="auto"/>
              <w:left w:val="single" w:sz="4" w:space="0" w:color="auto"/>
              <w:bottom w:val="single" w:sz="4" w:space="0" w:color="auto"/>
              <w:right w:val="single" w:sz="4" w:space="0" w:color="auto"/>
            </w:tcBorders>
            <w:shd w:val="clear" w:color="auto" w:fill="auto"/>
          </w:tcPr>
          <w:p w:rsidR="00537DED" w:rsidRPr="00AC1312" w:rsidRDefault="00537DED" w:rsidP="00B474A2">
            <w:pPr>
              <w:pStyle w:val="table0"/>
            </w:pPr>
            <w:r w:rsidRPr="00AC1312">
              <w:t>CCRM</w:t>
            </w:r>
          </w:p>
        </w:tc>
        <w:tc>
          <w:tcPr>
            <w:tcW w:w="3528" w:type="pct"/>
            <w:tcBorders>
              <w:top w:val="single" w:sz="4" w:space="0" w:color="auto"/>
              <w:left w:val="single" w:sz="4" w:space="0" w:color="auto"/>
              <w:bottom w:val="single" w:sz="4" w:space="0" w:color="auto"/>
              <w:right w:val="single" w:sz="4" w:space="0" w:color="auto"/>
            </w:tcBorders>
            <w:shd w:val="clear" w:color="auto" w:fill="auto"/>
          </w:tcPr>
          <w:p w:rsidR="00537DED" w:rsidRPr="00AC1312" w:rsidRDefault="00537DED" w:rsidP="00726CCB">
            <w:pPr>
              <w:pStyle w:val="table0"/>
            </w:pPr>
            <w:r w:rsidRPr="00AC1312">
              <w:t>Commerce and Cus</w:t>
            </w:r>
            <w:r w:rsidR="00726CCB">
              <w:t>tom</w:t>
            </w:r>
            <w:r w:rsidRPr="00AC1312">
              <w:t>er Relationship Management</w:t>
            </w:r>
          </w:p>
        </w:tc>
      </w:tr>
      <w:tr w:rsidR="00E3460B" w:rsidRPr="00AC1312" w:rsidTr="00E73404">
        <w:tc>
          <w:tcPr>
            <w:tcW w:w="1472" w:type="pct"/>
            <w:tcBorders>
              <w:top w:val="single" w:sz="4" w:space="0" w:color="auto"/>
              <w:left w:val="single" w:sz="4" w:space="0" w:color="auto"/>
              <w:bottom w:val="single" w:sz="4" w:space="0" w:color="auto"/>
              <w:right w:val="single" w:sz="4" w:space="0" w:color="auto"/>
            </w:tcBorders>
            <w:shd w:val="clear" w:color="auto" w:fill="auto"/>
          </w:tcPr>
          <w:p w:rsidR="00E3460B" w:rsidRPr="00AC1312" w:rsidRDefault="00E3460B" w:rsidP="00B474A2">
            <w:pPr>
              <w:pStyle w:val="table0"/>
            </w:pPr>
            <w:r w:rsidRPr="00AC1312">
              <w:t>EAI</w:t>
            </w:r>
          </w:p>
        </w:tc>
        <w:tc>
          <w:tcPr>
            <w:tcW w:w="3528" w:type="pct"/>
            <w:tcBorders>
              <w:top w:val="single" w:sz="4" w:space="0" w:color="auto"/>
              <w:left w:val="single" w:sz="4" w:space="0" w:color="auto"/>
              <w:bottom w:val="single" w:sz="4" w:space="0" w:color="auto"/>
              <w:right w:val="single" w:sz="4" w:space="0" w:color="auto"/>
            </w:tcBorders>
            <w:shd w:val="clear" w:color="auto" w:fill="auto"/>
          </w:tcPr>
          <w:p w:rsidR="00E3460B" w:rsidRPr="00AC1312" w:rsidRDefault="00E3460B" w:rsidP="00B474A2">
            <w:pPr>
              <w:pStyle w:val="table0"/>
              <w:rPr>
                <w:color w:val="000000"/>
              </w:rPr>
            </w:pPr>
            <w:smartTag w:uri="urn:schemas-microsoft-com:office:smarttags" w:element="place">
              <w:smartTag w:uri="urn:schemas-microsoft-com:office:smarttags" w:element="City">
                <w:r w:rsidRPr="00AC1312">
                  <w:t>Enterprise</w:t>
                </w:r>
              </w:smartTag>
            </w:smartTag>
            <w:r w:rsidRPr="00AC1312">
              <w:t xml:space="preserve"> Application Integration</w:t>
            </w:r>
          </w:p>
        </w:tc>
      </w:tr>
      <w:tr w:rsidR="0015798D" w:rsidRPr="00AC1312" w:rsidTr="00E73404">
        <w:tc>
          <w:tcPr>
            <w:tcW w:w="1472" w:type="pct"/>
            <w:tcBorders>
              <w:top w:val="single" w:sz="4" w:space="0" w:color="auto"/>
              <w:left w:val="single" w:sz="4" w:space="0" w:color="auto"/>
              <w:bottom w:val="single" w:sz="4" w:space="0" w:color="auto"/>
              <w:right w:val="single" w:sz="4" w:space="0" w:color="auto"/>
            </w:tcBorders>
            <w:shd w:val="clear" w:color="auto" w:fill="auto"/>
          </w:tcPr>
          <w:p w:rsidR="0015798D" w:rsidRPr="00AC1312" w:rsidRDefault="00576435" w:rsidP="00B474A2">
            <w:pPr>
              <w:pStyle w:val="table0"/>
            </w:pPr>
            <w:r w:rsidRPr="00AC1312">
              <w:t>B2CC</w:t>
            </w:r>
          </w:p>
        </w:tc>
        <w:tc>
          <w:tcPr>
            <w:tcW w:w="3528" w:type="pct"/>
            <w:tcBorders>
              <w:top w:val="single" w:sz="4" w:space="0" w:color="auto"/>
              <w:left w:val="single" w:sz="4" w:space="0" w:color="auto"/>
              <w:bottom w:val="single" w:sz="4" w:space="0" w:color="auto"/>
              <w:right w:val="single" w:sz="4" w:space="0" w:color="auto"/>
            </w:tcBorders>
            <w:shd w:val="clear" w:color="auto" w:fill="auto"/>
          </w:tcPr>
          <w:p w:rsidR="0015798D" w:rsidRPr="00AC1312" w:rsidRDefault="002F77D4" w:rsidP="00B474A2">
            <w:pPr>
              <w:pStyle w:val="table0"/>
            </w:pPr>
            <w:r>
              <w:t>Bill To Cash Collection</w:t>
            </w:r>
          </w:p>
        </w:tc>
      </w:tr>
      <w:tr w:rsidR="0015798D" w:rsidRPr="00AC1312" w:rsidTr="00E73404">
        <w:tc>
          <w:tcPr>
            <w:tcW w:w="1472" w:type="pct"/>
            <w:tcBorders>
              <w:top w:val="single" w:sz="4" w:space="0" w:color="auto"/>
              <w:left w:val="single" w:sz="4" w:space="0" w:color="auto"/>
              <w:bottom w:val="single" w:sz="4" w:space="0" w:color="auto"/>
              <w:right w:val="single" w:sz="4" w:space="0" w:color="auto"/>
            </w:tcBorders>
            <w:shd w:val="clear" w:color="auto" w:fill="auto"/>
          </w:tcPr>
          <w:p w:rsidR="0015798D" w:rsidRPr="00AC1312" w:rsidRDefault="00576435" w:rsidP="00B474A2">
            <w:pPr>
              <w:pStyle w:val="table0"/>
            </w:pPr>
            <w:r w:rsidRPr="00AC1312">
              <w:lastRenderedPageBreak/>
              <w:t>SAP</w:t>
            </w:r>
          </w:p>
        </w:tc>
        <w:tc>
          <w:tcPr>
            <w:tcW w:w="3528" w:type="pct"/>
            <w:tcBorders>
              <w:top w:val="single" w:sz="4" w:space="0" w:color="auto"/>
              <w:left w:val="single" w:sz="4" w:space="0" w:color="auto"/>
              <w:bottom w:val="single" w:sz="4" w:space="0" w:color="auto"/>
              <w:right w:val="single" w:sz="4" w:space="0" w:color="auto"/>
            </w:tcBorders>
            <w:shd w:val="clear" w:color="auto" w:fill="auto"/>
          </w:tcPr>
          <w:p w:rsidR="0015798D" w:rsidRPr="00AC1312" w:rsidRDefault="00D22CA6" w:rsidP="00B474A2">
            <w:pPr>
              <w:pStyle w:val="table0"/>
            </w:pPr>
            <w:r>
              <w:t>SAP System</w:t>
            </w:r>
          </w:p>
        </w:tc>
      </w:tr>
    </w:tbl>
    <w:p w:rsidR="00AF7C44" w:rsidRDefault="00AF7C44" w:rsidP="00952F91">
      <w:pPr>
        <w:pStyle w:val="Heading1"/>
        <w:numPr>
          <w:ilvl w:val="0"/>
          <w:numId w:val="12"/>
        </w:numPr>
        <w:tabs>
          <w:tab w:val="left" w:pos="720"/>
        </w:tabs>
        <w:ind w:left="630"/>
        <w:rPr>
          <w:rFonts w:ascii="Arial Black" w:hAnsi="Arial Black"/>
          <w:sz w:val="24"/>
          <w:szCs w:val="24"/>
        </w:rPr>
      </w:pPr>
      <w:bookmarkStart w:id="24" w:name="_Toc255393348"/>
      <w:bookmarkStart w:id="25" w:name="_Toc255393549"/>
      <w:bookmarkStart w:id="26" w:name="_Toc255393611"/>
      <w:bookmarkStart w:id="27" w:name="_Toc285533920"/>
      <w:r w:rsidRPr="007168D3">
        <w:rPr>
          <w:rFonts w:ascii="Arial Black" w:hAnsi="Arial Black"/>
          <w:sz w:val="24"/>
          <w:szCs w:val="24"/>
        </w:rPr>
        <w:t>Introduction</w:t>
      </w:r>
      <w:bookmarkEnd w:id="24"/>
      <w:bookmarkEnd w:id="25"/>
      <w:bookmarkEnd w:id="26"/>
      <w:bookmarkEnd w:id="27"/>
    </w:p>
    <w:p w:rsidR="00231DD2" w:rsidRPr="00231DD2" w:rsidRDefault="00231DD2" w:rsidP="00231DD2"/>
    <w:p w:rsidR="00521727" w:rsidRPr="00521727" w:rsidRDefault="00AF7C44" w:rsidP="00521727">
      <w:pPr>
        <w:pStyle w:val="Heading5"/>
        <w:numPr>
          <w:ilvl w:val="4"/>
          <w:numId w:val="10"/>
        </w:numPr>
        <w:ind w:left="1080"/>
        <w:jc w:val="both"/>
      </w:pPr>
      <w:bookmarkStart w:id="28" w:name="_Toc285533921"/>
      <w:r w:rsidRPr="00521727">
        <w:rPr>
          <w:rFonts w:ascii="Arial" w:hAnsi="Arial" w:cs="Arial"/>
          <w:b/>
        </w:rPr>
        <w:t>Document Context</w:t>
      </w:r>
      <w:bookmarkEnd w:id="28"/>
    </w:p>
    <w:p w:rsidR="00521727" w:rsidRPr="0028740E" w:rsidRDefault="00521727" w:rsidP="0028740E">
      <w:pPr>
        <w:ind w:left="1080" w:firstLine="720"/>
        <w:rPr>
          <w:rFonts w:ascii="Arial" w:hAnsi="Arial" w:cs="Arial"/>
          <w:sz w:val="20"/>
          <w:szCs w:val="20"/>
        </w:rPr>
      </w:pPr>
      <w:r w:rsidRPr="00521727">
        <w:rPr>
          <w:rFonts w:ascii="Arial" w:hAnsi="Arial" w:cs="Arial"/>
          <w:sz w:val="20"/>
          <w:szCs w:val="20"/>
        </w:rPr>
        <w:t>This document is one of a set of Interface Definition Documents providing the definition and High Level Design of the interfaces required for the Siebel CRM to SAP B2CC This document details the interfaces which support the propagation of changes (creation, update and delete) of internal and external contacts from master system Siebel CRM to receipt systems (SAP B2CC ). The interface will also indicate the association and de-association of a contact to an account and the contact function changes.</w:t>
      </w:r>
    </w:p>
    <w:p w:rsidR="00AF7C44" w:rsidRDefault="00AF7C44" w:rsidP="00952F91">
      <w:pPr>
        <w:pStyle w:val="Heading5"/>
        <w:numPr>
          <w:ilvl w:val="4"/>
          <w:numId w:val="10"/>
        </w:numPr>
        <w:ind w:left="1080"/>
        <w:jc w:val="both"/>
        <w:rPr>
          <w:rFonts w:ascii="Arial" w:hAnsi="Arial" w:cs="Arial"/>
          <w:b/>
        </w:rPr>
      </w:pPr>
      <w:bookmarkStart w:id="29" w:name="_Toc285533922"/>
      <w:r w:rsidRPr="0015686C">
        <w:rPr>
          <w:rFonts w:ascii="Arial" w:hAnsi="Arial" w:cs="Arial"/>
          <w:b/>
        </w:rPr>
        <w:t>Document Structure</w:t>
      </w:r>
      <w:bookmarkEnd w:id="29"/>
    </w:p>
    <w:p w:rsidR="0010659A" w:rsidRPr="0010659A" w:rsidRDefault="00DB1F37" w:rsidP="0028740E">
      <w:pPr>
        <w:ind w:left="1440" w:firstLine="720"/>
      </w:pPr>
      <w:r w:rsidRPr="0028740E">
        <w:rPr>
          <w:rFonts w:ascii="Arial" w:hAnsi="Arial" w:cs="Arial"/>
          <w:sz w:val="20"/>
          <w:szCs w:val="20"/>
        </w:rPr>
        <w:t>This document describes about the requirements of an interface in terms of scope, functionality and characteristics.  This document focus on what the interface does from an end-to-end perspective. Also covers the design of interface and the technical integration implementation</w:t>
      </w:r>
      <w:r>
        <w:rPr>
          <w:rFonts w:ascii="Arial" w:hAnsi="Arial" w:cs="Arial"/>
        </w:rPr>
        <w:t xml:space="preserve">. </w:t>
      </w:r>
    </w:p>
    <w:p w:rsidR="00AF7C44" w:rsidRDefault="00AF7C44" w:rsidP="00952F91">
      <w:pPr>
        <w:pStyle w:val="Heading5"/>
        <w:numPr>
          <w:ilvl w:val="4"/>
          <w:numId w:val="10"/>
        </w:numPr>
        <w:ind w:left="1080"/>
        <w:jc w:val="both"/>
        <w:rPr>
          <w:rFonts w:ascii="Arial" w:hAnsi="Arial" w:cs="Arial"/>
          <w:b/>
        </w:rPr>
      </w:pPr>
      <w:bookmarkStart w:id="30" w:name="_Toc285533923"/>
      <w:r w:rsidRPr="0015686C">
        <w:rPr>
          <w:rFonts w:ascii="Arial" w:hAnsi="Arial" w:cs="Arial"/>
          <w:b/>
        </w:rPr>
        <w:t>Scope</w:t>
      </w:r>
      <w:bookmarkEnd w:id="30"/>
    </w:p>
    <w:p w:rsidR="00521727" w:rsidRPr="00776FCB" w:rsidRDefault="00521727" w:rsidP="00521727">
      <w:pPr>
        <w:tabs>
          <w:tab w:val="left" w:pos="960"/>
          <w:tab w:val="left" w:pos="1440"/>
        </w:tabs>
        <w:spacing w:after="0" w:line="240" w:lineRule="auto"/>
        <w:ind w:left="1440"/>
        <w:jc w:val="both"/>
        <w:rPr>
          <w:rFonts w:ascii="Arial" w:hAnsi="Arial" w:cs="Arial"/>
          <w:sz w:val="20"/>
          <w:szCs w:val="20"/>
        </w:rPr>
      </w:pPr>
      <w:r w:rsidRPr="00776FCB">
        <w:rPr>
          <w:rFonts w:ascii="Arial" w:hAnsi="Arial" w:cs="Arial"/>
          <w:sz w:val="20"/>
          <w:szCs w:val="20"/>
        </w:rPr>
        <w:t>The scope of this interface document defines the creation and update of internal and external contacts into SAP from SIEBEL. As Siebel is the system of record it will hold the most accurate information which needs to be reflected in SAP.</w:t>
      </w:r>
    </w:p>
    <w:p w:rsidR="00521727" w:rsidRPr="00776FCB" w:rsidRDefault="00521727" w:rsidP="00521727">
      <w:pPr>
        <w:tabs>
          <w:tab w:val="left" w:pos="960"/>
          <w:tab w:val="left" w:pos="1440"/>
        </w:tabs>
        <w:spacing w:after="0" w:line="240" w:lineRule="auto"/>
        <w:ind w:left="1440"/>
        <w:jc w:val="both"/>
        <w:rPr>
          <w:rFonts w:ascii="Arial" w:hAnsi="Arial" w:cs="Arial"/>
          <w:sz w:val="20"/>
          <w:szCs w:val="20"/>
        </w:rPr>
      </w:pPr>
    </w:p>
    <w:p w:rsidR="00D37E03" w:rsidRDefault="00521727">
      <w:pPr>
        <w:spacing w:after="0" w:line="240" w:lineRule="auto"/>
        <w:rPr>
          <w:rFonts w:ascii="Arial" w:hAnsi="Arial" w:cs="Arial"/>
          <w:sz w:val="20"/>
          <w:szCs w:val="20"/>
        </w:rPr>
      </w:pPr>
      <w:r w:rsidRPr="00776FCB">
        <w:rPr>
          <w:rFonts w:ascii="Arial" w:hAnsi="Arial" w:cs="Arial"/>
          <w:sz w:val="20"/>
          <w:szCs w:val="20"/>
        </w:rPr>
        <w:t>This interface defines the scope of contact propagation from SIEBEL to SAP (request   component) alone.</w:t>
      </w:r>
      <w:r w:rsidR="00D37E03">
        <w:rPr>
          <w:rFonts w:ascii="Arial" w:hAnsi="Arial" w:cs="Arial"/>
          <w:sz w:val="20"/>
          <w:szCs w:val="20"/>
        </w:rPr>
        <w:br w:type="page"/>
      </w:r>
    </w:p>
    <w:p w:rsidR="00D37E03" w:rsidRDefault="00D37E03" w:rsidP="00521727">
      <w:pPr>
        <w:tabs>
          <w:tab w:val="left" w:pos="960"/>
          <w:tab w:val="left" w:pos="1440"/>
        </w:tabs>
        <w:spacing w:after="0" w:line="240" w:lineRule="auto"/>
        <w:ind w:left="1440"/>
        <w:jc w:val="both"/>
        <w:rPr>
          <w:rFonts w:ascii="Arial" w:hAnsi="Arial" w:cs="Arial"/>
          <w:sz w:val="20"/>
          <w:szCs w:val="20"/>
        </w:rPr>
        <w:sectPr w:rsidR="00D37E03" w:rsidSect="0022789D">
          <w:footerReference w:type="default" r:id="rId9"/>
          <w:pgSz w:w="11907" w:h="16840" w:code="9"/>
          <w:pgMar w:top="1080" w:right="657" w:bottom="1253" w:left="1800" w:header="708" w:footer="708" w:gutter="0"/>
          <w:cols w:space="708"/>
          <w:docGrid w:linePitch="360"/>
        </w:sectPr>
      </w:pPr>
    </w:p>
    <w:p w:rsidR="00521727" w:rsidRPr="00776FCB" w:rsidRDefault="00521727" w:rsidP="00521727">
      <w:pPr>
        <w:tabs>
          <w:tab w:val="left" w:pos="960"/>
          <w:tab w:val="left" w:pos="1440"/>
        </w:tabs>
        <w:spacing w:after="0" w:line="240" w:lineRule="auto"/>
        <w:ind w:left="1440"/>
        <w:jc w:val="both"/>
        <w:rPr>
          <w:rFonts w:ascii="Arial" w:hAnsi="Arial" w:cs="Arial"/>
          <w:sz w:val="20"/>
          <w:szCs w:val="20"/>
        </w:rPr>
      </w:pPr>
    </w:p>
    <w:p w:rsidR="00521727" w:rsidRPr="00776FCB" w:rsidRDefault="00521727" w:rsidP="00521727">
      <w:pPr>
        <w:tabs>
          <w:tab w:val="left" w:pos="960"/>
          <w:tab w:val="left" w:pos="1440"/>
        </w:tabs>
        <w:spacing w:after="0" w:line="240" w:lineRule="auto"/>
        <w:ind w:left="1440"/>
        <w:jc w:val="both"/>
        <w:rPr>
          <w:rFonts w:ascii="Arial" w:hAnsi="Arial" w:cs="Arial"/>
          <w:sz w:val="20"/>
          <w:szCs w:val="20"/>
        </w:rPr>
      </w:pPr>
      <w:r w:rsidRPr="00776FCB">
        <w:rPr>
          <w:rFonts w:ascii="Arial" w:hAnsi="Arial" w:cs="Arial"/>
          <w:sz w:val="20"/>
          <w:szCs w:val="20"/>
        </w:rPr>
        <w:t>Only the contacts with accounts having the functions as Bill payer and administrator</w:t>
      </w:r>
      <w:bookmarkStart w:id="31" w:name="_Toc279655931"/>
      <w:r w:rsidRPr="00776FCB">
        <w:rPr>
          <w:rFonts w:ascii="Arial" w:hAnsi="Arial" w:cs="Arial"/>
          <w:sz w:val="20"/>
          <w:szCs w:val="20"/>
        </w:rPr>
        <w:t xml:space="preserve"> will be propagated to SAP.</w:t>
      </w:r>
    </w:p>
    <w:p w:rsidR="00521727" w:rsidRPr="00776FCB" w:rsidRDefault="00521727" w:rsidP="00521727">
      <w:pPr>
        <w:tabs>
          <w:tab w:val="left" w:pos="960"/>
          <w:tab w:val="left" w:pos="1440"/>
        </w:tabs>
        <w:spacing w:after="0" w:line="240" w:lineRule="auto"/>
        <w:ind w:left="1440"/>
        <w:jc w:val="both"/>
        <w:rPr>
          <w:rFonts w:ascii="Arial" w:hAnsi="Arial" w:cs="Arial"/>
          <w:sz w:val="20"/>
          <w:szCs w:val="20"/>
        </w:rPr>
      </w:pPr>
    </w:p>
    <w:p w:rsidR="00AF7C44" w:rsidRDefault="00AF7C44" w:rsidP="00952F91">
      <w:pPr>
        <w:pStyle w:val="Heading5"/>
        <w:numPr>
          <w:ilvl w:val="4"/>
          <w:numId w:val="10"/>
        </w:numPr>
        <w:ind w:left="1080"/>
        <w:jc w:val="both"/>
        <w:rPr>
          <w:rFonts w:ascii="Arial" w:hAnsi="Arial" w:cs="Arial"/>
          <w:b/>
        </w:rPr>
      </w:pPr>
      <w:bookmarkStart w:id="32" w:name="_Toc285533924"/>
      <w:bookmarkEnd w:id="31"/>
      <w:r w:rsidRPr="0015686C">
        <w:rPr>
          <w:rFonts w:ascii="Arial" w:hAnsi="Arial" w:cs="Arial"/>
          <w:b/>
        </w:rPr>
        <w:t>Out of Scope</w:t>
      </w:r>
      <w:bookmarkEnd w:id="32"/>
    </w:p>
    <w:p w:rsidR="00A92655" w:rsidRPr="00A92655" w:rsidRDefault="00A92655" w:rsidP="00A92655">
      <w:pPr>
        <w:numPr>
          <w:ilvl w:val="0"/>
          <w:numId w:val="20"/>
        </w:numPr>
      </w:pPr>
      <w:r>
        <w:t>NA-</w:t>
      </w:r>
    </w:p>
    <w:p w:rsidR="00AF7C44" w:rsidRDefault="00AF7C44" w:rsidP="00952F91">
      <w:pPr>
        <w:pStyle w:val="Heading5"/>
        <w:numPr>
          <w:ilvl w:val="4"/>
          <w:numId w:val="10"/>
        </w:numPr>
        <w:ind w:left="1080"/>
        <w:jc w:val="both"/>
        <w:rPr>
          <w:rFonts w:ascii="Arial" w:hAnsi="Arial" w:cs="Arial"/>
          <w:b/>
        </w:rPr>
      </w:pPr>
      <w:bookmarkStart w:id="33" w:name="_Toc285533925"/>
      <w:r w:rsidRPr="0015686C">
        <w:rPr>
          <w:rFonts w:ascii="Arial" w:hAnsi="Arial" w:cs="Arial"/>
          <w:b/>
        </w:rPr>
        <w:t>Assumptions</w:t>
      </w:r>
      <w:bookmarkEnd w:id="33"/>
    </w:p>
    <w:p w:rsidR="00521727" w:rsidRPr="00776FCB" w:rsidRDefault="00521727" w:rsidP="00521727">
      <w:pPr>
        <w:spacing w:after="0" w:line="240" w:lineRule="auto"/>
        <w:ind w:left="1440"/>
        <w:rPr>
          <w:rFonts w:ascii="Arial" w:hAnsi="Arial" w:cs="Arial"/>
          <w:sz w:val="20"/>
          <w:szCs w:val="20"/>
        </w:rPr>
      </w:pPr>
      <w:r w:rsidRPr="00776FCB">
        <w:rPr>
          <w:rFonts w:ascii="Arial" w:hAnsi="Arial" w:cs="Arial"/>
          <w:sz w:val="20"/>
          <w:szCs w:val="20"/>
        </w:rPr>
        <w:t>SAP system will ONLY subscribe to Bill Payer Contact Functions via this interface.</w:t>
      </w:r>
    </w:p>
    <w:p w:rsidR="00521727" w:rsidRPr="00776FCB" w:rsidRDefault="00521727" w:rsidP="00521727">
      <w:pPr>
        <w:spacing w:after="0" w:line="240" w:lineRule="auto"/>
        <w:ind w:left="1440"/>
        <w:rPr>
          <w:rFonts w:ascii="Arial" w:hAnsi="Arial" w:cs="Arial"/>
          <w:sz w:val="20"/>
          <w:szCs w:val="20"/>
        </w:rPr>
      </w:pPr>
    </w:p>
    <w:p w:rsidR="00521727" w:rsidRPr="00776FCB" w:rsidRDefault="00521727" w:rsidP="00521727">
      <w:pPr>
        <w:spacing w:after="0" w:line="240" w:lineRule="auto"/>
        <w:ind w:left="720" w:firstLine="720"/>
        <w:rPr>
          <w:rFonts w:ascii="Arial" w:hAnsi="Arial" w:cs="Arial"/>
          <w:sz w:val="20"/>
          <w:szCs w:val="20"/>
        </w:rPr>
      </w:pPr>
      <w:r w:rsidRPr="00776FCB">
        <w:rPr>
          <w:rFonts w:ascii="Arial" w:hAnsi="Arial" w:cs="Arial"/>
          <w:sz w:val="20"/>
          <w:szCs w:val="20"/>
        </w:rPr>
        <w:t>Siebel will only publish Contacts if the associated account is SAP-integrated as well.</w:t>
      </w:r>
    </w:p>
    <w:p w:rsidR="00F86350" w:rsidRDefault="00F86350" w:rsidP="00F86350"/>
    <w:p w:rsidR="009923D5" w:rsidRDefault="009923D5" w:rsidP="00F86350"/>
    <w:p w:rsidR="009923D5" w:rsidRDefault="009923D5" w:rsidP="00F86350"/>
    <w:p w:rsidR="00F86350" w:rsidRDefault="00F86350" w:rsidP="00F86350"/>
    <w:p w:rsidR="00F86350" w:rsidRDefault="00F86350" w:rsidP="00F86350"/>
    <w:p w:rsidR="00F86350" w:rsidRDefault="00F86350" w:rsidP="00F86350"/>
    <w:p w:rsidR="00F86350" w:rsidRDefault="00F86350" w:rsidP="00F86350"/>
    <w:p w:rsidR="007257F1" w:rsidRPr="007168D3" w:rsidRDefault="00117114" w:rsidP="00952F91">
      <w:pPr>
        <w:pStyle w:val="Heading1"/>
        <w:numPr>
          <w:ilvl w:val="0"/>
          <w:numId w:val="12"/>
        </w:numPr>
        <w:ind w:left="720"/>
        <w:rPr>
          <w:rFonts w:ascii="Arial Black" w:hAnsi="Arial Black"/>
          <w:sz w:val="24"/>
          <w:szCs w:val="24"/>
        </w:rPr>
      </w:pPr>
      <w:bookmarkStart w:id="34" w:name="_Toc285533926"/>
      <w:r>
        <w:rPr>
          <w:rFonts w:ascii="Arial Black" w:hAnsi="Arial Black"/>
          <w:sz w:val="24"/>
          <w:szCs w:val="24"/>
        </w:rPr>
        <w:t>External</w:t>
      </w:r>
      <w:r w:rsidR="004C58C4">
        <w:rPr>
          <w:rFonts w:ascii="Arial Black" w:hAnsi="Arial Black"/>
          <w:sz w:val="24"/>
          <w:szCs w:val="24"/>
        </w:rPr>
        <w:t xml:space="preserve"> Contacts</w:t>
      </w:r>
      <w:bookmarkEnd w:id="34"/>
    </w:p>
    <w:p w:rsidR="00097CA2" w:rsidRPr="00097CA2" w:rsidRDefault="00097CA2" w:rsidP="00097CA2"/>
    <w:p w:rsidR="00097CA2" w:rsidRDefault="006A7244" w:rsidP="00952F91">
      <w:pPr>
        <w:pStyle w:val="Heading5"/>
        <w:numPr>
          <w:ilvl w:val="4"/>
          <w:numId w:val="13"/>
        </w:numPr>
        <w:ind w:left="1260" w:hanging="270"/>
        <w:rPr>
          <w:b/>
          <w:sz w:val="28"/>
          <w:szCs w:val="28"/>
        </w:rPr>
      </w:pPr>
      <w:bookmarkStart w:id="35" w:name="_Toc285533927"/>
      <w:r w:rsidRPr="001C5ED3">
        <w:rPr>
          <w:b/>
          <w:sz w:val="28"/>
          <w:szCs w:val="28"/>
        </w:rPr>
        <w:t>Interface Definition</w:t>
      </w:r>
      <w:bookmarkEnd w:id="35"/>
    </w:p>
    <w:p w:rsidR="0015686C" w:rsidRPr="0015686C" w:rsidRDefault="0015686C" w:rsidP="0015686C"/>
    <w:p w:rsidR="00097CA2" w:rsidRDefault="00097CA2" w:rsidP="00952F91">
      <w:pPr>
        <w:pStyle w:val="Heading9"/>
        <w:numPr>
          <w:ilvl w:val="1"/>
          <w:numId w:val="14"/>
        </w:numPr>
        <w:jc w:val="both"/>
        <w:rPr>
          <w:rFonts w:ascii="Arial" w:hAnsi="Arial" w:cs="Arial"/>
          <w:color w:val="auto"/>
          <w:sz w:val="24"/>
          <w:szCs w:val="24"/>
        </w:rPr>
      </w:pPr>
      <w:bookmarkStart w:id="36" w:name="_Toc285533928"/>
      <w:r w:rsidRPr="0015686C">
        <w:rPr>
          <w:rFonts w:ascii="Arial" w:hAnsi="Arial" w:cs="Arial"/>
          <w:color w:val="auto"/>
          <w:sz w:val="24"/>
          <w:szCs w:val="24"/>
        </w:rPr>
        <w:t>Interface Purpose</w:t>
      </w:r>
      <w:bookmarkEnd w:id="36"/>
    </w:p>
    <w:p w:rsidR="008E4603" w:rsidRPr="008E4603" w:rsidRDefault="008E4603" w:rsidP="008E4603">
      <w:pPr>
        <w:tabs>
          <w:tab w:val="left" w:pos="960"/>
          <w:tab w:val="left" w:pos="1440"/>
        </w:tabs>
        <w:ind w:left="1440"/>
        <w:jc w:val="both"/>
        <w:rPr>
          <w:rFonts w:ascii="Arial" w:hAnsi="Arial" w:cs="Arial"/>
          <w:sz w:val="20"/>
          <w:szCs w:val="20"/>
        </w:rPr>
      </w:pPr>
      <w:r w:rsidRPr="008E4603">
        <w:rPr>
          <w:rFonts w:ascii="Arial" w:hAnsi="Arial" w:cs="Arial"/>
          <w:sz w:val="20"/>
          <w:szCs w:val="20"/>
        </w:rPr>
        <w:t>The interface will allow keeping external contacts (the Bill payer, viewer and administrator) information in sync between the two systems without any manual re keying.  As Siebel is the system of record it will hold the most accurate information which needs to be reflected in SAP.</w:t>
      </w:r>
    </w:p>
    <w:p w:rsidR="008E4603" w:rsidRPr="008E4603" w:rsidRDefault="008E4603" w:rsidP="008E4603">
      <w:pPr>
        <w:tabs>
          <w:tab w:val="left" w:pos="960"/>
          <w:tab w:val="left" w:pos="1440"/>
        </w:tabs>
        <w:ind w:left="1440"/>
        <w:jc w:val="both"/>
        <w:rPr>
          <w:rFonts w:ascii="Arial" w:hAnsi="Arial" w:cs="Arial"/>
          <w:sz w:val="20"/>
          <w:szCs w:val="20"/>
        </w:rPr>
      </w:pPr>
      <w:r w:rsidRPr="008E4603">
        <w:rPr>
          <w:rFonts w:ascii="Arial" w:hAnsi="Arial" w:cs="Arial"/>
          <w:sz w:val="20"/>
          <w:szCs w:val="20"/>
        </w:rPr>
        <w:t>EAI will handle the process of propagating contact data updates from Siebel to B2CC that is subscribed to receive it.  Siebel will publish updates to EAI using one standard interface and EAI will transform this data to fit the interface(s) exposed by the consuming systems like SAP B2CC and manage the distribution of the data through EAI interface components.</w:t>
      </w:r>
    </w:p>
    <w:p w:rsidR="001D17DD" w:rsidRDefault="001D17DD" w:rsidP="00C67D17">
      <w:pPr>
        <w:ind w:left="2880"/>
      </w:pPr>
    </w:p>
    <w:p w:rsidR="00231DD2" w:rsidRPr="00C67D17" w:rsidRDefault="00231DD2" w:rsidP="00C67D17">
      <w:pPr>
        <w:ind w:left="2880"/>
      </w:pPr>
    </w:p>
    <w:p w:rsidR="00097CA2" w:rsidRDefault="00097CA2" w:rsidP="00F8404F">
      <w:pPr>
        <w:pStyle w:val="Heading9"/>
        <w:numPr>
          <w:ilvl w:val="1"/>
          <w:numId w:val="14"/>
        </w:numPr>
        <w:ind w:left="810"/>
        <w:jc w:val="both"/>
        <w:rPr>
          <w:rFonts w:ascii="Arial" w:hAnsi="Arial" w:cs="Arial"/>
          <w:color w:val="auto"/>
          <w:sz w:val="24"/>
          <w:szCs w:val="24"/>
        </w:rPr>
      </w:pPr>
      <w:bookmarkStart w:id="37" w:name="_Toc285533929"/>
      <w:r w:rsidRPr="0015686C">
        <w:rPr>
          <w:rFonts w:ascii="Arial" w:hAnsi="Arial" w:cs="Arial"/>
          <w:color w:val="auto"/>
          <w:sz w:val="24"/>
          <w:szCs w:val="24"/>
        </w:rPr>
        <w:t>Context</w:t>
      </w:r>
      <w:bookmarkEnd w:id="37"/>
    </w:p>
    <w:p w:rsidR="00231DD2" w:rsidRPr="00245294" w:rsidRDefault="00231DD2" w:rsidP="00231DD2">
      <w:pPr>
        <w:rPr>
          <w:rFonts w:ascii="Arial" w:hAnsi="Arial" w:cs="Arial"/>
          <w:sz w:val="20"/>
          <w:szCs w:val="20"/>
        </w:rPr>
      </w:pPr>
    </w:p>
    <w:p w:rsidR="008E4603" w:rsidRPr="00245294" w:rsidRDefault="008E4603" w:rsidP="008E4603">
      <w:pPr>
        <w:tabs>
          <w:tab w:val="left" w:pos="960"/>
          <w:tab w:val="left" w:pos="1440"/>
        </w:tabs>
        <w:ind w:left="1440"/>
        <w:jc w:val="both"/>
        <w:rPr>
          <w:rFonts w:ascii="Arial" w:hAnsi="Arial" w:cs="Arial"/>
          <w:sz w:val="20"/>
          <w:szCs w:val="20"/>
        </w:rPr>
      </w:pPr>
      <w:r w:rsidRPr="00245294">
        <w:rPr>
          <w:rFonts w:ascii="Arial" w:hAnsi="Arial" w:cs="Arial"/>
          <w:sz w:val="20"/>
          <w:szCs w:val="20"/>
        </w:rPr>
        <w:t>The interface will allow keeping external contacts (the Bill payer) information in sync between the two systems without any manual re keying.  As Siebel is the system of record it will hold the most accurate information which needs to be reflected in SAP.</w:t>
      </w:r>
    </w:p>
    <w:p w:rsidR="00C67D17" w:rsidRDefault="00097CA2" w:rsidP="00906A9B">
      <w:pPr>
        <w:pStyle w:val="Heading9"/>
        <w:numPr>
          <w:ilvl w:val="1"/>
          <w:numId w:val="14"/>
        </w:numPr>
        <w:ind w:left="180" w:right="6840"/>
        <w:jc w:val="both"/>
      </w:pPr>
      <w:bookmarkStart w:id="38" w:name="_Toc285533930"/>
      <w:r w:rsidRPr="00F86350">
        <w:rPr>
          <w:rFonts w:ascii="Arial" w:hAnsi="Arial" w:cs="Arial"/>
          <w:color w:val="auto"/>
          <w:sz w:val="24"/>
          <w:szCs w:val="24"/>
        </w:rPr>
        <w:lastRenderedPageBreak/>
        <w:t>Functional</w:t>
      </w:r>
      <w:r w:rsidR="00906A9B">
        <w:rPr>
          <w:rFonts w:ascii="Arial" w:hAnsi="Arial" w:cs="Arial"/>
          <w:color w:val="auto"/>
          <w:sz w:val="24"/>
          <w:szCs w:val="24"/>
        </w:rPr>
        <w:t xml:space="preserve"> </w:t>
      </w:r>
      <w:r w:rsidRPr="00F86350">
        <w:rPr>
          <w:rFonts w:ascii="Arial" w:hAnsi="Arial" w:cs="Arial"/>
          <w:color w:val="auto"/>
          <w:sz w:val="24"/>
          <w:szCs w:val="24"/>
        </w:rPr>
        <w:t>View</w:t>
      </w:r>
      <w:bookmarkEnd w:id="38"/>
    </w:p>
    <w:p w:rsidR="00DC38BC" w:rsidRDefault="00DC38BC" w:rsidP="00DC38BC"/>
    <w:p w:rsidR="00DC38BC" w:rsidRDefault="00DC38BC" w:rsidP="00DC38BC"/>
    <w:p w:rsidR="00DC38BC" w:rsidRPr="00DC38BC" w:rsidRDefault="00D76DB2" w:rsidP="00DC38BC">
      <w:r>
        <w:object w:dxaOrig="21758" w:dyaOrig="11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95pt;height:265.75pt" o:ole="">
            <v:imagedata r:id="rId10" o:title=""/>
          </v:shape>
          <o:OLEObject Type="Embed" ProgID="Visio.Drawing.11" ShapeID="_x0000_i1025" DrawAspect="Content" ObjectID="_1359275790" r:id="rId11"/>
        </w:object>
      </w:r>
    </w:p>
    <w:p w:rsidR="00097CA2" w:rsidRDefault="00097CA2" w:rsidP="00F8404F">
      <w:pPr>
        <w:pStyle w:val="Heading9"/>
        <w:numPr>
          <w:ilvl w:val="1"/>
          <w:numId w:val="14"/>
        </w:numPr>
        <w:ind w:left="720"/>
        <w:jc w:val="both"/>
        <w:rPr>
          <w:rFonts w:ascii="Arial" w:hAnsi="Arial" w:cs="Arial"/>
          <w:color w:val="auto"/>
          <w:sz w:val="24"/>
          <w:szCs w:val="24"/>
        </w:rPr>
      </w:pPr>
      <w:bookmarkStart w:id="39" w:name="_Toc285533931"/>
      <w:r w:rsidRPr="0015686C">
        <w:rPr>
          <w:rFonts w:ascii="Arial" w:hAnsi="Arial" w:cs="Arial"/>
          <w:color w:val="auto"/>
          <w:sz w:val="24"/>
          <w:szCs w:val="24"/>
        </w:rPr>
        <w:t>Interface Characteristics</w:t>
      </w:r>
      <w:bookmarkEnd w:id="39"/>
    </w:p>
    <w:p w:rsidR="00324791" w:rsidRDefault="00324791" w:rsidP="0004709B">
      <w:pPr>
        <w:spacing w:after="0" w:line="240" w:lineRule="auto"/>
        <w:ind w:left="1080" w:firstLine="720"/>
        <w:rPr>
          <w:rFonts w:ascii="Arial" w:hAnsi="Arial" w:cs="Arial"/>
          <w:sz w:val="20"/>
          <w:szCs w:val="20"/>
        </w:rPr>
      </w:pPr>
      <w:r w:rsidRPr="00726CCB">
        <w:rPr>
          <w:rFonts w:ascii="Arial" w:hAnsi="Arial" w:cs="Arial"/>
          <w:sz w:val="20"/>
          <w:szCs w:val="20"/>
        </w:rPr>
        <w:t xml:space="preserve">EAI </w:t>
      </w:r>
      <w:r w:rsidR="0069765F" w:rsidRPr="00726CCB">
        <w:rPr>
          <w:rFonts w:ascii="Arial" w:hAnsi="Arial" w:cs="Arial"/>
          <w:sz w:val="20"/>
          <w:szCs w:val="20"/>
        </w:rPr>
        <w:t xml:space="preserve">dequeues the </w:t>
      </w:r>
      <w:r w:rsidR="00BA33F0" w:rsidRPr="00726CCB">
        <w:rPr>
          <w:rFonts w:ascii="Arial" w:hAnsi="Arial" w:cs="Arial"/>
          <w:sz w:val="20"/>
          <w:szCs w:val="20"/>
        </w:rPr>
        <w:t>Contact</w:t>
      </w:r>
      <w:r w:rsidR="0069765F" w:rsidRPr="00726CCB">
        <w:rPr>
          <w:rFonts w:ascii="Arial" w:hAnsi="Arial" w:cs="Arial"/>
          <w:sz w:val="20"/>
          <w:szCs w:val="20"/>
        </w:rPr>
        <w:t xml:space="preserve"> data from MQ </w:t>
      </w:r>
      <w:r w:rsidR="00BA33F0" w:rsidRPr="00726CCB">
        <w:rPr>
          <w:rFonts w:ascii="Arial" w:hAnsi="Arial" w:cs="Arial"/>
        </w:rPr>
        <w:t>e_CRM_EAI_027_CON_PUB_RQST_Q</w:t>
      </w:r>
      <w:r w:rsidRPr="00726CCB">
        <w:rPr>
          <w:rFonts w:ascii="Arial" w:hAnsi="Arial" w:cs="Arial"/>
          <w:sz w:val="20"/>
          <w:szCs w:val="20"/>
        </w:rPr>
        <w:t xml:space="preserve"> </w:t>
      </w:r>
      <w:r w:rsidR="0004709B" w:rsidRPr="00726CCB">
        <w:rPr>
          <w:rFonts w:ascii="Arial" w:hAnsi="Arial" w:cs="Arial"/>
          <w:sz w:val="20"/>
          <w:szCs w:val="20"/>
        </w:rPr>
        <w:t xml:space="preserve"> </w:t>
      </w:r>
      <w:r w:rsidRPr="00726CCB">
        <w:rPr>
          <w:rFonts w:ascii="Arial" w:hAnsi="Arial" w:cs="Arial"/>
          <w:sz w:val="20"/>
          <w:szCs w:val="20"/>
        </w:rPr>
        <w:t>to which S</w:t>
      </w:r>
      <w:r w:rsidR="003314BD" w:rsidRPr="00726CCB">
        <w:rPr>
          <w:rFonts w:ascii="Arial" w:hAnsi="Arial" w:cs="Arial"/>
          <w:sz w:val="20"/>
          <w:szCs w:val="20"/>
        </w:rPr>
        <w:t>i</w:t>
      </w:r>
      <w:r w:rsidRPr="00726CCB">
        <w:rPr>
          <w:rFonts w:ascii="Arial" w:hAnsi="Arial" w:cs="Arial"/>
          <w:sz w:val="20"/>
          <w:szCs w:val="20"/>
        </w:rPr>
        <w:t xml:space="preserve">ebel </w:t>
      </w:r>
      <w:r w:rsidR="00A70C97" w:rsidRPr="00726CCB">
        <w:rPr>
          <w:rFonts w:ascii="Arial" w:hAnsi="Arial" w:cs="Arial"/>
          <w:sz w:val="20"/>
          <w:szCs w:val="20"/>
        </w:rPr>
        <w:t>enqueues request</w:t>
      </w:r>
      <w:r w:rsidR="0069765F" w:rsidRPr="00726CCB">
        <w:rPr>
          <w:rFonts w:ascii="Arial" w:hAnsi="Arial" w:cs="Arial"/>
          <w:sz w:val="20"/>
          <w:szCs w:val="20"/>
        </w:rPr>
        <w:t xml:space="preserve"> </w:t>
      </w:r>
      <w:r w:rsidR="00726CCB" w:rsidRPr="00726CCB">
        <w:rPr>
          <w:rFonts w:ascii="Arial" w:hAnsi="Arial" w:cs="Arial"/>
          <w:sz w:val="20"/>
          <w:szCs w:val="20"/>
        </w:rPr>
        <w:t>message. The</w:t>
      </w:r>
      <w:r w:rsidR="00F5787D" w:rsidRPr="00726CCB">
        <w:rPr>
          <w:rFonts w:ascii="Arial" w:hAnsi="Arial" w:cs="Arial"/>
          <w:sz w:val="20"/>
          <w:szCs w:val="20"/>
        </w:rPr>
        <w:t xml:space="preserve"> </w:t>
      </w:r>
      <w:r w:rsidR="00FE67FB" w:rsidRPr="00726CCB">
        <w:rPr>
          <w:rFonts w:ascii="Arial" w:hAnsi="Arial" w:cs="Arial"/>
          <w:sz w:val="20"/>
          <w:szCs w:val="20"/>
        </w:rPr>
        <w:t xml:space="preserve">BPEL </w:t>
      </w:r>
      <w:r w:rsidRPr="00726CCB">
        <w:rPr>
          <w:rFonts w:ascii="Arial" w:hAnsi="Arial" w:cs="Arial"/>
          <w:sz w:val="20"/>
          <w:szCs w:val="20"/>
        </w:rPr>
        <w:t>process</w:t>
      </w:r>
      <w:r w:rsidR="00F5787D" w:rsidRPr="00726CCB">
        <w:rPr>
          <w:rFonts w:ascii="Arial" w:hAnsi="Arial" w:cs="Arial"/>
          <w:sz w:val="20"/>
          <w:szCs w:val="20"/>
        </w:rPr>
        <w:t>,</w:t>
      </w:r>
      <w:r w:rsidRPr="00726CCB">
        <w:rPr>
          <w:rFonts w:ascii="Arial" w:hAnsi="Arial" w:cs="Arial"/>
          <w:sz w:val="20"/>
          <w:szCs w:val="20"/>
        </w:rPr>
        <w:t xml:space="preserve"> </w:t>
      </w:r>
      <w:r w:rsidR="007F7421" w:rsidRPr="00726CCB">
        <w:rPr>
          <w:rFonts w:ascii="Arial" w:hAnsi="Arial" w:cs="Arial"/>
          <w:sz w:val="20"/>
          <w:szCs w:val="20"/>
        </w:rPr>
        <w:t xml:space="preserve"> </w:t>
      </w:r>
      <w:r w:rsidR="00BB7DCA" w:rsidRPr="00726CCB">
        <w:rPr>
          <w:rFonts w:ascii="Arial" w:hAnsi="Arial" w:cs="Arial"/>
          <w:sz w:val="20"/>
          <w:szCs w:val="20"/>
        </w:rPr>
        <w:t>CCRMCM_DequeueContactRequest</w:t>
      </w:r>
      <w:r w:rsidR="008D7D2B" w:rsidRPr="008D7D2B">
        <w:rPr>
          <w:szCs w:val="20"/>
        </w:rPr>
        <w:t xml:space="preserve"> </w:t>
      </w:r>
      <w:r w:rsidR="0069765F">
        <w:rPr>
          <w:rFonts w:ascii="Arial" w:hAnsi="Arial" w:cs="Arial"/>
          <w:sz w:val="20"/>
          <w:szCs w:val="20"/>
        </w:rPr>
        <w:t xml:space="preserve">dequeues the </w:t>
      </w:r>
      <w:r w:rsidR="00BA33F0">
        <w:rPr>
          <w:rFonts w:ascii="Arial" w:hAnsi="Arial" w:cs="Arial"/>
          <w:sz w:val="20"/>
          <w:szCs w:val="20"/>
        </w:rPr>
        <w:t>Contact</w:t>
      </w:r>
      <w:r w:rsidR="00384B5F">
        <w:rPr>
          <w:rFonts w:ascii="Arial" w:hAnsi="Arial" w:cs="Arial"/>
          <w:sz w:val="20"/>
          <w:szCs w:val="20"/>
        </w:rPr>
        <w:t xml:space="preserve"> data</w:t>
      </w:r>
      <w:r>
        <w:rPr>
          <w:rFonts w:ascii="Arial" w:hAnsi="Arial" w:cs="Arial"/>
          <w:sz w:val="20"/>
          <w:szCs w:val="20"/>
        </w:rPr>
        <w:t>.</w:t>
      </w:r>
      <w:r w:rsidR="00384B5F">
        <w:rPr>
          <w:rFonts w:ascii="Arial" w:hAnsi="Arial" w:cs="Arial"/>
          <w:sz w:val="20"/>
          <w:szCs w:val="20"/>
        </w:rPr>
        <w:t xml:space="preserve"> </w:t>
      </w:r>
      <w:r w:rsidR="0069765F">
        <w:rPr>
          <w:rFonts w:ascii="Arial" w:hAnsi="Arial" w:cs="Arial"/>
          <w:sz w:val="20"/>
          <w:szCs w:val="20"/>
        </w:rPr>
        <w:t xml:space="preserve">The </w:t>
      </w:r>
      <w:r w:rsidR="00BA33F0">
        <w:rPr>
          <w:rFonts w:ascii="Arial" w:hAnsi="Arial" w:cs="Arial"/>
          <w:sz w:val="20"/>
          <w:szCs w:val="20"/>
        </w:rPr>
        <w:t>Contact</w:t>
      </w:r>
      <w:r w:rsidRPr="00324791">
        <w:rPr>
          <w:rFonts w:ascii="Arial" w:hAnsi="Arial" w:cs="Arial"/>
          <w:sz w:val="20"/>
          <w:szCs w:val="20"/>
        </w:rPr>
        <w:t xml:space="preserve"> interface is offered by EAI to Siebel to allow </w:t>
      </w:r>
      <w:r w:rsidR="008B7C4F">
        <w:rPr>
          <w:rFonts w:ascii="Arial" w:hAnsi="Arial" w:cs="Arial"/>
          <w:sz w:val="20"/>
          <w:szCs w:val="20"/>
        </w:rPr>
        <w:t xml:space="preserve">sync up the </w:t>
      </w:r>
      <w:r w:rsidR="00BA33F0">
        <w:rPr>
          <w:rFonts w:ascii="Arial" w:hAnsi="Arial" w:cs="Arial"/>
          <w:sz w:val="20"/>
          <w:szCs w:val="20"/>
        </w:rPr>
        <w:t xml:space="preserve">contact data </w:t>
      </w:r>
      <w:r w:rsidRPr="00324791">
        <w:rPr>
          <w:rFonts w:ascii="Arial" w:hAnsi="Arial" w:cs="Arial"/>
          <w:sz w:val="20"/>
          <w:szCs w:val="20"/>
        </w:rPr>
        <w:t>in SAP.</w:t>
      </w:r>
    </w:p>
    <w:p w:rsidR="000165DD" w:rsidRDefault="00324791" w:rsidP="0004709B">
      <w:pPr>
        <w:ind w:left="1080"/>
        <w:jc w:val="both"/>
        <w:rPr>
          <w:rFonts w:ascii="Arial" w:hAnsi="Arial" w:cs="Arial"/>
          <w:sz w:val="20"/>
          <w:szCs w:val="20"/>
        </w:rPr>
      </w:pPr>
      <w:r w:rsidRPr="00324791">
        <w:rPr>
          <w:rFonts w:ascii="Arial" w:hAnsi="Arial" w:cs="Arial"/>
          <w:sz w:val="20"/>
          <w:szCs w:val="20"/>
        </w:rPr>
        <w:t xml:space="preserve">The messaging style used for the </w:t>
      </w:r>
      <w:r w:rsidR="000459B3">
        <w:rPr>
          <w:rFonts w:ascii="Arial" w:hAnsi="Arial" w:cs="Arial"/>
          <w:sz w:val="20"/>
          <w:szCs w:val="20"/>
        </w:rPr>
        <w:t>External</w:t>
      </w:r>
      <w:r w:rsidR="00BA33F0">
        <w:rPr>
          <w:rFonts w:ascii="Arial" w:hAnsi="Arial" w:cs="Arial"/>
          <w:sz w:val="20"/>
          <w:szCs w:val="20"/>
        </w:rPr>
        <w:t xml:space="preserve"> contact</w:t>
      </w:r>
      <w:r w:rsidRPr="00324791">
        <w:rPr>
          <w:rFonts w:ascii="Arial" w:hAnsi="Arial" w:cs="Arial"/>
          <w:sz w:val="20"/>
          <w:szCs w:val="20"/>
        </w:rPr>
        <w:t xml:space="preserve"> interface is the ‘Command Style’, where a general purpose message format is used with a standard data payload and the required functionality is specified by an ‘action code’</w:t>
      </w:r>
      <w:r w:rsidR="00A70C97">
        <w:rPr>
          <w:rFonts w:ascii="Arial" w:hAnsi="Arial" w:cs="Arial"/>
          <w:sz w:val="20"/>
          <w:szCs w:val="20"/>
        </w:rPr>
        <w:t>.</w:t>
      </w:r>
      <w:r w:rsidRPr="00324791">
        <w:rPr>
          <w:rFonts w:ascii="Arial" w:hAnsi="Arial" w:cs="Arial"/>
          <w:sz w:val="20"/>
          <w:szCs w:val="20"/>
        </w:rPr>
        <w:t xml:space="preserve"> </w:t>
      </w:r>
    </w:p>
    <w:p w:rsidR="002E241C" w:rsidRDefault="002E241C" w:rsidP="00324791">
      <w:pPr>
        <w:ind w:left="360" w:firstLine="720"/>
        <w:jc w:val="both"/>
        <w:rPr>
          <w:rFonts w:ascii="Arial" w:hAnsi="Arial" w:cs="Arial"/>
          <w:sz w:val="20"/>
          <w:szCs w:val="20"/>
        </w:rPr>
      </w:pPr>
    </w:p>
    <w:p w:rsidR="00231DD2" w:rsidRDefault="00231DD2" w:rsidP="00324791">
      <w:pPr>
        <w:ind w:left="360" w:firstLine="720"/>
        <w:jc w:val="both"/>
        <w:rPr>
          <w:rFonts w:ascii="Arial" w:hAnsi="Arial" w:cs="Arial"/>
          <w:sz w:val="20"/>
          <w:szCs w:val="20"/>
        </w:rPr>
      </w:pPr>
    </w:p>
    <w:p w:rsidR="00231DD2" w:rsidRDefault="00231DD2" w:rsidP="00324791">
      <w:pPr>
        <w:ind w:left="360" w:firstLine="720"/>
        <w:jc w:val="both"/>
        <w:rPr>
          <w:rFonts w:ascii="Arial" w:hAnsi="Arial" w:cs="Arial"/>
          <w:sz w:val="20"/>
          <w:szCs w:val="20"/>
        </w:rPr>
      </w:pPr>
    </w:p>
    <w:p w:rsidR="00231DD2" w:rsidRDefault="00231DD2" w:rsidP="00324791">
      <w:pPr>
        <w:ind w:left="360" w:firstLine="720"/>
        <w:jc w:val="both"/>
        <w:rPr>
          <w:rFonts w:ascii="Arial" w:hAnsi="Arial" w:cs="Arial"/>
          <w:sz w:val="20"/>
          <w:szCs w:val="20"/>
        </w:rPr>
      </w:pPr>
    </w:p>
    <w:p w:rsidR="00231DD2" w:rsidRDefault="00231DD2" w:rsidP="00324791">
      <w:pPr>
        <w:ind w:left="360" w:firstLine="720"/>
        <w:jc w:val="both"/>
        <w:rPr>
          <w:rFonts w:ascii="Arial" w:hAnsi="Arial" w:cs="Arial"/>
          <w:sz w:val="20"/>
          <w:szCs w:val="20"/>
        </w:rPr>
      </w:pPr>
    </w:p>
    <w:p w:rsidR="00231DD2" w:rsidRDefault="00231DD2" w:rsidP="00324791">
      <w:pPr>
        <w:ind w:left="360" w:firstLine="720"/>
        <w:jc w:val="both"/>
        <w:rPr>
          <w:rFonts w:ascii="Arial" w:hAnsi="Arial" w:cs="Arial"/>
          <w:sz w:val="20"/>
          <w:szCs w:val="20"/>
        </w:rPr>
      </w:pPr>
    </w:p>
    <w:p w:rsidR="00B067C5" w:rsidRDefault="00B067C5" w:rsidP="00324791">
      <w:pPr>
        <w:ind w:left="360" w:firstLine="720"/>
        <w:jc w:val="both"/>
        <w:rPr>
          <w:rFonts w:ascii="Arial" w:hAnsi="Arial" w:cs="Arial"/>
          <w:sz w:val="20"/>
          <w:szCs w:val="20"/>
        </w:rPr>
      </w:pPr>
    </w:p>
    <w:p w:rsidR="002E241C" w:rsidRDefault="007257F1" w:rsidP="0015686C">
      <w:pPr>
        <w:pStyle w:val="Heading5"/>
        <w:numPr>
          <w:ilvl w:val="4"/>
          <w:numId w:val="13"/>
        </w:numPr>
        <w:ind w:left="720"/>
        <w:rPr>
          <w:b/>
          <w:i w:val="0"/>
          <w:sz w:val="28"/>
          <w:szCs w:val="28"/>
        </w:rPr>
      </w:pPr>
      <w:bookmarkStart w:id="40" w:name="_Toc285533932"/>
      <w:r w:rsidRPr="00231DD2">
        <w:rPr>
          <w:b/>
          <w:i w:val="0"/>
          <w:sz w:val="28"/>
          <w:szCs w:val="28"/>
        </w:rPr>
        <w:t>Interface Design</w:t>
      </w:r>
      <w:bookmarkEnd w:id="40"/>
    </w:p>
    <w:p w:rsidR="00231DD2" w:rsidRPr="00231DD2" w:rsidRDefault="00231DD2" w:rsidP="00231DD2"/>
    <w:p w:rsidR="00A952B3" w:rsidRDefault="000A6B33" w:rsidP="00952F91">
      <w:pPr>
        <w:pStyle w:val="Heading9"/>
        <w:numPr>
          <w:ilvl w:val="1"/>
          <w:numId w:val="15"/>
        </w:numPr>
        <w:jc w:val="both"/>
        <w:rPr>
          <w:rFonts w:ascii="Arial" w:hAnsi="Arial" w:cs="Arial"/>
          <w:color w:val="auto"/>
          <w:sz w:val="24"/>
          <w:szCs w:val="24"/>
        </w:rPr>
      </w:pPr>
      <w:bookmarkStart w:id="41" w:name="_Toc285533933"/>
      <w:r w:rsidRPr="0015686C">
        <w:rPr>
          <w:rFonts w:ascii="Arial" w:hAnsi="Arial" w:cs="Arial"/>
          <w:color w:val="auto"/>
          <w:sz w:val="24"/>
          <w:szCs w:val="24"/>
        </w:rPr>
        <w:t>High Level Interface Design</w:t>
      </w:r>
      <w:bookmarkEnd w:id="41"/>
    </w:p>
    <w:p w:rsidR="00776FCB" w:rsidRDefault="00776FCB" w:rsidP="00776FCB"/>
    <w:p w:rsidR="00776FCB" w:rsidRPr="00776FCB" w:rsidRDefault="00776FCB" w:rsidP="00776FCB">
      <w:r w:rsidRPr="00776FCB">
        <w:rPr>
          <w:b/>
          <w:iCs/>
          <w:sz w:val="28"/>
          <w:szCs w:val="28"/>
        </w:rPr>
        <w:lastRenderedPageBreak/>
        <w:t>Request</w:t>
      </w:r>
    </w:p>
    <w:p w:rsidR="002D6DA4" w:rsidRDefault="00896809" w:rsidP="0017650C">
      <w:pPr>
        <w:ind w:firstLine="270"/>
      </w:pPr>
      <w:r>
        <w:object w:dxaOrig="15535" w:dyaOrig="20441">
          <v:shape id="_x0000_i1026" type="#_x0000_t75" style="width:468pt;height:615.2pt" o:ole="">
            <v:imagedata r:id="rId12" o:title=""/>
          </v:shape>
          <o:OLEObject Type="Embed" ProgID="Visio.Drawing.11" ShapeID="_x0000_i1026" DrawAspect="Content" ObjectID="_1359275791" r:id="rId13"/>
        </w:object>
      </w:r>
    </w:p>
    <w:p w:rsidR="00B451C7" w:rsidRDefault="00B13601" w:rsidP="00B13601">
      <w:pPr>
        <w:ind w:left="1350"/>
        <w:rPr>
          <w:rFonts w:ascii="Arial" w:hAnsi="Arial" w:cs="Arial"/>
          <w:sz w:val="20"/>
          <w:szCs w:val="20"/>
        </w:rPr>
      </w:pPr>
      <w:r w:rsidRPr="00B13601">
        <w:t>NOTE:</w:t>
      </w:r>
      <w:r>
        <w:rPr>
          <w:b/>
          <w:color w:val="0070C0"/>
        </w:rPr>
        <w:t xml:space="preserve"> </w:t>
      </w:r>
      <w:r w:rsidRPr="00B13601">
        <w:rPr>
          <w:b/>
          <w:color w:val="0070C0"/>
        </w:rPr>
        <w:t>BLUE</w:t>
      </w:r>
      <w:r>
        <w:t xml:space="preserve">:  </w:t>
      </w:r>
      <w:r w:rsidRPr="00B13601">
        <w:rPr>
          <w:rFonts w:ascii="Arial" w:hAnsi="Arial" w:cs="Arial"/>
          <w:sz w:val="20"/>
          <w:szCs w:val="20"/>
        </w:rPr>
        <w:t>Existing BPEL Components</w:t>
      </w:r>
    </w:p>
    <w:p w:rsidR="0017650C" w:rsidRDefault="0017650C" w:rsidP="00B13601">
      <w:pPr>
        <w:ind w:left="1350"/>
      </w:pPr>
    </w:p>
    <w:p w:rsidR="0017650C" w:rsidRDefault="00776FCB" w:rsidP="00776FCB">
      <w:pPr>
        <w:rPr>
          <w:b/>
          <w:iCs/>
          <w:sz w:val="28"/>
          <w:szCs w:val="28"/>
        </w:rPr>
      </w:pPr>
      <w:r w:rsidRPr="00776FCB">
        <w:rPr>
          <w:b/>
          <w:iCs/>
          <w:sz w:val="28"/>
          <w:szCs w:val="28"/>
        </w:rPr>
        <w:t>Response</w:t>
      </w:r>
    </w:p>
    <w:p w:rsidR="00776FCB" w:rsidRDefault="00776FCB" w:rsidP="00776FCB">
      <w:pPr>
        <w:rPr>
          <w:b/>
          <w:iCs/>
          <w:sz w:val="28"/>
          <w:szCs w:val="28"/>
        </w:rPr>
      </w:pPr>
    </w:p>
    <w:p w:rsidR="00776FCB" w:rsidRDefault="00896809" w:rsidP="00776FCB">
      <w:pPr>
        <w:rPr>
          <w:b/>
          <w:iCs/>
          <w:sz w:val="28"/>
          <w:szCs w:val="28"/>
        </w:rPr>
      </w:pPr>
      <w:r>
        <w:object w:dxaOrig="16435" w:dyaOrig="16147">
          <v:shape id="_x0000_i1027" type="#_x0000_t75" style="width:471.2pt;height:463.75pt" o:ole="">
            <v:imagedata r:id="rId14" o:title=""/>
          </v:shape>
          <o:OLEObject Type="Embed" ProgID="Visio.Drawing.11" ShapeID="_x0000_i1027" DrawAspect="Content" ObjectID="_1359275792" r:id="rId15"/>
        </w:object>
      </w:r>
      <w:r w:rsidR="00C57278">
        <w:t>`</w:t>
      </w:r>
    </w:p>
    <w:p w:rsidR="00776FCB" w:rsidRDefault="00776FCB" w:rsidP="00776FCB"/>
    <w:p w:rsidR="00106B66" w:rsidRDefault="00106B66" w:rsidP="00106B66">
      <w:pPr>
        <w:ind w:left="1350"/>
        <w:rPr>
          <w:rFonts w:ascii="Arial" w:hAnsi="Arial" w:cs="Arial"/>
          <w:sz w:val="20"/>
          <w:szCs w:val="20"/>
        </w:rPr>
      </w:pPr>
      <w:r w:rsidRPr="00B13601">
        <w:t>NOTE:</w:t>
      </w:r>
      <w:r>
        <w:rPr>
          <w:b/>
          <w:color w:val="0070C0"/>
        </w:rPr>
        <w:t xml:space="preserve"> </w:t>
      </w:r>
      <w:r w:rsidRPr="00B13601">
        <w:rPr>
          <w:b/>
          <w:color w:val="0070C0"/>
        </w:rPr>
        <w:t>BLUE</w:t>
      </w:r>
      <w:r>
        <w:t xml:space="preserve">:  </w:t>
      </w:r>
      <w:r w:rsidRPr="00B13601">
        <w:rPr>
          <w:rFonts w:ascii="Arial" w:hAnsi="Arial" w:cs="Arial"/>
          <w:sz w:val="20"/>
          <w:szCs w:val="20"/>
        </w:rPr>
        <w:t>Existing BPEL Components</w:t>
      </w:r>
    </w:p>
    <w:p w:rsidR="0017650C" w:rsidRDefault="0017650C" w:rsidP="00B13601">
      <w:pPr>
        <w:ind w:left="1350"/>
      </w:pPr>
    </w:p>
    <w:p w:rsidR="00E15E41" w:rsidRDefault="00E15E41" w:rsidP="009923D5">
      <w:pPr>
        <w:pStyle w:val="Heading9"/>
        <w:numPr>
          <w:ilvl w:val="1"/>
          <w:numId w:val="42"/>
        </w:numPr>
        <w:ind w:left="1080"/>
        <w:jc w:val="both"/>
        <w:rPr>
          <w:rFonts w:ascii="Arial" w:hAnsi="Arial" w:cs="Arial"/>
          <w:color w:val="auto"/>
          <w:sz w:val="24"/>
          <w:szCs w:val="24"/>
        </w:rPr>
      </w:pPr>
      <w:bookmarkStart w:id="42" w:name="_Toc285533934"/>
      <w:r w:rsidRPr="0015686C">
        <w:rPr>
          <w:rFonts w:ascii="Arial" w:hAnsi="Arial" w:cs="Arial"/>
          <w:color w:val="auto"/>
          <w:sz w:val="24"/>
          <w:szCs w:val="24"/>
        </w:rPr>
        <w:t>Data Definitions</w:t>
      </w:r>
      <w:bookmarkEnd w:id="42"/>
    </w:p>
    <w:p w:rsidR="002E241C" w:rsidRPr="002E241C" w:rsidRDefault="002E241C" w:rsidP="00851D9C">
      <w:pPr>
        <w:keepNext/>
        <w:keepLines/>
        <w:ind w:left="720"/>
        <w:jc w:val="both"/>
        <w:rPr>
          <w:rFonts w:ascii="Arial" w:hAnsi="Arial" w:cs="Arial"/>
          <w:b/>
          <w:bCs/>
          <w:sz w:val="20"/>
          <w:szCs w:val="20"/>
        </w:rPr>
      </w:pPr>
      <w:r w:rsidRPr="002E241C">
        <w:rPr>
          <w:rFonts w:ascii="Arial" w:hAnsi="Arial" w:cs="Arial"/>
          <w:sz w:val="20"/>
          <w:szCs w:val="20"/>
        </w:rPr>
        <w:lastRenderedPageBreak/>
        <w:t xml:space="preserve">The message specifications used in the interfaces between EAI and the external systems are defined in the API specification [6]. </w:t>
      </w:r>
    </w:p>
    <w:p w:rsidR="002E241C" w:rsidRPr="0032795E" w:rsidRDefault="002E241C" w:rsidP="002E241C">
      <w:pPr>
        <w:ind w:left="720"/>
        <w:jc w:val="both"/>
        <w:rPr>
          <w:rFonts w:ascii="Arial" w:hAnsi="Arial" w:cs="Arial"/>
          <w:color w:val="FF0000"/>
          <w:sz w:val="20"/>
          <w:szCs w:val="20"/>
        </w:rPr>
      </w:pPr>
      <w:r w:rsidRPr="002E241C">
        <w:rPr>
          <w:rFonts w:ascii="Arial" w:hAnsi="Arial" w:cs="Arial"/>
          <w:sz w:val="20"/>
          <w:szCs w:val="20"/>
        </w:rPr>
        <w:t>Latest versions of the XML schemas for the messages used in the interface are stored in the Reuters Developer Network Subversion repository (</w:t>
      </w:r>
      <w:hyperlink w:history="1">
        <w:r w:rsidR="00F96482" w:rsidRPr="004E7AD3">
          <w:rPr>
            <w:rStyle w:val="Hyperlink"/>
            <w:rFonts w:ascii="Arial" w:hAnsi="Arial" w:cs="Arial"/>
            <w:sz w:val="20"/>
            <w:szCs w:val="20"/>
          </w:rPr>
          <w:t>https://</w:t>
        </w:r>
      </w:hyperlink>
      <w:r w:rsidR="00F96482" w:rsidRPr="00F96482">
        <w:rPr>
          <w:rFonts w:ascii="Arial" w:hAnsi="Arial" w:cs="Arial"/>
          <w:sz w:val="20"/>
          <w:szCs w:val="20"/>
        </w:rPr>
        <w:t>int.thomsonreuters.com</w:t>
      </w:r>
      <w:r w:rsidRPr="002E241C">
        <w:rPr>
          <w:rFonts w:ascii="Arial" w:hAnsi="Arial" w:cs="Arial"/>
          <w:sz w:val="20"/>
          <w:szCs w:val="20"/>
        </w:rPr>
        <w:t xml:space="preserve">) project called </w:t>
      </w:r>
      <w:r w:rsidR="004C318A">
        <w:rPr>
          <w:rFonts w:ascii="Arial" w:hAnsi="Arial" w:cs="Arial"/>
          <w:sz w:val="20"/>
          <w:szCs w:val="20"/>
        </w:rPr>
        <w:t>sami</w:t>
      </w:r>
      <w:r w:rsidRPr="002E241C">
        <w:rPr>
          <w:rFonts w:ascii="Arial" w:hAnsi="Arial" w:cs="Arial"/>
          <w:sz w:val="20"/>
          <w:szCs w:val="20"/>
        </w:rPr>
        <w:t xml:space="preserve"> (</w:t>
      </w:r>
      <w:r w:rsidR="00F96482" w:rsidRPr="00F96482">
        <w:rPr>
          <w:rFonts w:ascii="Arial" w:hAnsi="Arial" w:cs="Arial"/>
          <w:sz w:val="20"/>
          <w:szCs w:val="20"/>
        </w:rPr>
        <w:t>https://sami.cdt.int.thomsonreuters.com</w:t>
      </w:r>
      <w:r w:rsidRPr="002E241C">
        <w:rPr>
          <w:rFonts w:ascii="Arial" w:hAnsi="Arial" w:cs="Arial"/>
          <w:sz w:val="20"/>
          <w:szCs w:val="20"/>
        </w:rPr>
        <w:t>).  The definitions for this interface can be found in subversion at:</w:t>
      </w:r>
      <w:r w:rsidR="0032795E">
        <w:rPr>
          <w:rFonts w:ascii="Arial" w:hAnsi="Arial" w:cs="Arial"/>
          <w:sz w:val="20"/>
          <w:szCs w:val="20"/>
        </w:rPr>
        <w:t xml:space="preserve"> </w:t>
      </w:r>
    </w:p>
    <w:p w:rsidR="001C5ED3" w:rsidRDefault="00F96482" w:rsidP="00F96482">
      <w:pPr>
        <w:ind w:left="720" w:firstLine="720"/>
      </w:pPr>
      <w:r w:rsidRPr="00F96482">
        <w:rPr>
          <w:rFonts w:ascii="Arial" w:hAnsi="Arial" w:cs="Arial"/>
          <w:sz w:val="20"/>
          <w:szCs w:val="20"/>
        </w:rPr>
        <w:t>https://sami.cdt.int.thomsonreuters.com/svn/eai_eai/branches/6.1/design/EAI1.0/Interfaces</w:t>
      </w:r>
    </w:p>
    <w:p w:rsidR="00B451C7" w:rsidRDefault="00B451C7" w:rsidP="001C5ED3"/>
    <w:p w:rsidR="00B451C7" w:rsidRDefault="00B451C7" w:rsidP="001C5ED3"/>
    <w:p w:rsidR="00B451C7" w:rsidRDefault="00B451C7" w:rsidP="001C5ED3"/>
    <w:p w:rsidR="00B451C7" w:rsidRDefault="00B451C7" w:rsidP="001C5ED3"/>
    <w:p w:rsidR="00B451C7" w:rsidRDefault="00B451C7" w:rsidP="001C5ED3"/>
    <w:p w:rsidR="00E15E41" w:rsidRDefault="00AD6F46" w:rsidP="0017650C">
      <w:pPr>
        <w:pStyle w:val="Heading5"/>
        <w:numPr>
          <w:ilvl w:val="4"/>
          <w:numId w:val="13"/>
        </w:numPr>
        <w:ind w:left="630"/>
        <w:rPr>
          <w:b/>
          <w:i w:val="0"/>
          <w:sz w:val="28"/>
          <w:szCs w:val="28"/>
        </w:rPr>
      </w:pPr>
      <w:bookmarkStart w:id="43" w:name="_Toc285533935"/>
      <w:r>
        <w:rPr>
          <w:b/>
          <w:i w:val="0"/>
          <w:sz w:val="28"/>
          <w:szCs w:val="28"/>
        </w:rPr>
        <w:t xml:space="preserve">Interface </w:t>
      </w:r>
      <w:r w:rsidRPr="00AD6F46">
        <w:rPr>
          <w:b/>
          <w:i w:val="0"/>
          <w:sz w:val="28"/>
          <w:szCs w:val="28"/>
        </w:rPr>
        <w:t>Design</w:t>
      </w:r>
      <w:r>
        <w:rPr>
          <w:b/>
          <w:i w:val="0"/>
          <w:sz w:val="28"/>
          <w:szCs w:val="28"/>
        </w:rPr>
        <w:t xml:space="preserve"> Components</w:t>
      </w:r>
      <w:bookmarkEnd w:id="43"/>
      <w:r w:rsidR="0032795E">
        <w:rPr>
          <w:b/>
          <w:i w:val="0"/>
          <w:sz w:val="28"/>
          <w:szCs w:val="28"/>
        </w:rPr>
        <w:t xml:space="preserve"> </w:t>
      </w:r>
    </w:p>
    <w:p w:rsidR="00C9682F" w:rsidRDefault="00C9682F" w:rsidP="00C9682F"/>
    <w:p w:rsidR="00C9682F" w:rsidRPr="00C9682F" w:rsidRDefault="00C9682F" w:rsidP="00C9682F"/>
    <w:p w:rsidR="00BA33F0" w:rsidRDefault="00BA33F0" w:rsidP="00BA33F0">
      <w:pPr>
        <w:pStyle w:val="Heading9"/>
        <w:numPr>
          <w:ilvl w:val="0"/>
          <w:numId w:val="0"/>
        </w:numPr>
        <w:spacing w:line="240" w:lineRule="auto"/>
        <w:ind w:left="810"/>
        <w:jc w:val="both"/>
        <w:rPr>
          <w:rFonts w:ascii="Arial" w:hAnsi="Arial" w:cs="Arial"/>
          <w:color w:val="auto"/>
          <w:sz w:val="24"/>
          <w:szCs w:val="24"/>
        </w:rPr>
      </w:pPr>
    </w:p>
    <w:tbl>
      <w:tblPr>
        <w:tblW w:w="53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918"/>
        <w:gridCol w:w="2797"/>
        <w:gridCol w:w="1599"/>
      </w:tblGrid>
      <w:tr w:rsidR="00C9682F" w:rsidRPr="005F0EB8" w:rsidTr="007979F0">
        <w:trPr>
          <w:trHeight w:val="85"/>
          <w:jc w:val="center"/>
        </w:trPr>
        <w:tc>
          <w:tcPr>
            <w:tcW w:w="2869" w:type="pct"/>
            <w:shd w:val="clear" w:color="auto" w:fill="000080"/>
          </w:tcPr>
          <w:p w:rsidR="00C9682F" w:rsidRPr="005F0EB8" w:rsidRDefault="00C9682F" w:rsidP="007979F0">
            <w:pPr>
              <w:rPr>
                <w:rFonts w:ascii="Arial" w:hAnsi="Arial" w:cs="Arial"/>
                <w:b/>
                <w:color w:val="FFFFFF"/>
              </w:rPr>
            </w:pPr>
            <w:r w:rsidRPr="005F0EB8">
              <w:rPr>
                <w:rFonts w:ascii="Arial" w:hAnsi="Arial" w:cs="Arial"/>
                <w:b/>
                <w:color w:val="FFFFFF"/>
              </w:rPr>
              <w:t>Module Name/Method</w:t>
            </w:r>
          </w:p>
        </w:tc>
        <w:tc>
          <w:tcPr>
            <w:tcW w:w="1356" w:type="pct"/>
            <w:shd w:val="clear" w:color="auto" w:fill="000080"/>
          </w:tcPr>
          <w:p w:rsidR="00C9682F" w:rsidRPr="005F0EB8" w:rsidRDefault="00C9682F" w:rsidP="007979F0">
            <w:pPr>
              <w:rPr>
                <w:rFonts w:ascii="Arial" w:hAnsi="Arial" w:cs="Arial"/>
                <w:b/>
                <w:color w:val="FFFFFF"/>
              </w:rPr>
            </w:pPr>
            <w:r w:rsidRPr="005F0EB8">
              <w:rPr>
                <w:rFonts w:ascii="Arial" w:hAnsi="Arial" w:cs="Arial"/>
                <w:b/>
                <w:color w:val="FFFFFF"/>
              </w:rPr>
              <w:t>Module Type</w:t>
            </w:r>
          </w:p>
        </w:tc>
        <w:tc>
          <w:tcPr>
            <w:tcW w:w="775" w:type="pct"/>
            <w:shd w:val="clear" w:color="auto" w:fill="000080"/>
          </w:tcPr>
          <w:p w:rsidR="00C9682F" w:rsidRPr="005F0EB8" w:rsidRDefault="00F4096A" w:rsidP="007979F0">
            <w:pPr>
              <w:rPr>
                <w:rFonts w:ascii="Arial" w:hAnsi="Arial" w:cs="Arial"/>
                <w:b/>
                <w:color w:val="FFFFFF"/>
              </w:rPr>
            </w:pPr>
            <w:r w:rsidRPr="00F4096A">
              <w:rPr>
                <w:rFonts w:ascii="Arial" w:hAnsi="Arial" w:cs="Arial"/>
                <w:b/>
                <w:color w:val="FFFFFF"/>
              </w:rPr>
              <w:t>Existing/New</w:t>
            </w:r>
          </w:p>
        </w:tc>
      </w:tr>
      <w:tr w:rsidR="00C9682F" w:rsidRPr="005F0EB8" w:rsidTr="007979F0">
        <w:trPr>
          <w:jc w:val="center"/>
        </w:trPr>
        <w:tc>
          <w:tcPr>
            <w:tcW w:w="2869" w:type="pct"/>
          </w:tcPr>
          <w:p w:rsidR="00C9682F" w:rsidRPr="00DE6A85" w:rsidRDefault="00BB7DCA" w:rsidP="00BB7DCA">
            <w:r>
              <w:t>CCRMCM_DequeueContactRequest</w:t>
            </w:r>
          </w:p>
        </w:tc>
        <w:tc>
          <w:tcPr>
            <w:tcW w:w="1356" w:type="pct"/>
          </w:tcPr>
          <w:p w:rsidR="00C9682F" w:rsidRPr="005F0EB8" w:rsidRDefault="00C9682F" w:rsidP="007979F0">
            <w:pPr>
              <w:rPr>
                <w:rFonts w:ascii="Arial" w:hAnsi="Arial" w:cs="Arial"/>
              </w:rPr>
            </w:pPr>
            <w:r w:rsidRPr="005F0EB8">
              <w:rPr>
                <w:rFonts w:ascii="Arial" w:hAnsi="Arial" w:cs="Arial"/>
              </w:rPr>
              <w:t>BPEL Process</w:t>
            </w:r>
          </w:p>
        </w:tc>
        <w:tc>
          <w:tcPr>
            <w:tcW w:w="775" w:type="pct"/>
          </w:tcPr>
          <w:p w:rsidR="00C9682F" w:rsidRPr="005F0EB8" w:rsidRDefault="003151E7" w:rsidP="007979F0">
            <w:pPr>
              <w:rPr>
                <w:rFonts w:ascii="Arial" w:hAnsi="Arial" w:cs="Arial"/>
              </w:rPr>
            </w:pPr>
            <w:r>
              <w:rPr>
                <w:rFonts w:ascii="Arial" w:hAnsi="Arial" w:cs="Arial"/>
              </w:rPr>
              <w:t>Existing BPEL Component</w:t>
            </w:r>
          </w:p>
        </w:tc>
      </w:tr>
      <w:tr w:rsidR="009B5193" w:rsidRPr="005F0EB8" w:rsidTr="007979F0">
        <w:trPr>
          <w:jc w:val="center"/>
        </w:trPr>
        <w:tc>
          <w:tcPr>
            <w:tcW w:w="2869" w:type="pct"/>
          </w:tcPr>
          <w:p w:rsidR="009B5193" w:rsidRPr="00DE6A85" w:rsidRDefault="009B5193" w:rsidP="007979F0">
            <w:r>
              <w:t>CCRMCM_ContactDispatcher</w:t>
            </w:r>
          </w:p>
        </w:tc>
        <w:tc>
          <w:tcPr>
            <w:tcW w:w="1356" w:type="pct"/>
          </w:tcPr>
          <w:p w:rsidR="009B5193" w:rsidRPr="005F0EB8" w:rsidRDefault="009B5193" w:rsidP="007979F0">
            <w:pPr>
              <w:rPr>
                <w:rFonts w:ascii="Arial" w:hAnsi="Arial" w:cs="Arial"/>
              </w:rPr>
            </w:pPr>
            <w:r w:rsidRPr="005F0EB8">
              <w:rPr>
                <w:rFonts w:ascii="Arial" w:hAnsi="Arial" w:cs="Arial"/>
              </w:rPr>
              <w:t>BPEL Process</w:t>
            </w:r>
          </w:p>
        </w:tc>
        <w:tc>
          <w:tcPr>
            <w:tcW w:w="775" w:type="pct"/>
          </w:tcPr>
          <w:p w:rsidR="009B5193" w:rsidRPr="005F0EB8" w:rsidRDefault="009B5193" w:rsidP="00714BEF">
            <w:pPr>
              <w:rPr>
                <w:rFonts w:ascii="Arial" w:hAnsi="Arial" w:cs="Arial"/>
              </w:rPr>
            </w:pPr>
            <w:r>
              <w:rPr>
                <w:rFonts w:ascii="Arial" w:hAnsi="Arial" w:cs="Arial"/>
              </w:rPr>
              <w:t>Existing BPEL Component</w:t>
            </w:r>
          </w:p>
        </w:tc>
      </w:tr>
      <w:tr w:rsidR="009B5193" w:rsidRPr="005F0EB8" w:rsidTr="007979F0">
        <w:trPr>
          <w:jc w:val="center"/>
        </w:trPr>
        <w:tc>
          <w:tcPr>
            <w:tcW w:w="2869" w:type="pct"/>
          </w:tcPr>
          <w:p w:rsidR="009B5193" w:rsidRPr="00DE6A85" w:rsidRDefault="009B5193" w:rsidP="007979F0">
            <w:r>
              <w:t>SAPCM_EventManager</w:t>
            </w:r>
          </w:p>
        </w:tc>
        <w:tc>
          <w:tcPr>
            <w:tcW w:w="1356" w:type="pct"/>
          </w:tcPr>
          <w:p w:rsidR="009B5193" w:rsidRPr="005F0EB8" w:rsidRDefault="009B5193" w:rsidP="007979F0">
            <w:pPr>
              <w:rPr>
                <w:rFonts w:ascii="Arial" w:hAnsi="Arial" w:cs="Arial"/>
              </w:rPr>
            </w:pPr>
            <w:r>
              <w:rPr>
                <w:rFonts w:ascii="Arial" w:hAnsi="Arial" w:cs="Arial"/>
              </w:rPr>
              <w:t>BPEL Process</w:t>
            </w:r>
          </w:p>
        </w:tc>
        <w:tc>
          <w:tcPr>
            <w:tcW w:w="775" w:type="pct"/>
          </w:tcPr>
          <w:p w:rsidR="009B5193" w:rsidRDefault="003907B8" w:rsidP="007979F0">
            <w:pPr>
              <w:rPr>
                <w:rFonts w:ascii="Arial" w:hAnsi="Arial" w:cs="Arial"/>
              </w:rPr>
            </w:pPr>
            <w:r>
              <w:rPr>
                <w:rFonts w:ascii="Arial" w:hAnsi="Arial" w:cs="Arial"/>
              </w:rPr>
              <w:t>Existing BPEL Component</w:t>
            </w:r>
          </w:p>
        </w:tc>
      </w:tr>
      <w:tr w:rsidR="000E0AAB" w:rsidRPr="005F0EB8" w:rsidTr="000E0AAB">
        <w:trPr>
          <w:trHeight w:val="540"/>
          <w:jc w:val="center"/>
        </w:trPr>
        <w:tc>
          <w:tcPr>
            <w:tcW w:w="2869" w:type="pct"/>
          </w:tcPr>
          <w:p w:rsidR="000E0AAB" w:rsidRDefault="000E0AAB" w:rsidP="007979F0">
            <w:r w:rsidRPr="00DE6A85">
              <w:t>SAPCM</w:t>
            </w:r>
            <w:r>
              <w:t>_Invoker</w:t>
            </w:r>
          </w:p>
        </w:tc>
        <w:tc>
          <w:tcPr>
            <w:tcW w:w="1356" w:type="pct"/>
          </w:tcPr>
          <w:p w:rsidR="000E0AAB" w:rsidRDefault="000E0AAB" w:rsidP="007979F0">
            <w:pPr>
              <w:rPr>
                <w:rFonts w:ascii="Arial" w:hAnsi="Arial" w:cs="Arial"/>
              </w:rPr>
            </w:pPr>
            <w:r>
              <w:rPr>
                <w:rFonts w:ascii="Arial" w:hAnsi="Arial" w:cs="Arial"/>
              </w:rPr>
              <w:t>BPEL Process</w:t>
            </w:r>
          </w:p>
        </w:tc>
        <w:tc>
          <w:tcPr>
            <w:tcW w:w="775" w:type="pct"/>
          </w:tcPr>
          <w:p w:rsidR="000E0AAB" w:rsidRDefault="000E0AAB" w:rsidP="007979F0">
            <w:pPr>
              <w:rPr>
                <w:rFonts w:ascii="Arial" w:hAnsi="Arial" w:cs="Arial"/>
              </w:rPr>
            </w:pPr>
            <w:r>
              <w:rPr>
                <w:rFonts w:ascii="Arial" w:hAnsi="Arial" w:cs="Arial"/>
              </w:rPr>
              <w:t>Existing BPEL Component</w:t>
            </w:r>
          </w:p>
        </w:tc>
      </w:tr>
      <w:tr w:rsidR="000E0AAB" w:rsidRPr="005F0EB8" w:rsidTr="007979F0">
        <w:trPr>
          <w:trHeight w:val="540"/>
          <w:jc w:val="center"/>
        </w:trPr>
        <w:tc>
          <w:tcPr>
            <w:tcW w:w="2869" w:type="pct"/>
          </w:tcPr>
          <w:p w:rsidR="000E0AAB" w:rsidRPr="00DE6A85" w:rsidRDefault="0012694C" w:rsidP="007979F0">
            <w:r>
              <w:t>SAPCMExt</w:t>
            </w:r>
            <w:r w:rsidR="000E0AAB" w:rsidRPr="000E0AAB">
              <w:t>_Invoker</w:t>
            </w:r>
          </w:p>
        </w:tc>
        <w:tc>
          <w:tcPr>
            <w:tcW w:w="1356" w:type="pct"/>
          </w:tcPr>
          <w:p w:rsidR="000E0AAB" w:rsidRDefault="000E0AAB" w:rsidP="007979F0">
            <w:pPr>
              <w:rPr>
                <w:rFonts w:ascii="Arial" w:hAnsi="Arial" w:cs="Arial"/>
              </w:rPr>
            </w:pPr>
            <w:r>
              <w:rPr>
                <w:rFonts w:ascii="Arial" w:hAnsi="Arial" w:cs="Arial"/>
              </w:rPr>
              <w:t>BPEL Process</w:t>
            </w:r>
          </w:p>
        </w:tc>
        <w:tc>
          <w:tcPr>
            <w:tcW w:w="775" w:type="pct"/>
          </w:tcPr>
          <w:p w:rsidR="000E0AAB" w:rsidRDefault="000E0AAB" w:rsidP="007979F0">
            <w:pPr>
              <w:rPr>
                <w:rFonts w:ascii="Arial" w:hAnsi="Arial" w:cs="Arial"/>
              </w:rPr>
            </w:pPr>
            <w:r>
              <w:rPr>
                <w:rFonts w:ascii="Arial" w:hAnsi="Arial" w:cs="Arial"/>
              </w:rPr>
              <w:t>New BPEL Component</w:t>
            </w:r>
          </w:p>
        </w:tc>
      </w:tr>
      <w:tr w:rsidR="003907B8" w:rsidRPr="005F0EB8" w:rsidTr="007979F0">
        <w:trPr>
          <w:jc w:val="center"/>
        </w:trPr>
        <w:tc>
          <w:tcPr>
            <w:tcW w:w="2869" w:type="pct"/>
          </w:tcPr>
          <w:p w:rsidR="003907B8" w:rsidRPr="00DE6A85" w:rsidRDefault="003907B8" w:rsidP="007979F0">
            <w:r>
              <w:t>SAPCM_ContactStatus</w:t>
            </w:r>
          </w:p>
        </w:tc>
        <w:tc>
          <w:tcPr>
            <w:tcW w:w="1356" w:type="pct"/>
          </w:tcPr>
          <w:p w:rsidR="003907B8" w:rsidRDefault="003907B8" w:rsidP="00714BEF">
            <w:pPr>
              <w:rPr>
                <w:rFonts w:ascii="Arial" w:hAnsi="Arial" w:cs="Arial"/>
              </w:rPr>
            </w:pPr>
            <w:r>
              <w:rPr>
                <w:rFonts w:ascii="Arial" w:hAnsi="Arial" w:cs="Arial"/>
              </w:rPr>
              <w:t>BPEL Process</w:t>
            </w:r>
          </w:p>
        </w:tc>
        <w:tc>
          <w:tcPr>
            <w:tcW w:w="775" w:type="pct"/>
          </w:tcPr>
          <w:p w:rsidR="003907B8" w:rsidRDefault="003907B8" w:rsidP="00714BEF">
            <w:pPr>
              <w:rPr>
                <w:rFonts w:ascii="Arial" w:hAnsi="Arial" w:cs="Arial"/>
              </w:rPr>
            </w:pPr>
            <w:r>
              <w:rPr>
                <w:rFonts w:ascii="Arial" w:hAnsi="Arial" w:cs="Arial"/>
              </w:rPr>
              <w:t>New BPEL Component</w:t>
            </w:r>
          </w:p>
        </w:tc>
      </w:tr>
      <w:tr w:rsidR="003907B8" w:rsidRPr="005F0EB8" w:rsidTr="007979F0">
        <w:trPr>
          <w:jc w:val="center"/>
        </w:trPr>
        <w:tc>
          <w:tcPr>
            <w:tcW w:w="2869" w:type="pct"/>
          </w:tcPr>
          <w:p w:rsidR="003907B8" w:rsidRDefault="00D704E2" w:rsidP="007979F0">
            <w:r w:rsidRPr="00D704E2">
              <w:t>CCRMCM_PropagateContactErrorStatus</w:t>
            </w:r>
          </w:p>
        </w:tc>
        <w:tc>
          <w:tcPr>
            <w:tcW w:w="1356" w:type="pct"/>
          </w:tcPr>
          <w:p w:rsidR="003907B8" w:rsidRDefault="003907B8" w:rsidP="00714BEF">
            <w:pPr>
              <w:rPr>
                <w:rFonts w:ascii="Arial" w:hAnsi="Arial" w:cs="Arial"/>
              </w:rPr>
            </w:pPr>
            <w:r>
              <w:rPr>
                <w:rFonts w:ascii="Arial" w:hAnsi="Arial" w:cs="Arial"/>
              </w:rPr>
              <w:t>BPEL Process</w:t>
            </w:r>
          </w:p>
        </w:tc>
        <w:tc>
          <w:tcPr>
            <w:tcW w:w="775" w:type="pct"/>
          </w:tcPr>
          <w:p w:rsidR="003907B8" w:rsidRDefault="003907B8" w:rsidP="00714BEF">
            <w:pPr>
              <w:rPr>
                <w:rFonts w:ascii="Arial" w:hAnsi="Arial" w:cs="Arial"/>
              </w:rPr>
            </w:pPr>
            <w:r>
              <w:rPr>
                <w:rFonts w:ascii="Arial" w:hAnsi="Arial" w:cs="Arial"/>
              </w:rPr>
              <w:t>New BPEL Component</w:t>
            </w:r>
          </w:p>
        </w:tc>
      </w:tr>
    </w:tbl>
    <w:p w:rsidR="00BA33F0" w:rsidRDefault="00BA33F0" w:rsidP="00BA33F0">
      <w:pPr>
        <w:pStyle w:val="Heading9"/>
        <w:numPr>
          <w:ilvl w:val="0"/>
          <w:numId w:val="0"/>
        </w:numPr>
        <w:spacing w:line="240" w:lineRule="auto"/>
        <w:ind w:left="810"/>
        <w:jc w:val="both"/>
        <w:rPr>
          <w:rFonts w:ascii="Arial" w:hAnsi="Arial" w:cs="Arial"/>
          <w:color w:val="auto"/>
          <w:sz w:val="24"/>
          <w:szCs w:val="24"/>
        </w:rPr>
      </w:pPr>
    </w:p>
    <w:p w:rsidR="00960444" w:rsidRDefault="00BB7DCA" w:rsidP="005A4A45">
      <w:pPr>
        <w:pStyle w:val="Heading9"/>
        <w:numPr>
          <w:ilvl w:val="0"/>
          <w:numId w:val="16"/>
        </w:numPr>
        <w:spacing w:line="240" w:lineRule="auto"/>
        <w:ind w:left="270" w:hanging="720"/>
        <w:jc w:val="both"/>
        <w:rPr>
          <w:rFonts w:ascii="Arial" w:hAnsi="Arial" w:cs="Arial"/>
          <w:color w:val="auto"/>
          <w:sz w:val="24"/>
          <w:szCs w:val="24"/>
        </w:rPr>
      </w:pPr>
      <w:bookmarkStart w:id="44" w:name="_Toc285533936"/>
      <w:r>
        <w:rPr>
          <w:rFonts w:ascii="Arial" w:hAnsi="Arial" w:cs="Arial"/>
          <w:color w:val="auto"/>
          <w:sz w:val="24"/>
          <w:szCs w:val="24"/>
        </w:rPr>
        <w:t>CCRMCM_DequeueContactRequest</w:t>
      </w:r>
      <w:bookmarkEnd w:id="44"/>
      <w:r w:rsidR="00960444" w:rsidRPr="00C9682F">
        <w:rPr>
          <w:rFonts w:ascii="Arial" w:hAnsi="Arial" w:cs="Arial"/>
          <w:color w:val="auto"/>
          <w:sz w:val="24"/>
          <w:szCs w:val="24"/>
        </w:rPr>
        <w:tab/>
      </w:r>
    </w:p>
    <w:p w:rsidR="005A4A45" w:rsidRPr="005A4A45" w:rsidRDefault="005A4A45" w:rsidP="005A4A45"/>
    <w:p w:rsidR="0015686C" w:rsidRDefault="0015686C" w:rsidP="005A4A45">
      <w:pPr>
        <w:numPr>
          <w:ilvl w:val="0"/>
          <w:numId w:val="17"/>
        </w:numPr>
        <w:tabs>
          <w:tab w:val="left" w:pos="810"/>
        </w:tabs>
        <w:spacing w:after="0" w:line="240" w:lineRule="auto"/>
        <w:ind w:hanging="1170"/>
        <w:rPr>
          <w:rFonts w:ascii="Arial" w:hAnsi="Arial" w:cs="Arial"/>
          <w:b/>
          <w:sz w:val="20"/>
          <w:szCs w:val="20"/>
        </w:rPr>
      </w:pPr>
      <w:r w:rsidRPr="0015686C">
        <w:rPr>
          <w:rFonts w:ascii="Arial" w:hAnsi="Arial" w:cs="Arial"/>
          <w:b/>
          <w:sz w:val="20"/>
          <w:szCs w:val="20"/>
        </w:rPr>
        <w:t>Purpose</w:t>
      </w:r>
    </w:p>
    <w:p w:rsidR="008C4E7E" w:rsidRDefault="008C4E7E" w:rsidP="00BE2AF1">
      <w:pPr>
        <w:spacing w:after="0" w:line="240" w:lineRule="auto"/>
        <w:ind w:left="2880"/>
        <w:rPr>
          <w:rFonts w:ascii="Arial" w:hAnsi="Arial" w:cs="Arial"/>
          <w:sz w:val="20"/>
          <w:szCs w:val="20"/>
        </w:rPr>
      </w:pPr>
    </w:p>
    <w:p w:rsidR="00BE2AF1" w:rsidRPr="00E25E82" w:rsidRDefault="005A4A45" w:rsidP="005A4A45">
      <w:pPr>
        <w:tabs>
          <w:tab w:val="left" w:pos="1080"/>
        </w:tabs>
        <w:spacing w:after="0" w:line="240" w:lineRule="auto"/>
        <w:ind w:left="1080" w:hanging="180"/>
        <w:rPr>
          <w:rFonts w:ascii="Arial" w:hAnsi="Arial" w:cs="Arial"/>
          <w:sz w:val="20"/>
          <w:szCs w:val="20"/>
        </w:rPr>
      </w:pPr>
      <w:r>
        <w:rPr>
          <w:rFonts w:ascii="Arial" w:hAnsi="Arial" w:cs="Arial"/>
          <w:sz w:val="20"/>
          <w:szCs w:val="20"/>
        </w:rPr>
        <w:t xml:space="preserve">   </w:t>
      </w:r>
      <w:r w:rsidR="00E25E82">
        <w:rPr>
          <w:rFonts w:ascii="Arial" w:hAnsi="Arial" w:cs="Arial"/>
          <w:sz w:val="20"/>
          <w:szCs w:val="20"/>
        </w:rPr>
        <w:t>The</w:t>
      </w:r>
      <w:r w:rsidR="00E25E82" w:rsidRPr="00E25E82">
        <w:rPr>
          <w:rFonts w:ascii="Arial" w:hAnsi="Arial" w:cs="Arial"/>
          <w:sz w:val="20"/>
          <w:szCs w:val="20"/>
        </w:rPr>
        <w:t xml:space="preserve"> </w:t>
      </w:r>
      <w:r w:rsidR="00E25E82">
        <w:rPr>
          <w:rFonts w:ascii="Arial" w:hAnsi="Arial" w:cs="Arial"/>
          <w:sz w:val="20"/>
          <w:szCs w:val="20"/>
        </w:rPr>
        <w:t xml:space="preserve">BPEL </w:t>
      </w:r>
      <w:r w:rsidR="00E25E82" w:rsidRPr="00E25E82">
        <w:rPr>
          <w:rFonts w:ascii="Arial" w:hAnsi="Arial" w:cs="Arial"/>
          <w:sz w:val="20"/>
          <w:szCs w:val="20"/>
        </w:rPr>
        <w:t xml:space="preserve">process </w:t>
      </w:r>
      <w:r w:rsidR="00F87565" w:rsidRPr="00E25E82">
        <w:rPr>
          <w:rFonts w:ascii="Arial" w:hAnsi="Arial" w:cs="Arial"/>
          <w:sz w:val="20"/>
          <w:szCs w:val="20"/>
        </w:rPr>
        <w:t>dequeues</w:t>
      </w:r>
      <w:r w:rsidR="00E25E82" w:rsidRPr="00E25E82">
        <w:rPr>
          <w:rFonts w:ascii="Arial" w:hAnsi="Arial" w:cs="Arial"/>
          <w:sz w:val="20"/>
          <w:szCs w:val="20"/>
        </w:rPr>
        <w:t xml:space="preserve"> the </w:t>
      </w:r>
      <w:r w:rsidR="00C9682F">
        <w:rPr>
          <w:rFonts w:ascii="Arial" w:hAnsi="Arial" w:cs="Arial"/>
          <w:sz w:val="20"/>
          <w:szCs w:val="20"/>
        </w:rPr>
        <w:t>User Contact</w:t>
      </w:r>
      <w:r w:rsidR="00E25E82" w:rsidRPr="00E25E82">
        <w:rPr>
          <w:rFonts w:ascii="Arial" w:hAnsi="Arial" w:cs="Arial"/>
          <w:sz w:val="20"/>
          <w:szCs w:val="20"/>
        </w:rPr>
        <w:t xml:space="preserve"> request from the MQ and </w:t>
      </w:r>
      <w:r w:rsidR="00E25E82">
        <w:rPr>
          <w:rFonts w:ascii="Arial" w:hAnsi="Arial" w:cs="Arial"/>
          <w:sz w:val="20"/>
          <w:szCs w:val="20"/>
        </w:rPr>
        <w:t xml:space="preserve">process for validating the data to create the </w:t>
      </w:r>
      <w:r w:rsidR="00C9682F">
        <w:rPr>
          <w:rFonts w:ascii="Arial" w:hAnsi="Arial" w:cs="Arial"/>
          <w:sz w:val="20"/>
          <w:szCs w:val="20"/>
        </w:rPr>
        <w:t>contacts</w:t>
      </w:r>
      <w:r w:rsidR="00E25E82">
        <w:rPr>
          <w:rFonts w:ascii="Arial" w:hAnsi="Arial" w:cs="Arial"/>
          <w:sz w:val="20"/>
          <w:szCs w:val="20"/>
        </w:rPr>
        <w:t xml:space="preserve"> in SAP.</w:t>
      </w:r>
    </w:p>
    <w:p w:rsidR="008C4E7E" w:rsidRPr="00AB6975" w:rsidRDefault="008C4E7E" w:rsidP="00BE2AF1">
      <w:pPr>
        <w:spacing w:after="0" w:line="240" w:lineRule="auto"/>
        <w:ind w:left="2880"/>
        <w:rPr>
          <w:rFonts w:ascii="Arial" w:hAnsi="Arial" w:cs="Arial"/>
          <w:sz w:val="20"/>
          <w:szCs w:val="20"/>
        </w:rPr>
      </w:pPr>
    </w:p>
    <w:p w:rsidR="0015686C" w:rsidRDefault="0015686C" w:rsidP="005A4A45">
      <w:pPr>
        <w:numPr>
          <w:ilvl w:val="0"/>
          <w:numId w:val="17"/>
        </w:numPr>
        <w:spacing w:after="0" w:line="240" w:lineRule="auto"/>
        <w:ind w:left="810" w:hanging="540"/>
        <w:rPr>
          <w:rFonts w:ascii="Arial" w:hAnsi="Arial" w:cs="Arial"/>
          <w:b/>
          <w:sz w:val="20"/>
          <w:szCs w:val="20"/>
        </w:rPr>
      </w:pPr>
      <w:r w:rsidRPr="0015686C">
        <w:rPr>
          <w:rFonts w:ascii="Arial" w:hAnsi="Arial" w:cs="Arial"/>
          <w:b/>
          <w:sz w:val="20"/>
          <w:szCs w:val="20"/>
        </w:rPr>
        <w:t>Program Logic</w:t>
      </w:r>
      <w:r w:rsidRPr="0015686C">
        <w:rPr>
          <w:rFonts w:ascii="Arial" w:hAnsi="Arial" w:cs="Arial"/>
          <w:b/>
          <w:sz w:val="20"/>
          <w:szCs w:val="20"/>
        </w:rPr>
        <w:tab/>
      </w:r>
      <w:r w:rsidRPr="0015686C">
        <w:rPr>
          <w:rFonts w:ascii="Arial" w:hAnsi="Arial" w:cs="Arial"/>
          <w:b/>
          <w:sz w:val="20"/>
          <w:szCs w:val="20"/>
        </w:rPr>
        <w:tab/>
      </w:r>
    </w:p>
    <w:p w:rsidR="008C4E7E" w:rsidRDefault="008C4E7E" w:rsidP="00AB6975">
      <w:pPr>
        <w:spacing w:after="0" w:line="240" w:lineRule="auto"/>
        <w:ind w:left="2880"/>
        <w:rPr>
          <w:rFonts w:ascii="Arial" w:hAnsi="Arial" w:cs="Arial"/>
          <w:sz w:val="20"/>
          <w:szCs w:val="20"/>
        </w:rPr>
      </w:pPr>
    </w:p>
    <w:p w:rsidR="005A4A45" w:rsidRDefault="00E25E82" w:rsidP="0017650C">
      <w:pPr>
        <w:spacing w:after="0" w:line="240" w:lineRule="auto"/>
        <w:ind w:left="1260" w:hanging="270"/>
        <w:jc w:val="both"/>
        <w:rPr>
          <w:rFonts w:ascii="Arial" w:hAnsi="Arial" w:cs="Arial"/>
        </w:rPr>
      </w:pPr>
      <w:r w:rsidRPr="00E25E82">
        <w:rPr>
          <w:rFonts w:ascii="Arial" w:hAnsi="Arial" w:cs="Arial"/>
          <w:b/>
          <w:sz w:val="20"/>
          <w:szCs w:val="20"/>
        </w:rPr>
        <w:t>AS-IS Process:</w:t>
      </w:r>
      <w:r w:rsidR="005A4A45">
        <w:rPr>
          <w:rFonts w:ascii="Arial" w:hAnsi="Arial" w:cs="Arial"/>
        </w:rPr>
        <w:tab/>
      </w:r>
      <w:r w:rsidR="005A4A45">
        <w:rPr>
          <w:rFonts w:ascii="Arial" w:hAnsi="Arial" w:cs="Arial"/>
        </w:rPr>
        <w:tab/>
      </w:r>
    </w:p>
    <w:p w:rsidR="00726CCB" w:rsidRDefault="0017650C" w:rsidP="00EE7628">
      <w:pPr>
        <w:tabs>
          <w:tab w:val="left" w:pos="990"/>
        </w:tabs>
        <w:ind w:left="1080"/>
        <w:contextualSpacing/>
        <w:rPr>
          <w:rFonts w:ascii="Arial" w:hAnsi="Arial" w:cs="Arial"/>
        </w:rPr>
      </w:pPr>
      <w:r>
        <w:rPr>
          <w:rFonts w:ascii="Arial" w:hAnsi="Arial" w:cs="Arial"/>
        </w:rPr>
        <w:tab/>
      </w:r>
      <w:r>
        <w:rPr>
          <w:rFonts w:ascii="Arial" w:hAnsi="Arial" w:cs="Arial"/>
        </w:rPr>
        <w:tab/>
      </w:r>
      <w:r>
        <w:rPr>
          <w:rFonts w:ascii="Arial" w:hAnsi="Arial" w:cs="Arial"/>
        </w:rPr>
        <w:tab/>
      </w:r>
      <w:r w:rsidR="00EE7628">
        <w:rPr>
          <w:rFonts w:ascii="Arial" w:hAnsi="Arial" w:cs="Arial"/>
        </w:rPr>
        <w:t xml:space="preserve"> </w:t>
      </w:r>
      <w:r w:rsidR="00B81E88">
        <w:rPr>
          <w:rFonts w:ascii="Arial" w:hAnsi="Arial" w:cs="Arial"/>
        </w:rPr>
        <w:t xml:space="preserve">The </w:t>
      </w:r>
      <w:r w:rsidR="00B80738" w:rsidRPr="00FB3646">
        <w:rPr>
          <w:rFonts w:ascii="Arial" w:hAnsi="Arial" w:cs="Arial"/>
        </w:rPr>
        <w:t xml:space="preserve">process </w:t>
      </w:r>
      <w:r w:rsidR="00726CCB" w:rsidRPr="00FB3646">
        <w:rPr>
          <w:rFonts w:ascii="Arial" w:hAnsi="Arial" w:cs="Arial"/>
        </w:rPr>
        <w:t>dequeues</w:t>
      </w:r>
      <w:r w:rsidR="00B80738" w:rsidRPr="00FB3646">
        <w:rPr>
          <w:rFonts w:ascii="Arial" w:hAnsi="Arial" w:cs="Arial"/>
        </w:rPr>
        <w:t xml:space="preserve"> the message from the queue </w:t>
      </w:r>
      <w:r w:rsidR="00B80738">
        <w:rPr>
          <w:rFonts w:ascii="Arial" w:hAnsi="Arial" w:cs="Arial"/>
        </w:rPr>
        <w:t>e</w:t>
      </w:r>
      <w:r w:rsidR="00B80738" w:rsidRPr="00E60165">
        <w:rPr>
          <w:rFonts w:ascii="Arial" w:hAnsi="Arial" w:cs="Arial"/>
        </w:rPr>
        <w:t>_CRM_EAI_027_CON_PUB_RQST_Q</w:t>
      </w:r>
      <w:r w:rsidR="00B80738">
        <w:rPr>
          <w:rFonts w:ascii="Arial" w:hAnsi="Arial" w:cs="Arial"/>
        </w:rPr>
        <w:t xml:space="preserve"> </w:t>
      </w:r>
      <w:r w:rsidR="00B80738" w:rsidRPr="00FB3646">
        <w:rPr>
          <w:rFonts w:ascii="Arial" w:hAnsi="Arial" w:cs="Arial"/>
        </w:rPr>
        <w:t xml:space="preserve">to which Siebel has enqueued.   ‘e’ is the environment P- prod, B – blue, BL – Blue Lite, A – UAT, </w:t>
      </w:r>
      <w:r>
        <w:rPr>
          <w:rFonts w:ascii="Arial" w:hAnsi="Arial" w:cs="Arial"/>
        </w:rPr>
        <w:t>Q</w:t>
      </w:r>
      <w:r w:rsidR="00B80738" w:rsidRPr="00FB3646">
        <w:rPr>
          <w:rFonts w:ascii="Arial" w:hAnsi="Arial" w:cs="Arial"/>
        </w:rPr>
        <w:t xml:space="preserve"> – System test, D – Support, </w:t>
      </w:r>
      <w:r>
        <w:rPr>
          <w:rFonts w:ascii="Arial" w:hAnsi="Arial" w:cs="Arial"/>
        </w:rPr>
        <w:t>C</w:t>
      </w:r>
      <w:r w:rsidR="00B80738" w:rsidRPr="00FB3646">
        <w:rPr>
          <w:rFonts w:ascii="Arial" w:hAnsi="Arial" w:cs="Arial"/>
        </w:rPr>
        <w:t xml:space="preserve"> – Dev and NF- Non Functional</w:t>
      </w:r>
      <w:r w:rsidR="00726CCB">
        <w:rPr>
          <w:rFonts w:ascii="Arial" w:hAnsi="Arial" w:cs="Arial"/>
        </w:rPr>
        <w:t xml:space="preserve">. </w:t>
      </w:r>
    </w:p>
    <w:p w:rsidR="00E25E82" w:rsidRDefault="00726CCB" w:rsidP="008353CD">
      <w:pPr>
        <w:tabs>
          <w:tab w:val="left" w:pos="990"/>
        </w:tabs>
        <w:ind w:left="1080"/>
        <w:contextualSpacing/>
        <w:rPr>
          <w:rFonts w:ascii="Arial" w:hAnsi="Arial" w:cs="Arial"/>
          <w:sz w:val="20"/>
          <w:szCs w:val="20"/>
        </w:rPr>
      </w:pPr>
      <w:r>
        <w:rPr>
          <w:rFonts w:ascii="Arial" w:hAnsi="Arial" w:cs="Arial"/>
        </w:rPr>
        <w:t>This process t</w:t>
      </w:r>
      <w:r w:rsidR="00B80738" w:rsidRPr="00FB3646">
        <w:rPr>
          <w:rFonts w:ascii="Arial" w:hAnsi="Arial" w:cs="Arial"/>
        </w:rPr>
        <w:t xml:space="preserve">ransforms </w:t>
      </w:r>
      <w:r>
        <w:rPr>
          <w:rFonts w:ascii="Arial" w:hAnsi="Arial" w:cs="Arial"/>
        </w:rPr>
        <w:t xml:space="preserve">data </w:t>
      </w:r>
      <w:r w:rsidR="007B1FA1" w:rsidRPr="00726CCB">
        <w:rPr>
          <w:rFonts w:ascii="Arial" w:hAnsi="Arial" w:cs="Arial"/>
        </w:rPr>
        <w:t>into</w:t>
      </w:r>
      <w:r w:rsidR="007B1FA1">
        <w:rPr>
          <w:rFonts w:ascii="Arial" w:hAnsi="Arial" w:cs="Arial"/>
        </w:rPr>
        <w:t xml:space="preserve"> </w:t>
      </w:r>
      <w:r w:rsidR="00B80738" w:rsidRPr="00FB3646">
        <w:rPr>
          <w:rFonts w:ascii="Arial" w:hAnsi="Arial" w:cs="Arial"/>
        </w:rPr>
        <w:t xml:space="preserve">a canonical </w:t>
      </w:r>
      <w:r w:rsidR="00B80738">
        <w:rPr>
          <w:rFonts w:ascii="Arial" w:hAnsi="Arial" w:cs="Arial"/>
        </w:rPr>
        <w:t>contact</w:t>
      </w:r>
      <w:r w:rsidR="00B80738" w:rsidRPr="00FB3646">
        <w:rPr>
          <w:rFonts w:ascii="Arial" w:hAnsi="Arial" w:cs="Arial"/>
        </w:rPr>
        <w:t xml:space="preserve"> event</w:t>
      </w:r>
      <w:r w:rsidR="007B1FA1">
        <w:rPr>
          <w:rFonts w:ascii="Arial" w:hAnsi="Arial" w:cs="Arial"/>
        </w:rPr>
        <w:t xml:space="preserve"> </w:t>
      </w:r>
      <w:r w:rsidR="00B80738" w:rsidRPr="00FB3646">
        <w:rPr>
          <w:rFonts w:ascii="Arial" w:hAnsi="Arial" w:cs="Arial"/>
        </w:rPr>
        <w:t>(EAI.MSG.</w:t>
      </w:r>
      <w:r w:rsidR="00B80738">
        <w:rPr>
          <w:rFonts w:ascii="Arial" w:hAnsi="Arial" w:cs="Arial"/>
        </w:rPr>
        <w:t>C</w:t>
      </w:r>
      <w:r w:rsidR="00B80738" w:rsidRPr="00FB3646">
        <w:rPr>
          <w:rFonts w:ascii="Arial" w:hAnsi="Arial" w:cs="Arial"/>
        </w:rPr>
        <w:t>M.1</w:t>
      </w:r>
      <w:r w:rsidR="00B80738">
        <w:rPr>
          <w:rFonts w:ascii="Arial" w:hAnsi="Arial" w:cs="Arial"/>
        </w:rPr>
        <w:t>9</w:t>
      </w:r>
      <w:r w:rsidR="00B80738" w:rsidRPr="00FB3646">
        <w:rPr>
          <w:rFonts w:ascii="Arial" w:hAnsi="Arial" w:cs="Arial"/>
        </w:rPr>
        <w:t xml:space="preserve">7) and </w:t>
      </w:r>
      <w:r w:rsidR="008353CD">
        <w:rPr>
          <w:rFonts w:ascii="Arial" w:hAnsi="Arial" w:cs="Arial"/>
        </w:rPr>
        <w:t>invoke CCRMCM_ContactDispatcher</w:t>
      </w:r>
      <w:r w:rsidR="00B80738" w:rsidRPr="00FB3646">
        <w:rPr>
          <w:rFonts w:ascii="Arial" w:hAnsi="Arial" w:cs="Arial"/>
        </w:rPr>
        <w:t>.</w:t>
      </w:r>
      <w:r w:rsidR="00E25E82">
        <w:rPr>
          <w:rFonts w:ascii="Arial" w:hAnsi="Arial" w:cs="Arial"/>
          <w:sz w:val="20"/>
          <w:szCs w:val="20"/>
        </w:rPr>
        <w:tab/>
      </w:r>
      <w:r w:rsidR="00E25E82">
        <w:rPr>
          <w:rFonts w:ascii="Arial" w:hAnsi="Arial" w:cs="Arial"/>
          <w:sz w:val="20"/>
          <w:szCs w:val="20"/>
        </w:rPr>
        <w:tab/>
      </w:r>
    </w:p>
    <w:p w:rsidR="000716A0" w:rsidRPr="00AB6975" w:rsidRDefault="000716A0" w:rsidP="00AB6975">
      <w:pPr>
        <w:spacing w:after="0" w:line="240" w:lineRule="auto"/>
        <w:ind w:left="2880"/>
        <w:rPr>
          <w:rFonts w:ascii="Arial" w:hAnsi="Arial" w:cs="Arial"/>
          <w:sz w:val="20"/>
          <w:szCs w:val="20"/>
        </w:rPr>
      </w:pPr>
    </w:p>
    <w:p w:rsidR="0015686C" w:rsidRDefault="0015686C" w:rsidP="0082603F">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 xml:space="preserve">DVM         </w:t>
      </w:r>
      <w:r w:rsidRPr="0015686C">
        <w:rPr>
          <w:rFonts w:ascii="Arial" w:hAnsi="Arial" w:cs="Arial"/>
          <w:b/>
          <w:sz w:val="20"/>
          <w:szCs w:val="20"/>
        </w:rPr>
        <w:tab/>
      </w:r>
    </w:p>
    <w:p w:rsidR="00B80738" w:rsidRDefault="00B80738" w:rsidP="0082603F">
      <w:pPr>
        <w:spacing w:after="0" w:line="240" w:lineRule="auto"/>
        <w:ind w:left="1080"/>
        <w:rPr>
          <w:rFonts w:ascii="Arial" w:hAnsi="Arial" w:cs="Arial"/>
          <w:sz w:val="20"/>
          <w:szCs w:val="20"/>
        </w:rPr>
      </w:pPr>
    </w:p>
    <w:p w:rsidR="00F5787D" w:rsidRPr="0015686C" w:rsidRDefault="008353CD" w:rsidP="008353CD">
      <w:pPr>
        <w:spacing w:after="0" w:line="240" w:lineRule="auto"/>
        <w:ind w:left="1080"/>
        <w:rPr>
          <w:rFonts w:ascii="Arial" w:hAnsi="Arial" w:cs="Arial"/>
          <w:b/>
          <w:sz w:val="20"/>
          <w:szCs w:val="20"/>
        </w:rPr>
      </w:pPr>
      <w:r>
        <w:rPr>
          <w:rFonts w:ascii="Arial" w:hAnsi="Arial" w:cs="Arial"/>
          <w:sz w:val="20"/>
          <w:szCs w:val="20"/>
        </w:rPr>
        <w:t>NA</w:t>
      </w:r>
    </w:p>
    <w:p w:rsidR="000716A0" w:rsidRDefault="000716A0" w:rsidP="0082603F">
      <w:pPr>
        <w:spacing w:after="0" w:line="240" w:lineRule="auto"/>
        <w:ind w:left="1080"/>
        <w:rPr>
          <w:rFonts w:ascii="Arial" w:hAnsi="Arial" w:cs="Arial"/>
          <w:sz w:val="20"/>
          <w:szCs w:val="20"/>
        </w:rPr>
      </w:pPr>
    </w:p>
    <w:p w:rsidR="004E0FA2" w:rsidRPr="00AB6975" w:rsidRDefault="004E0FA2" w:rsidP="0082603F">
      <w:pPr>
        <w:spacing w:after="0" w:line="240" w:lineRule="auto"/>
        <w:ind w:left="1080"/>
        <w:rPr>
          <w:rFonts w:ascii="Arial" w:hAnsi="Arial" w:cs="Arial"/>
          <w:sz w:val="20"/>
          <w:szCs w:val="20"/>
        </w:rPr>
      </w:pPr>
    </w:p>
    <w:p w:rsidR="0015686C" w:rsidRDefault="0015686C" w:rsidP="0082603F">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Data Mapping (Transformation)</w:t>
      </w:r>
    </w:p>
    <w:p w:rsidR="008C4E7E" w:rsidRPr="0015686C" w:rsidRDefault="008353CD" w:rsidP="008353CD">
      <w:pPr>
        <w:spacing w:after="0" w:line="240" w:lineRule="auto"/>
        <w:ind w:left="720" w:firstLine="720"/>
        <w:rPr>
          <w:rFonts w:ascii="Arial" w:hAnsi="Arial" w:cs="Arial"/>
          <w:b/>
          <w:sz w:val="20"/>
          <w:szCs w:val="20"/>
        </w:rPr>
      </w:pPr>
      <w:r>
        <w:rPr>
          <w:rFonts w:ascii="Arial" w:hAnsi="Arial" w:cs="Arial"/>
          <w:sz w:val="20"/>
          <w:szCs w:val="20"/>
        </w:rPr>
        <w:t>NA</w:t>
      </w:r>
    </w:p>
    <w:p w:rsidR="008C4E7E" w:rsidRPr="00AB6975" w:rsidRDefault="008C4E7E" w:rsidP="0082603F">
      <w:pPr>
        <w:spacing w:after="0" w:line="240" w:lineRule="auto"/>
        <w:ind w:left="1080"/>
        <w:rPr>
          <w:rFonts w:ascii="Arial" w:hAnsi="Arial" w:cs="Arial"/>
          <w:sz w:val="20"/>
          <w:szCs w:val="20"/>
        </w:rPr>
      </w:pPr>
    </w:p>
    <w:p w:rsidR="0015686C" w:rsidRDefault="0015686C" w:rsidP="0082603F">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Scope:</w:t>
      </w:r>
      <w:r w:rsidRPr="0015686C">
        <w:rPr>
          <w:rFonts w:ascii="Arial" w:hAnsi="Arial" w:cs="Arial"/>
          <w:b/>
          <w:sz w:val="20"/>
          <w:szCs w:val="20"/>
        </w:rPr>
        <w:tab/>
      </w:r>
    </w:p>
    <w:p w:rsidR="008C4E7E" w:rsidRDefault="008353CD" w:rsidP="0082603F">
      <w:pPr>
        <w:spacing w:after="0" w:line="240" w:lineRule="auto"/>
        <w:ind w:left="1080"/>
        <w:rPr>
          <w:rFonts w:ascii="Arial" w:hAnsi="Arial" w:cs="Arial"/>
          <w:sz w:val="20"/>
          <w:szCs w:val="20"/>
        </w:rPr>
      </w:pPr>
      <w:r>
        <w:rPr>
          <w:rFonts w:ascii="Arial" w:hAnsi="Arial" w:cs="Arial"/>
          <w:sz w:val="20"/>
          <w:szCs w:val="20"/>
        </w:rPr>
        <w:t>NA</w:t>
      </w:r>
    </w:p>
    <w:p w:rsidR="00726CCB" w:rsidRPr="00AB6975" w:rsidRDefault="00726CCB" w:rsidP="0082603F">
      <w:pPr>
        <w:spacing w:after="0" w:line="240" w:lineRule="auto"/>
        <w:ind w:left="1080"/>
        <w:rPr>
          <w:rFonts w:ascii="Arial" w:hAnsi="Arial" w:cs="Arial"/>
          <w:sz w:val="20"/>
          <w:szCs w:val="20"/>
        </w:rPr>
      </w:pPr>
    </w:p>
    <w:p w:rsidR="000B7ABC" w:rsidRPr="00485CD2" w:rsidRDefault="000B7ABC" w:rsidP="0082603F">
      <w:pPr>
        <w:numPr>
          <w:ilvl w:val="0"/>
          <w:numId w:val="17"/>
        </w:numPr>
        <w:spacing w:after="0" w:line="240" w:lineRule="auto"/>
        <w:ind w:left="1080"/>
        <w:rPr>
          <w:rFonts w:ascii="Arial" w:hAnsi="Arial" w:cs="Arial"/>
          <w:b/>
          <w:sz w:val="20"/>
          <w:szCs w:val="20"/>
        </w:rPr>
      </w:pPr>
      <w:r w:rsidRPr="00485CD2">
        <w:rPr>
          <w:rFonts w:ascii="Arial" w:hAnsi="Arial" w:cs="Arial"/>
          <w:b/>
          <w:sz w:val="20"/>
          <w:szCs w:val="20"/>
        </w:rPr>
        <w:t>Exception Handling:</w:t>
      </w:r>
    </w:p>
    <w:p w:rsidR="000B7ABC" w:rsidRDefault="000B7ABC" w:rsidP="0082603F">
      <w:pPr>
        <w:spacing w:after="0" w:line="240" w:lineRule="auto"/>
        <w:ind w:left="1080"/>
      </w:pPr>
    </w:p>
    <w:p w:rsidR="000B7ABC" w:rsidRPr="007B6411" w:rsidRDefault="00726CCB" w:rsidP="0082603F">
      <w:pPr>
        <w:spacing w:line="240" w:lineRule="auto"/>
        <w:ind w:left="1080"/>
        <w:rPr>
          <w:rStyle w:val="x2y1"/>
        </w:rPr>
      </w:pPr>
      <w:r>
        <w:rPr>
          <w:rStyle w:val="x2y1"/>
        </w:rPr>
        <w:t>For a</w:t>
      </w:r>
      <w:r w:rsidR="000B7ABC" w:rsidRPr="007B6411">
        <w:rPr>
          <w:rStyle w:val="x2y1"/>
        </w:rPr>
        <w:t xml:space="preserve">ll the </w:t>
      </w:r>
      <w:r w:rsidR="000B7ABC" w:rsidRPr="00726CCB">
        <w:rPr>
          <w:rStyle w:val="x2y1"/>
          <w:color w:val="auto"/>
        </w:rPr>
        <w:t>scopes</w:t>
      </w:r>
      <w:r w:rsidR="000B7ABC" w:rsidRPr="007B6411">
        <w:rPr>
          <w:rStyle w:val="x2y1"/>
        </w:rPr>
        <w:t xml:space="preserve"> in </w:t>
      </w:r>
      <w:r w:rsidR="00BB7DCA">
        <w:t>CCRMCM_DequeueContactRequest</w:t>
      </w:r>
      <w:r w:rsidR="00B80738" w:rsidRPr="007B6411">
        <w:rPr>
          <w:rStyle w:val="x2y1"/>
        </w:rPr>
        <w:t xml:space="preserve"> </w:t>
      </w:r>
      <w:r w:rsidR="000B7ABC" w:rsidRPr="007B6411">
        <w:rPr>
          <w:rStyle w:val="x2y1"/>
        </w:rPr>
        <w:t xml:space="preserve">catch all types </w:t>
      </w:r>
      <w:r w:rsidR="007B1FA1" w:rsidRPr="007B1FA1">
        <w:rPr>
          <w:rStyle w:val="x2y1"/>
          <w:color w:val="auto"/>
        </w:rPr>
        <w:t>of</w:t>
      </w:r>
      <w:r w:rsidR="007B1FA1">
        <w:rPr>
          <w:rStyle w:val="x2y1"/>
        </w:rPr>
        <w:t xml:space="preserve"> </w:t>
      </w:r>
      <w:r w:rsidR="000B7ABC" w:rsidRPr="007B6411">
        <w:rPr>
          <w:rStyle w:val="x2y1"/>
        </w:rPr>
        <w:t>exceptions and throwing the fault message.</w:t>
      </w:r>
    </w:p>
    <w:p w:rsidR="000B7ABC" w:rsidRDefault="001E06A3" w:rsidP="00A93764">
      <w:pPr>
        <w:spacing w:after="0" w:line="240" w:lineRule="auto"/>
        <w:ind w:left="990"/>
        <w:rPr>
          <w:b/>
        </w:rPr>
      </w:pPr>
      <w:r>
        <w:rPr>
          <w:rStyle w:val="x2y1"/>
        </w:rPr>
        <w:t xml:space="preserve">  </w:t>
      </w:r>
      <w:r w:rsidR="000B7ABC" w:rsidRPr="000B7ABC">
        <w:rPr>
          <w:rStyle w:val="x2y1"/>
        </w:rPr>
        <w:t>Selection Failure</w:t>
      </w:r>
      <w:r w:rsidR="000B7ABC">
        <w:rPr>
          <w:b/>
        </w:rPr>
        <w:t>:</w:t>
      </w:r>
    </w:p>
    <w:p w:rsidR="000B7ABC" w:rsidRPr="007B6411" w:rsidRDefault="000B7ABC" w:rsidP="0082603F">
      <w:pPr>
        <w:spacing w:line="240" w:lineRule="auto"/>
        <w:ind w:left="1080"/>
        <w:rPr>
          <w:b/>
        </w:rPr>
      </w:pPr>
      <w:r>
        <w:rPr>
          <w:b/>
        </w:rPr>
        <w:tab/>
      </w:r>
      <w:r>
        <w:rPr>
          <w:b/>
        </w:rPr>
        <w:tab/>
      </w:r>
      <w:r>
        <w:rPr>
          <w:b/>
        </w:rPr>
        <w:tab/>
      </w:r>
      <w:r>
        <w:rPr>
          <w:rStyle w:val="x2y1"/>
        </w:rPr>
        <w:t xml:space="preserve">For any </w:t>
      </w:r>
      <w:r w:rsidRPr="000B7ABC">
        <w:rPr>
          <w:rStyle w:val="x2y1"/>
        </w:rPr>
        <w:t>Selection Failure</w:t>
      </w:r>
      <w:r>
        <w:rPr>
          <w:rStyle w:val="x2y1"/>
        </w:rPr>
        <w:t xml:space="preserve"> fault exception while </w:t>
      </w:r>
      <w:r w:rsidR="00A63464">
        <w:rPr>
          <w:rStyle w:val="x2y1"/>
        </w:rPr>
        <w:t>transformation catches</w:t>
      </w:r>
      <w:r>
        <w:rPr>
          <w:rStyle w:val="x2y1"/>
        </w:rPr>
        <w:t xml:space="preserve"> the exception and throwing remote fault exception and appending the fault message to the title.</w:t>
      </w:r>
    </w:p>
    <w:p w:rsidR="000B7ABC" w:rsidRDefault="000B7ABC" w:rsidP="0082603F">
      <w:pPr>
        <w:spacing w:line="240" w:lineRule="auto"/>
        <w:ind w:left="1080"/>
        <w:rPr>
          <w:rStyle w:val="x2y1"/>
        </w:rPr>
      </w:pPr>
      <w:r w:rsidRPr="007B6411">
        <w:rPr>
          <w:rStyle w:val="x2y1"/>
        </w:rPr>
        <w:t>remoteFault</w:t>
      </w:r>
      <w:r>
        <w:rPr>
          <w:rStyle w:val="x2y1"/>
        </w:rPr>
        <w:t>:</w:t>
      </w:r>
    </w:p>
    <w:p w:rsidR="000B7ABC" w:rsidRDefault="000B7ABC" w:rsidP="0082603F">
      <w:pPr>
        <w:spacing w:line="240" w:lineRule="auto"/>
        <w:ind w:left="1080"/>
        <w:rPr>
          <w:rStyle w:val="x2y1"/>
        </w:rPr>
      </w:pPr>
      <w:r>
        <w:rPr>
          <w:rStyle w:val="x2y1"/>
        </w:rPr>
        <w:t xml:space="preserve">For any Remote fault exception while </w:t>
      </w:r>
      <w:r w:rsidR="002303AB">
        <w:rPr>
          <w:rStyle w:val="x2y1"/>
        </w:rPr>
        <w:t>transformation catches</w:t>
      </w:r>
      <w:r>
        <w:rPr>
          <w:rStyle w:val="x2y1"/>
        </w:rPr>
        <w:t xml:space="preserve"> the exception and throwing remote fault exception and appending the fault message to the title.</w:t>
      </w:r>
    </w:p>
    <w:p w:rsidR="000B7ABC" w:rsidRDefault="000B7ABC" w:rsidP="0082603F">
      <w:pPr>
        <w:spacing w:line="240" w:lineRule="auto"/>
        <w:ind w:left="1080"/>
        <w:rPr>
          <w:rStyle w:val="x2y1"/>
        </w:rPr>
      </w:pPr>
      <w:r w:rsidRPr="007B6411">
        <w:rPr>
          <w:rStyle w:val="x2y1"/>
        </w:rPr>
        <w:t>runtimeFault</w:t>
      </w:r>
      <w:r>
        <w:rPr>
          <w:rStyle w:val="x2y1"/>
        </w:rPr>
        <w:t>:</w:t>
      </w:r>
    </w:p>
    <w:p w:rsidR="000B7ABC" w:rsidRDefault="000B7ABC" w:rsidP="0082603F">
      <w:pPr>
        <w:spacing w:line="240" w:lineRule="auto"/>
        <w:ind w:left="1080"/>
        <w:rPr>
          <w:rStyle w:val="x2y1"/>
        </w:rPr>
      </w:pPr>
      <w:r>
        <w:rPr>
          <w:rStyle w:val="x2y1"/>
        </w:rPr>
        <w:t xml:space="preserve">For any run time fault exception while transformation </w:t>
      </w:r>
      <w:r w:rsidR="00766C47">
        <w:rPr>
          <w:rStyle w:val="x2y1"/>
        </w:rPr>
        <w:t>c</w:t>
      </w:r>
      <w:r>
        <w:rPr>
          <w:rStyle w:val="x2y1"/>
        </w:rPr>
        <w:t>atch the exception and throwing run time fault exception and appending the fault message to the title.</w:t>
      </w:r>
    </w:p>
    <w:p w:rsidR="000B7ABC" w:rsidRDefault="000B7ABC" w:rsidP="0082603F">
      <w:pPr>
        <w:spacing w:line="240" w:lineRule="auto"/>
        <w:ind w:left="1080"/>
        <w:rPr>
          <w:rStyle w:val="x2y1"/>
        </w:rPr>
      </w:pPr>
      <w:r>
        <w:rPr>
          <w:rStyle w:val="x2y1"/>
        </w:rPr>
        <w:t>bindFault:</w:t>
      </w:r>
    </w:p>
    <w:p w:rsidR="000B7ABC" w:rsidRDefault="000B7ABC" w:rsidP="0082603F">
      <w:pPr>
        <w:spacing w:after="0" w:line="240" w:lineRule="auto"/>
        <w:ind w:left="1080"/>
        <w:rPr>
          <w:rFonts w:ascii="Arial" w:hAnsi="Arial" w:cs="Arial"/>
          <w:b/>
          <w:sz w:val="20"/>
          <w:szCs w:val="20"/>
        </w:rPr>
      </w:pPr>
      <w:r>
        <w:rPr>
          <w:rStyle w:val="x2y1"/>
        </w:rPr>
        <w:t>For any data binding or data validations exceptions while transformation catch the exception and throwing remote fault exception and appending the fault message to the title.</w:t>
      </w:r>
    </w:p>
    <w:p w:rsidR="004041B6" w:rsidRDefault="004041B6" w:rsidP="0082603F">
      <w:pPr>
        <w:spacing w:after="0" w:line="240" w:lineRule="auto"/>
        <w:ind w:left="1080"/>
        <w:rPr>
          <w:rFonts w:ascii="Arial" w:hAnsi="Arial" w:cs="Arial"/>
          <w:sz w:val="20"/>
          <w:szCs w:val="20"/>
        </w:rPr>
      </w:pPr>
    </w:p>
    <w:p w:rsidR="00223F0E" w:rsidRDefault="00EF0C87" w:rsidP="0082603F">
      <w:pPr>
        <w:spacing w:after="0" w:line="240" w:lineRule="auto"/>
        <w:ind w:left="1080"/>
        <w:rPr>
          <w:rFonts w:ascii="Arial" w:hAnsi="Arial" w:cs="Arial"/>
          <w:sz w:val="20"/>
          <w:szCs w:val="20"/>
        </w:rPr>
      </w:pPr>
      <w:r>
        <w:rPr>
          <w:rFonts w:ascii="Arial" w:hAnsi="Arial" w:cs="Arial"/>
          <w:sz w:val="20"/>
          <w:szCs w:val="20"/>
        </w:rPr>
        <w:t xml:space="preserve">NOTE: </w:t>
      </w:r>
      <w:r w:rsidR="00223F0E">
        <w:rPr>
          <w:rFonts w:ascii="Arial" w:hAnsi="Arial" w:cs="Arial"/>
          <w:sz w:val="20"/>
          <w:szCs w:val="20"/>
        </w:rPr>
        <w:t xml:space="preserve"> After Fault the BPEL instance is ready for Re-initiate, Manually user/Ops team will be re-initiating after all validations done.</w:t>
      </w:r>
    </w:p>
    <w:p w:rsidR="008C4E7E" w:rsidRPr="00AB6975" w:rsidRDefault="008C4E7E" w:rsidP="0082603F">
      <w:pPr>
        <w:spacing w:after="0" w:line="240" w:lineRule="auto"/>
        <w:ind w:left="1080"/>
        <w:rPr>
          <w:rFonts w:ascii="Arial" w:hAnsi="Arial" w:cs="Arial"/>
          <w:sz w:val="20"/>
          <w:szCs w:val="20"/>
        </w:rPr>
      </w:pPr>
    </w:p>
    <w:p w:rsidR="0015686C" w:rsidRDefault="0015686C" w:rsidP="0082603F">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Input/output Schemas:</w:t>
      </w:r>
    </w:p>
    <w:p w:rsidR="00726CCB" w:rsidRDefault="00726CCB" w:rsidP="00726CCB">
      <w:pPr>
        <w:spacing w:after="0" w:line="240" w:lineRule="auto"/>
        <w:ind w:left="1080"/>
        <w:rPr>
          <w:rFonts w:ascii="Arial" w:hAnsi="Arial" w:cs="Arial"/>
          <w:b/>
          <w:sz w:val="20"/>
          <w:szCs w:val="20"/>
        </w:rPr>
      </w:pPr>
    </w:p>
    <w:p w:rsidR="008C4E7E" w:rsidRPr="00357547" w:rsidRDefault="00B80738" w:rsidP="0082603F">
      <w:pPr>
        <w:spacing w:after="0" w:line="240" w:lineRule="auto"/>
        <w:ind w:left="1080" w:firstLine="720"/>
        <w:rPr>
          <w:rFonts w:ascii="Arial" w:hAnsi="Arial" w:cs="Arial"/>
          <w:sz w:val="20"/>
          <w:szCs w:val="20"/>
          <w:lang w:val="pt-BR"/>
        </w:rPr>
      </w:pPr>
      <w:r>
        <w:rPr>
          <w:rFonts w:ascii="Arial" w:hAnsi="Arial" w:cs="Arial"/>
        </w:rPr>
        <w:lastRenderedPageBreak/>
        <w:t>EAI.MS.CCRM.194</w:t>
      </w:r>
      <w:r w:rsidR="004D1928" w:rsidRPr="00357547">
        <w:rPr>
          <w:rFonts w:ascii="Arial" w:hAnsi="Arial" w:cs="Arial"/>
          <w:sz w:val="20"/>
          <w:szCs w:val="20"/>
          <w:lang w:val="pt-BR"/>
        </w:rPr>
        <w:t>.xsd</w:t>
      </w:r>
    </w:p>
    <w:p w:rsidR="005F54C2" w:rsidRPr="00357547" w:rsidRDefault="00B80738" w:rsidP="005F54C2">
      <w:pPr>
        <w:spacing w:after="0" w:line="240" w:lineRule="auto"/>
        <w:ind w:left="1080" w:firstLine="720"/>
        <w:rPr>
          <w:rFonts w:ascii="Arial" w:hAnsi="Arial" w:cs="Arial"/>
          <w:sz w:val="20"/>
          <w:szCs w:val="20"/>
          <w:lang w:val="pt-BR"/>
        </w:rPr>
      </w:pPr>
      <w:r>
        <w:rPr>
          <w:rFonts w:ascii="Arial" w:hAnsi="Arial" w:cs="Arial"/>
        </w:rPr>
        <w:t>EAI.MS.CCRM.197</w:t>
      </w:r>
      <w:r w:rsidR="005F54C2" w:rsidRPr="00357547">
        <w:rPr>
          <w:rFonts w:ascii="Arial" w:hAnsi="Arial" w:cs="Arial"/>
          <w:sz w:val="20"/>
          <w:szCs w:val="20"/>
          <w:lang w:val="pt-BR"/>
        </w:rPr>
        <w:t>.xsd</w:t>
      </w:r>
    </w:p>
    <w:p w:rsidR="00DD789F" w:rsidRPr="00357547" w:rsidRDefault="00DD789F" w:rsidP="0082603F">
      <w:pPr>
        <w:spacing w:after="0" w:line="240" w:lineRule="auto"/>
        <w:ind w:left="1080"/>
        <w:rPr>
          <w:rFonts w:ascii="Arial" w:hAnsi="Arial" w:cs="Arial"/>
          <w:sz w:val="20"/>
          <w:szCs w:val="20"/>
          <w:lang w:val="pt-BR"/>
        </w:rPr>
      </w:pPr>
    </w:p>
    <w:p w:rsidR="00DD789F" w:rsidRPr="00DD789F" w:rsidRDefault="00DD789F" w:rsidP="0082603F">
      <w:pPr>
        <w:numPr>
          <w:ilvl w:val="0"/>
          <w:numId w:val="17"/>
        </w:numPr>
        <w:spacing w:after="0" w:line="240" w:lineRule="auto"/>
        <w:ind w:left="1080"/>
        <w:rPr>
          <w:rFonts w:ascii="Arial" w:hAnsi="Arial" w:cs="Arial"/>
          <w:sz w:val="20"/>
          <w:szCs w:val="20"/>
        </w:rPr>
      </w:pPr>
      <w:r w:rsidRPr="00DD789F">
        <w:rPr>
          <w:rFonts w:ascii="Arial" w:hAnsi="Arial" w:cs="Arial"/>
          <w:b/>
          <w:sz w:val="20"/>
          <w:szCs w:val="20"/>
        </w:rPr>
        <w:t>Partner links</w:t>
      </w:r>
    </w:p>
    <w:p w:rsidR="00B80738" w:rsidRDefault="00B80738" w:rsidP="0082603F">
      <w:pPr>
        <w:spacing w:after="0" w:line="240" w:lineRule="auto"/>
        <w:ind w:left="1080"/>
        <w:rPr>
          <w:rFonts w:ascii="Arial" w:hAnsi="Arial" w:cs="Arial"/>
          <w:b/>
          <w:sz w:val="20"/>
          <w:szCs w:val="20"/>
        </w:rPr>
      </w:pPr>
    </w:p>
    <w:p w:rsidR="00B80738" w:rsidRDefault="00B80738" w:rsidP="0082603F">
      <w:pPr>
        <w:spacing w:after="0" w:line="240" w:lineRule="auto"/>
        <w:ind w:left="1080"/>
        <w:rPr>
          <w:rFonts w:ascii="Arial" w:hAnsi="Arial" w:cs="Arial"/>
          <w:b/>
          <w:sz w:val="20"/>
          <w:szCs w:val="20"/>
        </w:rPr>
      </w:pPr>
      <w:r>
        <w:rPr>
          <w:rFonts w:ascii="Arial" w:hAnsi="Arial" w:cs="Arial"/>
          <w:b/>
          <w:sz w:val="20"/>
          <w:szCs w:val="20"/>
        </w:rPr>
        <w:t>ContactEventTopic.wsdl</w:t>
      </w:r>
    </w:p>
    <w:p w:rsidR="00057D35" w:rsidRDefault="00057D35" w:rsidP="0082603F">
      <w:pPr>
        <w:spacing w:after="0" w:line="240" w:lineRule="auto"/>
        <w:ind w:left="1080"/>
        <w:rPr>
          <w:rFonts w:ascii="Arial" w:hAnsi="Arial" w:cs="Arial"/>
          <w:b/>
          <w:sz w:val="20"/>
          <w:szCs w:val="20"/>
        </w:rPr>
      </w:pPr>
      <w:r w:rsidRPr="00057D35">
        <w:rPr>
          <w:rFonts w:ascii="Arial" w:hAnsi="Arial" w:cs="Arial"/>
          <w:b/>
          <w:sz w:val="20"/>
          <w:szCs w:val="20"/>
        </w:rPr>
        <w:t>Dequeue</w:t>
      </w:r>
      <w:r w:rsidR="0078009C">
        <w:rPr>
          <w:rFonts w:ascii="Arial" w:hAnsi="Arial" w:cs="Arial"/>
          <w:b/>
          <w:sz w:val="20"/>
          <w:szCs w:val="20"/>
        </w:rPr>
        <w:t>Contact</w:t>
      </w:r>
      <w:r w:rsidRPr="00057D35">
        <w:rPr>
          <w:rFonts w:ascii="Arial" w:hAnsi="Arial" w:cs="Arial"/>
          <w:b/>
          <w:sz w:val="20"/>
          <w:szCs w:val="20"/>
        </w:rPr>
        <w:t>Request</w:t>
      </w:r>
      <w:r w:rsidR="00DB5AD2">
        <w:rPr>
          <w:rFonts w:ascii="Arial" w:hAnsi="Arial" w:cs="Arial"/>
          <w:b/>
          <w:sz w:val="20"/>
          <w:szCs w:val="20"/>
        </w:rPr>
        <w:t>.wsdl</w:t>
      </w:r>
    </w:p>
    <w:p w:rsidR="003D162E" w:rsidRDefault="003D162E" w:rsidP="00BE2AF1">
      <w:pPr>
        <w:spacing w:after="0" w:line="240" w:lineRule="auto"/>
        <w:ind w:left="1440"/>
        <w:rPr>
          <w:rFonts w:ascii="Arial" w:hAnsi="Arial" w:cs="Arial"/>
          <w:b/>
          <w:sz w:val="20"/>
          <w:szCs w:val="20"/>
        </w:rPr>
      </w:pPr>
    </w:p>
    <w:p w:rsidR="003D162E" w:rsidRPr="0015686C" w:rsidRDefault="003D162E" w:rsidP="00BE2AF1">
      <w:pPr>
        <w:spacing w:after="0" w:line="240" w:lineRule="auto"/>
        <w:ind w:left="1440"/>
        <w:rPr>
          <w:rFonts w:ascii="Arial" w:hAnsi="Arial" w:cs="Arial"/>
          <w:b/>
          <w:sz w:val="20"/>
          <w:szCs w:val="20"/>
        </w:rPr>
      </w:pPr>
    </w:p>
    <w:p w:rsidR="00DD789F" w:rsidRPr="00B80738" w:rsidRDefault="001B0FF9" w:rsidP="00952F91">
      <w:pPr>
        <w:pStyle w:val="Heading9"/>
        <w:numPr>
          <w:ilvl w:val="0"/>
          <w:numId w:val="16"/>
        </w:numPr>
        <w:spacing w:line="240" w:lineRule="auto"/>
        <w:jc w:val="both"/>
        <w:rPr>
          <w:rFonts w:ascii="Arial" w:hAnsi="Arial" w:cs="Arial"/>
          <w:i w:val="0"/>
          <w:color w:val="auto"/>
          <w:sz w:val="24"/>
          <w:szCs w:val="24"/>
        </w:rPr>
      </w:pPr>
      <w:bookmarkStart w:id="45" w:name="_Toc285533937"/>
      <w:r>
        <w:rPr>
          <w:rFonts w:ascii="Arial" w:hAnsi="Arial" w:cs="Arial"/>
          <w:i w:val="0"/>
          <w:color w:val="auto"/>
          <w:sz w:val="24"/>
          <w:szCs w:val="24"/>
        </w:rPr>
        <w:t>CCRMCM_ContactDispatcher</w:t>
      </w:r>
      <w:bookmarkEnd w:id="45"/>
      <w:r w:rsidR="00DD789F" w:rsidRPr="00B80738">
        <w:rPr>
          <w:rFonts w:ascii="Arial" w:hAnsi="Arial" w:cs="Arial"/>
          <w:i w:val="0"/>
          <w:color w:val="auto"/>
          <w:sz w:val="24"/>
          <w:szCs w:val="24"/>
        </w:rPr>
        <w:tab/>
      </w:r>
    </w:p>
    <w:p w:rsidR="008C4E7E" w:rsidRPr="008C4E7E" w:rsidRDefault="008C4E7E" w:rsidP="008C4E7E"/>
    <w:p w:rsidR="001B0FF9" w:rsidRPr="00BC3E0F" w:rsidRDefault="001B0FF9" w:rsidP="001B0FF9">
      <w:pPr>
        <w:numPr>
          <w:ilvl w:val="0"/>
          <w:numId w:val="17"/>
        </w:numPr>
        <w:tabs>
          <w:tab w:val="left" w:pos="960"/>
          <w:tab w:val="left" w:pos="1440"/>
        </w:tabs>
        <w:spacing w:after="0" w:line="240" w:lineRule="auto"/>
        <w:rPr>
          <w:rFonts w:cs="Arial"/>
          <w:b/>
          <w:sz w:val="20"/>
          <w:szCs w:val="20"/>
        </w:rPr>
      </w:pPr>
      <w:r w:rsidRPr="00BC3E0F">
        <w:rPr>
          <w:rFonts w:cs="Arial"/>
          <w:b/>
          <w:sz w:val="20"/>
          <w:szCs w:val="20"/>
        </w:rPr>
        <w:t>Purpose</w:t>
      </w:r>
    </w:p>
    <w:p w:rsidR="001B0FF9" w:rsidRPr="00BC3E0F" w:rsidRDefault="001B0FF9" w:rsidP="001B0FF9">
      <w:pPr>
        <w:tabs>
          <w:tab w:val="left" w:pos="960"/>
          <w:tab w:val="left" w:pos="1440"/>
        </w:tabs>
        <w:spacing w:after="0" w:line="240" w:lineRule="auto"/>
        <w:ind w:left="2880"/>
        <w:rPr>
          <w:rFonts w:cs="Arial"/>
          <w:sz w:val="20"/>
          <w:szCs w:val="20"/>
        </w:rPr>
      </w:pPr>
    </w:p>
    <w:p w:rsidR="001B0FF9" w:rsidRPr="00825AAB" w:rsidRDefault="001B0FF9" w:rsidP="001B0FF9">
      <w:pPr>
        <w:tabs>
          <w:tab w:val="left" w:pos="960"/>
          <w:tab w:val="left" w:pos="1440"/>
        </w:tabs>
        <w:spacing w:after="0" w:line="240" w:lineRule="auto"/>
        <w:ind w:left="1440"/>
      </w:pPr>
      <w:r w:rsidRPr="00825AAB">
        <w:t xml:space="preserve">This process </w:t>
      </w:r>
      <w:r w:rsidR="008353CD" w:rsidRPr="00825AAB">
        <w:t>propagates the</w:t>
      </w:r>
      <w:r w:rsidRPr="00825AAB">
        <w:t xml:space="preserve"> </w:t>
      </w:r>
      <w:r w:rsidR="008353CD">
        <w:t xml:space="preserve">external </w:t>
      </w:r>
      <w:r w:rsidRPr="00825AAB">
        <w:t>Contact request which has  dequed from the MQ and propogates i</w:t>
      </w:r>
      <w:r w:rsidR="008353CD">
        <w:t>t  to SAP through CCRMAM_</w:t>
      </w:r>
      <w:r w:rsidRPr="00825AAB">
        <w:t>Dispatcher.</w:t>
      </w:r>
    </w:p>
    <w:p w:rsidR="001B0FF9" w:rsidRPr="00BC3E0F" w:rsidRDefault="001B0FF9" w:rsidP="001B0FF9">
      <w:pPr>
        <w:tabs>
          <w:tab w:val="left" w:pos="960"/>
          <w:tab w:val="left" w:pos="1440"/>
        </w:tabs>
        <w:spacing w:after="0" w:line="240" w:lineRule="auto"/>
        <w:ind w:left="2880"/>
        <w:rPr>
          <w:rFonts w:cs="Arial"/>
          <w:sz w:val="20"/>
          <w:szCs w:val="20"/>
        </w:rPr>
      </w:pPr>
    </w:p>
    <w:p w:rsidR="001B0FF9" w:rsidRPr="00BC3E0F" w:rsidRDefault="001B0FF9" w:rsidP="001B0FF9">
      <w:pPr>
        <w:numPr>
          <w:ilvl w:val="0"/>
          <w:numId w:val="17"/>
        </w:numPr>
        <w:tabs>
          <w:tab w:val="left" w:pos="960"/>
          <w:tab w:val="left" w:pos="1440"/>
        </w:tabs>
        <w:spacing w:after="0" w:line="240" w:lineRule="auto"/>
        <w:rPr>
          <w:rFonts w:cs="Arial"/>
          <w:b/>
          <w:sz w:val="20"/>
          <w:szCs w:val="20"/>
        </w:rPr>
      </w:pPr>
      <w:r w:rsidRPr="00BC3E0F">
        <w:rPr>
          <w:rFonts w:cs="Arial"/>
          <w:b/>
          <w:sz w:val="20"/>
          <w:szCs w:val="20"/>
        </w:rPr>
        <w:t>Program Logic</w:t>
      </w:r>
      <w:r w:rsidRPr="00BC3E0F">
        <w:rPr>
          <w:rFonts w:cs="Arial"/>
          <w:b/>
          <w:sz w:val="20"/>
          <w:szCs w:val="20"/>
        </w:rPr>
        <w:tab/>
      </w:r>
      <w:r w:rsidRPr="00BC3E0F">
        <w:rPr>
          <w:rFonts w:cs="Arial"/>
          <w:b/>
          <w:sz w:val="20"/>
          <w:szCs w:val="20"/>
        </w:rPr>
        <w:tab/>
      </w:r>
    </w:p>
    <w:p w:rsidR="001B0FF9" w:rsidRPr="00BC3E0F" w:rsidRDefault="001B0FF9" w:rsidP="001B0FF9">
      <w:pPr>
        <w:tabs>
          <w:tab w:val="left" w:pos="960"/>
          <w:tab w:val="left" w:pos="1440"/>
        </w:tabs>
        <w:spacing w:after="0" w:line="240" w:lineRule="auto"/>
        <w:ind w:left="2880"/>
        <w:rPr>
          <w:rFonts w:cs="Arial"/>
          <w:sz w:val="20"/>
          <w:szCs w:val="20"/>
        </w:rPr>
      </w:pPr>
    </w:p>
    <w:p w:rsidR="001B0FF9" w:rsidRPr="00825AAB" w:rsidRDefault="001B0FF9" w:rsidP="001B0FF9">
      <w:pPr>
        <w:tabs>
          <w:tab w:val="left" w:pos="960"/>
          <w:tab w:val="left" w:pos="1440"/>
        </w:tabs>
        <w:spacing w:after="0" w:line="240" w:lineRule="auto"/>
        <w:ind w:left="1440"/>
      </w:pPr>
      <w:r w:rsidRPr="00825AAB">
        <w:t xml:space="preserve">The process Propogates the message to SAP through </w:t>
      </w:r>
      <w:r w:rsidR="008353CD" w:rsidRPr="008353CD">
        <w:t>SAPCM_EventManager</w:t>
      </w:r>
    </w:p>
    <w:p w:rsidR="001B0FF9" w:rsidRPr="00825AAB" w:rsidRDefault="001B0FF9" w:rsidP="001B0FF9">
      <w:pPr>
        <w:tabs>
          <w:tab w:val="left" w:pos="960"/>
          <w:tab w:val="left" w:pos="1440"/>
        </w:tabs>
        <w:spacing w:after="0" w:line="240" w:lineRule="auto"/>
        <w:ind w:left="1440"/>
      </w:pPr>
      <w:r w:rsidRPr="00825AAB">
        <w:t xml:space="preserve">The necessary message transformations are performed </w:t>
      </w:r>
      <w:r w:rsidR="008353CD">
        <w:t>.</w:t>
      </w:r>
    </w:p>
    <w:p w:rsidR="001B0FF9" w:rsidRPr="00BC3E0F" w:rsidRDefault="001B0FF9" w:rsidP="001B0FF9">
      <w:pPr>
        <w:tabs>
          <w:tab w:val="left" w:pos="960"/>
          <w:tab w:val="left" w:pos="1440"/>
        </w:tabs>
        <w:spacing w:after="0" w:line="240" w:lineRule="auto"/>
        <w:ind w:left="1260"/>
        <w:jc w:val="both"/>
        <w:rPr>
          <w:rFonts w:cs="Arial"/>
          <w:sz w:val="20"/>
          <w:szCs w:val="20"/>
        </w:rPr>
      </w:pPr>
      <w:r w:rsidRPr="00BC3E0F">
        <w:rPr>
          <w:rFonts w:cs="Arial"/>
          <w:sz w:val="20"/>
          <w:szCs w:val="20"/>
        </w:rPr>
        <w:tab/>
      </w:r>
      <w:r w:rsidRPr="00BC3E0F">
        <w:rPr>
          <w:rFonts w:cs="Arial"/>
          <w:sz w:val="20"/>
          <w:szCs w:val="20"/>
        </w:rPr>
        <w:tab/>
      </w:r>
    </w:p>
    <w:p w:rsidR="001B0FF9" w:rsidRPr="00BC3E0F" w:rsidRDefault="001B0FF9" w:rsidP="001B0FF9">
      <w:pPr>
        <w:numPr>
          <w:ilvl w:val="0"/>
          <w:numId w:val="17"/>
        </w:numPr>
        <w:tabs>
          <w:tab w:val="left" w:pos="960"/>
          <w:tab w:val="left" w:pos="1440"/>
        </w:tabs>
        <w:spacing w:after="0" w:line="240" w:lineRule="auto"/>
        <w:rPr>
          <w:rFonts w:cs="Arial"/>
          <w:b/>
          <w:sz w:val="20"/>
          <w:szCs w:val="20"/>
        </w:rPr>
      </w:pPr>
      <w:r w:rsidRPr="00BC3E0F">
        <w:rPr>
          <w:rFonts w:cs="Arial"/>
          <w:b/>
          <w:sz w:val="20"/>
          <w:szCs w:val="20"/>
        </w:rPr>
        <w:t xml:space="preserve">DVM         </w:t>
      </w:r>
      <w:r w:rsidRPr="00BC3E0F">
        <w:rPr>
          <w:rFonts w:cs="Arial"/>
          <w:b/>
          <w:sz w:val="20"/>
          <w:szCs w:val="20"/>
        </w:rPr>
        <w:tab/>
      </w:r>
    </w:p>
    <w:p w:rsidR="001B0FF9" w:rsidRPr="00BC3E0F" w:rsidRDefault="001B0FF9" w:rsidP="001B0FF9">
      <w:pPr>
        <w:tabs>
          <w:tab w:val="left" w:pos="960"/>
          <w:tab w:val="left" w:pos="1440"/>
        </w:tabs>
        <w:spacing w:after="0" w:line="240" w:lineRule="auto"/>
        <w:ind w:left="1080" w:firstLine="360"/>
        <w:rPr>
          <w:rFonts w:cs="Arial"/>
          <w:sz w:val="20"/>
          <w:szCs w:val="20"/>
        </w:rPr>
      </w:pPr>
      <w:r w:rsidRPr="00BC3E0F">
        <w:rPr>
          <w:rFonts w:cs="Arial"/>
          <w:sz w:val="20"/>
          <w:szCs w:val="20"/>
        </w:rPr>
        <w:t>None</w:t>
      </w:r>
    </w:p>
    <w:p w:rsidR="001B0FF9" w:rsidRPr="00BC3E0F" w:rsidRDefault="001B0FF9" w:rsidP="001B0FF9">
      <w:pPr>
        <w:tabs>
          <w:tab w:val="left" w:pos="960"/>
          <w:tab w:val="left" w:pos="1440"/>
        </w:tabs>
        <w:spacing w:after="0" w:line="240" w:lineRule="auto"/>
        <w:ind w:left="2880"/>
        <w:rPr>
          <w:rFonts w:cs="Arial"/>
          <w:sz w:val="20"/>
          <w:szCs w:val="20"/>
        </w:rPr>
      </w:pPr>
    </w:p>
    <w:p w:rsidR="001B0FF9" w:rsidRDefault="001B0FF9" w:rsidP="001B0FF9">
      <w:pPr>
        <w:numPr>
          <w:ilvl w:val="0"/>
          <w:numId w:val="17"/>
        </w:numPr>
        <w:tabs>
          <w:tab w:val="left" w:pos="960"/>
          <w:tab w:val="left" w:pos="1440"/>
        </w:tabs>
        <w:spacing w:after="0" w:line="240" w:lineRule="auto"/>
        <w:rPr>
          <w:rFonts w:cs="Arial"/>
          <w:b/>
          <w:sz w:val="20"/>
          <w:szCs w:val="20"/>
        </w:rPr>
      </w:pPr>
      <w:r w:rsidRPr="00BC3E0F">
        <w:rPr>
          <w:rFonts w:cs="Arial"/>
          <w:b/>
          <w:sz w:val="20"/>
          <w:szCs w:val="20"/>
        </w:rPr>
        <w:t>Data Mapping (Transformation)</w:t>
      </w:r>
    </w:p>
    <w:p w:rsidR="001B0FF9" w:rsidRDefault="001B0FF9" w:rsidP="001B0FF9">
      <w:pPr>
        <w:tabs>
          <w:tab w:val="left" w:pos="960"/>
          <w:tab w:val="left" w:pos="1440"/>
        </w:tabs>
        <w:spacing w:after="0" w:line="240" w:lineRule="auto"/>
        <w:ind w:left="1080"/>
        <w:rPr>
          <w:rFonts w:cs="Arial"/>
          <w:b/>
          <w:sz w:val="20"/>
          <w:szCs w:val="20"/>
        </w:rPr>
      </w:pPr>
    </w:p>
    <w:p w:rsidR="001B0FF9" w:rsidRPr="00825AAB" w:rsidRDefault="008353CD" w:rsidP="001B0FF9">
      <w:pPr>
        <w:tabs>
          <w:tab w:val="left" w:pos="960"/>
          <w:tab w:val="left" w:pos="1440"/>
        </w:tabs>
        <w:spacing w:after="0" w:line="240" w:lineRule="auto"/>
        <w:ind w:left="1440"/>
      </w:pPr>
      <w:r>
        <w:t>NA</w:t>
      </w:r>
    </w:p>
    <w:p w:rsidR="001B0FF9" w:rsidRPr="00B42C25" w:rsidRDefault="001B0FF9" w:rsidP="001B0FF9">
      <w:pPr>
        <w:tabs>
          <w:tab w:val="left" w:pos="960"/>
          <w:tab w:val="left" w:pos="1440"/>
        </w:tabs>
        <w:spacing w:after="0" w:line="240" w:lineRule="auto"/>
        <w:ind w:left="1440"/>
        <w:rPr>
          <w:rFonts w:cs="Arial"/>
          <w:b/>
          <w:sz w:val="20"/>
          <w:szCs w:val="20"/>
        </w:rPr>
      </w:pPr>
    </w:p>
    <w:p w:rsidR="001B0FF9" w:rsidRPr="00BC3E0F" w:rsidRDefault="001B0FF9" w:rsidP="001B0FF9">
      <w:pPr>
        <w:numPr>
          <w:ilvl w:val="0"/>
          <w:numId w:val="17"/>
        </w:numPr>
        <w:tabs>
          <w:tab w:val="left" w:pos="960"/>
          <w:tab w:val="left" w:pos="1440"/>
        </w:tabs>
        <w:spacing w:after="0" w:line="240" w:lineRule="auto"/>
        <w:rPr>
          <w:rFonts w:cs="Arial"/>
          <w:b/>
          <w:sz w:val="20"/>
          <w:szCs w:val="20"/>
        </w:rPr>
      </w:pPr>
      <w:r w:rsidRPr="00BC3E0F">
        <w:rPr>
          <w:rFonts w:cs="Arial"/>
          <w:b/>
          <w:sz w:val="20"/>
          <w:szCs w:val="20"/>
        </w:rPr>
        <w:t>Exception Handling:</w:t>
      </w:r>
    </w:p>
    <w:p w:rsidR="001B0FF9" w:rsidRPr="00BC3E0F" w:rsidRDefault="001B0FF9" w:rsidP="001B0FF9">
      <w:pPr>
        <w:tabs>
          <w:tab w:val="left" w:pos="960"/>
          <w:tab w:val="left" w:pos="1440"/>
        </w:tabs>
        <w:spacing w:line="240" w:lineRule="auto"/>
        <w:ind w:left="1440"/>
        <w:jc w:val="both"/>
        <w:rPr>
          <w:rStyle w:val="x2y1"/>
          <w:rFonts w:ascii="Cambria" w:hAnsi="Cambria"/>
        </w:rPr>
      </w:pPr>
    </w:p>
    <w:p w:rsidR="001B0FF9" w:rsidRPr="00825AAB" w:rsidRDefault="008353CD" w:rsidP="00825AAB">
      <w:pPr>
        <w:tabs>
          <w:tab w:val="left" w:pos="960"/>
          <w:tab w:val="left" w:pos="1440"/>
        </w:tabs>
        <w:spacing w:after="0" w:line="240" w:lineRule="auto"/>
        <w:ind w:left="1440"/>
      </w:pPr>
      <w:r>
        <w:t>All the scope in CCRMAM_Contact</w:t>
      </w:r>
      <w:r w:rsidR="001B0FF9" w:rsidRPr="00825AAB">
        <w:t xml:space="preserve">Dispatcher catches all types exceptions and throws the fault message.  </w:t>
      </w:r>
    </w:p>
    <w:p w:rsidR="001B0FF9" w:rsidRPr="00825AAB" w:rsidRDefault="001B0FF9" w:rsidP="00825AAB">
      <w:pPr>
        <w:tabs>
          <w:tab w:val="left" w:pos="960"/>
          <w:tab w:val="left" w:pos="1440"/>
        </w:tabs>
        <w:spacing w:after="0" w:line="240" w:lineRule="auto"/>
        <w:ind w:left="1440"/>
      </w:pPr>
      <w:r w:rsidRPr="00825AAB">
        <w:t>RemoteFault:</w:t>
      </w:r>
    </w:p>
    <w:p w:rsidR="001B0FF9" w:rsidRPr="00825AAB" w:rsidRDefault="001B0FF9" w:rsidP="00825AAB">
      <w:pPr>
        <w:tabs>
          <w:tab w:val="left" w:pos="960"/>
          <w:tab w:val="left" w:pos="1440"/>
        </w:tabs>
        <w:spacing w:after="0" w:line="240" w:lineRule="auto"/>
        <w:ind w:left="1440"/>
      </w:pPr>
      <w:r w:rsidRPr="00825AAB">
        <w:t>For all the remote fault messages captured at the catch block, the relevant message will be captured and set as Title to the faulted instance..</w:t>
      </w:r>
    </w:p>
    <w:p w:rsidR="001B0FF9" w:rsidRPr="00825AAB" w:rsidRDefault="001B0FF9" w:rsidP="00825AAB">
      <w:pPr>
        <w:tabs>
          <w:tab w:val="left" w:pos="960"/>
          <w:tab w:val="left" w:pos="1440"/>
        </w:tabs>
        <w:spacing w:after="0" w:line="240" w:lineRule="auto"/>
        <w:ind w:left="1440"/>
      </w:pPr>
      <w:r w:rsidRPr="00825AAB">
        <w:t>RuntimeFault:</w:t>
      </w:r>
    </w:p>
    <w:p w:rsidR="001B0FF9" w:rsidRPr="00825AAB" w:rsidRDefault="001B0FF9" w:rsidP="00825AAB">
      <w:pPr>
        <w:tabs>
          <w:tab w:val="left" w:pos="960"/>
          <w:tab w:val="left" w:pos="1440"/>
        </w:tabs>
        <w:spacing w:after="0" w:line="240" w:lineRule="auto"/>
        <w:ind w:left="1440"/>
      </w:pPr>
      <w:r w:rsidRPr="00825AAB">
        <w:t>For all the runtime fault messages captured at the catch block, the relevant message will be captured and set as Title to the faulted instance.</w:t>
      </w:r>
    </w:p>
    <w:p w:rsidR="001B0FF9" w:rsidRPr="00BC3E0F" w:rsidRDefault="001B0FF9" w:rsidP="001B0FF9">
      <w:pPr>
        <w:tabs>
          <w:tab w:val="left" w:pos="900"/>
          <w:tab w:val="left" w:pos="1440"/>
        </w:tabs>
        <w:spacing w:line="240" w:lineRule="auto"/>
        <w:ind w:left="1440"/>
        <w:rPr>
          <w:rStyle w:val="x2y1"/>
          <w:rFonts w:ascii="Cambria" w:hAnsi="Cambria"/>
        </w:rPr>
      </w:pPr>
      <w:r w:rsidRPr="00BC3E0F">
        <w:rPr>
          <w:rStyle w:val="x2y1"/>
          <w:rFonts w:ascii="Cambria" w:hAnsi="Cambria"/>
        </w:rPr>
        <w:t>BindFault:</w:t>
      </w:r>
    </w:p>
    <w:p w:rsidR="001B0FF9" w:rsidRPr="00825AAB" w:rsidRDefault="001B0FF9" w:rsidP="00825AAB">
      <w:pPr>
        <w:tabs>
          <w:tab w:val="left" w:pos="960"/>
          <w:tab w:val="left" w:pos="1440"/>
        </w:tabs>
        <w:spacing w:after="0" w:line="240" w:lineRule="auto"/>
        <w:ind w:left="1440"/>
      </w:pPr>
      <w:r w:rsidRPr="00825AAB">
        <w:t>For all the bind fault messages captured at the catch block, the relevant message will be captured and set as Title to the faulted instance.</w:t>
      </w:r>
    </w:p>
    <w:p w:rsidR="001B0FF9" w:rsidRPr="00825AAB" w:rsidRDefault="001B0FF9" w:rsidP="00825AAB">
      <w:pPr>
        <w:tabs>
          <w:tab w:val="left" w:pos="960"/>
          <w:tab w:val="left" w:pos="1440"/>
        </w:tabs>
        <w:spacing w:after="0" w:line="240" w:lineRule="auto"/>
        <w:ind w:left="1440"/>
      </w:pPr>
      <w:r w:rsidRPr="00825AAB">
        <w:t xml:space="preserve">For the above mentioned and for any other exceptions caught, the exceptions message is customized, concatenated with the unique </w:t>
      </w:r>
      <w:r w:rsidR="008353CD" w:rsidRPr="008353CD">
        <w:t>ContactID</w:t>
      </w:r>
      <w:r w:rsidRPr="00825AAB">
        <w:t xml:space="preserve"> in the process and the submitted as the Title of the process. This gives the user an ease to search the status of the </w:t>
      </w:r>
      <w:r w:rsidR="008353CD">
        <w:t>Contact</w:t>
      </w:r>
      <w:r w:rsidRPr="00825AAB">
        <w:t xml:space="preserve"> Data submitted to SAP.</w:t>
      </w:r>
    </w:p>
    <w:p w:rsidR="001B0FF9" w:rsidRPr="00825AAB" w:rsidRDefault="001B0FF9" w:rsidP="001B0FF9">
      <w:pPr>
        <w:tabs>
          <w:tab w:val="left" w:pos="960"/>
          <w:tab w:val="left" w:pos="1440"/>
        </w:tabs>
        <w:spacing w:after="0" w:line="240" w:lineRule="auto"/>
        <w:ind w:left="1440"/>
      </w:pPr>
      <w:r w:rsidRPr="00825AAB">
        <w:t xml:space="preserve">The user can use the same </w:t>
      </w:r>
      <w:r w:rsidR="008353CD" w:rsidRPr="008353CD">
        <w:t>ContactID</w:t>
      </w:r>
      <w:r w:rsidRPr="00825AAB">
        <w:t xml:space="preserve">, navigate to the instance tab and search from the BPEL Console of the respective environment for the </w:t>
      </w:r>
      <w:r w:rsidR="008353CD" w:rsidRPr="008353CD">
        <w:t>ContactID</w:t>
      </w:r>
      <w:r w:rsidRPr="00825AAB">
        <w:t>. The title will then show the status for the status.</w:t>
      </w:r>
    </w:p>
    <w:p w:rsidR="001B0FF9" w:rsidRPr="00BC3E0F" w:rsidRDefault="001B0FF9" w:rsidP="001B0FF9">
      <w:pPr>
        <w:tabs>
          <w:tab w:val="left" w:pos="960"/>
          <w:tab w:val="left" w:pos="1440"/>
        </w:tabs>
        <w:spacing w:after="0" w:line="240" w:lineRule="auto"/>
        <w:ind w:left="1080"/>
        <w:rPr>
          <w:rStyle w:val="x2y1"/>
          <w:rFonts w:ascii="Cambria" w:hAnsi="Cambria"/>
          <w:sz w:val="22"/>
          <w:szCs w:val="22"/>
        </w:rPr>
      </w:pPr>
    </w:p>
    <w:p w:rsidR="001B0FF9" w:rsidRPr="00BC3E0F" w:rsidRDefault="001B0FF9" w:rsidP="001B0FF9">
      <w:pPr>
        <w:tabs>
          <w:tab w:val="left" w:pos="960"/>
          <w:tab w:val="left" w:pos="1440"/>
        </w:tabs>
        <w:spacing w:after="0" w:line="240" w:lineRule="auto"/>
        <w:ind w:left="1080"/>
        <w:rPr>
          <w:rFonts w:cs="Arial"/>
          <w:sz w:val="20"/>
          <w:szCs w:val="20"/>
        </w:rPr>
      </w:pPr>
    </w:p>
    <w:p w:rsidR="001B0FF9" w:rsidRPr="00BC3E0F" w:rsidRDefault="001B0FF9" w:rsidP="001B0FF9">
      <w:pPr>
        <w:numPr>
          <w:ilvl w:val="0"/>
          <w:numId w:val="17"/>
        </w:numPr>
        <w:tabs>
          <w:tab w:val="left" w:pos="960"/>
          <w:tab w:val="left" w:pos="1440"/>
        </w:tabs>
        <w:spacing w:after="0" w:line="240" w:lineRule="auto"/>
        <w:rPr>
          <w:rFonts w:cs="Arial"/>
          <w:b/>
          <w:sz w:val="20"/>
          <w:szCs w:val="20"/>
        </w:rPr>
      </w:pPr>
      <w:r w:rsidRPr="00BC3E0F">
        <w:rPr>
          <w:rFonts w:cs="Arial"/>
          <w:b/>
          <w:sz w:val="20"/>
          <w:szCs w:val="20"/>
        </w:rPr>
        <w:t>Input/output Schemas:</w:t>
      </w:r>
    </w:p>
    <w:p w:rsidR="001B0FF9" w:rsidRPr="00BC3E0F" w:rsidRDefault="001B0FF9" w:rsidP="001B0FF9">
      <w:pPr>
        <w:tabs>
          <w:tab w:val="left" w:pos="960"/>
          <w:tab w:val="left" w:pos="1440"/>
        </w:tabs>
        <w:spacing w:after="0"/>
        <w:ind w:left="720" w:firstLine="720"/>
        <w:jc w:val="both"/>
        <w:rPr>
          <w:rFonts w:cs="Arial"/>
          <w:b/>
          <w:sz w:val="20"/>
          <w:szCs w:val="20"/>
        </w:rPr>
      </w:pPr>
      <w:r w:rsidRPr="00BC3E0F">
        <w:rPr>
          <w:rFonts w:cs="Arial"/>
          <w:b/>
          <w:sz w:val="20"/>
          <w:szCs w:val="20"/>
        </w:rPr>
        <w:t xml:space="preserve">       </w:t>
      </w:r>
    </w:p>
    <w:p w:rsidR="001B0FF9" w:rsidRPr="00825AAB" w:rsidRDefault="00B54CE3" w:rsidP="00825AAB">
      <w:pPr>
        <w:tabs>
          <w:tab w:val="left" w:pos="960"/>
          <w:tab w:val="left" w:pos="1440"/>
        </w:tabs>
        <w:spacing w:after="0" w:line="240" w:lineRule="auto"/>
        <w:ind w:left="1440"/>
      </w:pPr>
      <w:r>
        <w:t>EAI.MSG.CM.197</w:t>
      </w:r>
      <w:r w:rsidR="001B0FF9" w:rsidRPr="00825AAB">
        <w:t>_</w:t>
      </w:r>
      <w:r>
        <w:t>Contact</w:t>
      </w:r>
      <w:r w:rsidR="001B0FF9" w:rsidRPr="00825AAB">
        <w:t>Event.xsd</w:t>
      </w:r>
    </w:p>
    <w:p w:rsidR="001B0FF9" w:rsidRPr="00825AAB" w:rsidRDefault="00B54CE3" w:rsidP="00825AAB">
      <w:pPr>
        <w:tabs>
          <w:tab w:val="left" w:pos="960"/>
          <w:tab w:val="left" w:pos="1440"/>
        </w:tabs>
        <w:spacing w:after="0" w:line="240" w:lineRule="auto"/>
        <w:ind w:left="1440"/>
      </w:pPr>
      <w:r>
        <w:t>EAI.MSG.CM.197</w:t>
      </w:r>
      <w:r w:rsidR="001B0FF9" w:rsidRPr="00825AAB">
        <w:t>_</w:t>
      </w:r>
      <w:r>
        <w:t>Contact</w:t>
      </w:r>
      <w:r w:rsidR="001B0FF9" w:rsidRPr="00825AAB">
        <w:t>Event.xsd</w:t>
      </w:r>
    </w:p>
    <w:p w:rsidR="001B0FF9" w:rsidRPr="00BC3E0F" w:rsidRDefault="001B0FF9" w:rsidP="001B0FF9">
      <w:pPr>
        <w:tabs>
          <w:tab w:val="left" w:pos="960"/>
          <w:tab w:val="left" w:pos="1440"/>
        </w:tabs>
        <w:spacing w:after="0"/>
        <w:ind w:left="720" w:firstLine="720"/>
        <w:jc w:val="both"/>
        <w:rPr>
          <w:rStyle w:val="x2y1"/>
          <w:rFonts w:ascii="Cambria" w:hAnsi="Cambria"/>
        </w:rPr>
      </w:pPr>
    </w:p>
    <w:p w:rsidR="001B0FF9" w:rsidRPr="00BC3E0F" w:rsidRDefault="001B0FF9" w:rsidP="001B0FF9">
      <w:pPr>
        <w:tabs>
          <w:tab w:val="left" w:pos="960"/>
          <w:tab w:val="left" w:pos="1440"/>
        </w:tabs>
        <w:spacing w:after="0" w:line="240" w:lineRule="auto"/>
        <w:ind w:left="1080"/>
        <w:rPr>
          <w:rFonts w:cs="Arial"/>
          <w:sz w:val="20"/>
          <w:szCs w:val="20"/>
        </w:rPr>
      </w:pPr>
    </w:p>
    <w:p w:rsidR="001B0FF9" w:rsidRPr="00BC3E0F" w:rsidRDefault="001B0FF9" w:rsidP="001B0FF9">
      <w:pPr>
        <w:numPr>
          <w:ilvl w:val="0"/>
          <w:numId w:val="17"/>
        </w:numPr>
        <w:tabs>
          <w:tab w:val="left" w:pos="960"/>
          <w:tab w:val="left" w:pos="1440"/>
        </w:tabs>
        <w:spacing w:after="0" w:line="240" w:lineRule="auto"/>
        <w:rPr>
          <w:rFonts w:cs="Arial"/>
          <w:b/>
          <w:sz w:val="20"/>
          <w:szCs w:val="20"/>
        </w:rPr>
      </w:pPr>
      <w:r w:rsidRPr="00BC3E0F">
        <w:rPr>
          <w:rFonts w:cs="Arial"/>
          <w:b/>
          <w:sz w:val="20"/>
          <w:szCs w:val="20"/>
        </w:rPr>
        <w:t>Partner links</w:t>
      </w:r>
    </w:p>
    <w:p w:rsidR="001B0FF9" w:rsidRPr="00BC3E0F" w:rsidRDefault="001B0FF9" w:rsidP="001B0FF9">
      <w:pPr>
        <w:tabs>
          <w:tab w:val="left" w:pos="960"/>
          <w:tab w:val="left" w:pos="1440"/>
        </w:tabs>
        <w:spacing w:after="0" w:line="240" w:lineRule="auto"/>
        <w:ind w:left="1440"/>
        <w:rPr>
          <w:rFonts w:cs="Arial"/>
          <w:b/>
          <w:sz w:val="20"/>
          <w:szCs w:val="20"/>
        </w:rPr>
      </w:pPr>
    </w:p>
    <w:p w:rsidR="001B0FF9" w:rsidRPr="00825AAB" w:rsidRDefault="00B54CE3" w:rsidP="00825AAB">
      <w:pPr>
        <w:tabs>
          <w:tab w:val="left" w:pos="960"/>
          <w:tab w:val="left" w:pos="1440"/>
        </w:tabs>
        <w:spacing w:after="0" w:line="240" w:lineRule="auto"/>
        <w:ind w:left="1440"/>
      </w:pPr>
      <w:r>
        <w:t>SAPCM</w:t>
      </w:r>
      <w:r w:rsidR="001B0FF9" w:rsidRPr="00825AAB">
        <w:t>_EventManager.wsdl</w:t>
      </w:r>
    </w:p>
    <w:p w:rsidR="00415FE1" w:rsidRDefault="00415FE1" w:rsidP="008C4E7E">
      <w:pPr>
        <w:spacing w:after="0" w:line="240" w:lineRule="auto"/>
        <w:ind w:left="2160"/>
        <w:rPr>
          <w:rFonts w:ascii="Arial" w:hAnsi="Arial" w:cs="Arial"/>
          <w:sz w:val="20"/>
          <w:szCs w:val="20"/>
        </w:rPr>
      </w:pPr>
    </w:p>
    <w:p w:rsidR="00DD789F" w:rsidRDefault="00DD789F" w:rsidP="00DD789F">
      <w:pPr>
        <w:spacing w:after="0" w:line="240" w:lineRule="auto"/>
        <w:ind w:left="4320"/>
        <w:rPr>
          <w:rFonts w:ascii="Arial" w:hAnsi="Arial" w:cs="Arial"/>
          <w:sz w:val="24"/>
          <w:szCs w:val="24"/>
        </w:rPr>
      </w:pPr>
    </w:p>
    <w:p w:rsidR="009D4F3A" w:rsidRDefault="009D4F3A" w:rsidP="007B6411">
      <w:pPr>
        <w:spacing w:line="240" w:lineRule="auto"/>
        <w:rPr>
          <w:rStyle w:val="x2y1"/>
        </w:rPr>
      </w:pPr>
    </w:p>
    <w:p w:rsidR="00D219E7" w:rsidRDefault="00D219E7" w:rsidP="00D219E7">
      <w:pPr>
        <w:pStyle w:val="Heading9"/>
        <w:numPr>
          <w:ilvl w:val="0"/>
          <w:numId w:val="16"/>
        </w:numPr>
        <w:spacing w:line="240" w:lineRule="auto"/>
        <w:jc w:val="both"/>
        <w:rPr>
          <w:rFonts w:ascii="Arial" w:hAnsi="Arial" w:cs="Arial"/>
          <w:color w:val="auto"/>
          <w:sz w:val="24"/>
          <w:szCs w:val="24"/>
        </w:rPr>
      </w:pPr>
      <w:bookmarkStart w:id="46" w:name="_Toc285533938"/>
      <w:r w:rsidRPr="00B80738">
        <w:rPr>
          <w:rFonts w:ascii="Arial" w:hAnsi="Arial" w:cs="Arial"/>
          <w:color w:val="auto"/>
          <w:sz w:val="24"/>
          <w:szCs w:val="24"/>
        </w:rPr>
        <w:t>SAPCM_</w:t>
      </w:r>
      <w:r w:rsidR="009D6084">
        <w:rPr>
          <w:rFonts w:ascii="Arial" w:hAnsi="Arial" w:cs="Arial"/>
          <w:color w:val="auto"/>
          <w:sz w:val="24"/>
          <w:szCs w:val="24"/>
        </w:rPr>
        <w:t>Event</w:t>
      </w:r>
      <w:r>
        <w:rPr>
          <w:rFonts w:ascii="Arial" w:hAnsi="Arial" w:cs="Arial"/>
          <w:color w:val="auto"/>
          <w:sz w:val="24"/>
          <w:szCs w:val="24"/>
        </w:rPr>
        <w:t>Manager</w:t>
      </w:r>
      <w:bookmarkEnd w:id="46"/>
      <w:r w:rsidRPr="00B80738">
        <w:rPr>
          <w:rFonts w:ascii="Arial" w:hAnsi="Arial" w:cs="Arial"/>
          <w:color w:val="auto"/>
          <w:sz w:val="24"/>
          <w:szCs w:val="24"/>
        </w:rPr>
        <w:tab/>
      </w:r>
    </w:p>
    <w:p w:rsidR="00D70AE7" w:rsidRDefault="00D70AE7" w:rsidP="007B6411">
      <w:pPr>
        <w:spacing w:line="240" w:lineRule="auto"/>
        <w:rPr>
          <w:rStyle w:val="x2y1"/>
        </w:rPr>
      </w:pPr>
    </w:p>
    <w:p w:rsidR="00AA242C" w:rsidRDefault="00AA242C" w:rsidP="0082603F">
      <w:pPr>
        <w:numPr>
          <w:ilvl w:val="0"/>
          <w:numId w:val="17"/>
        </w:numPr>
        <w:spacing w:after="0" w:line="240" w:lineRule="auto"/>
        <w:ind w:left="900"/>
        <w:rPr>
          <w:rFonts w:ascii="Arial" w:hAnsi="Arial" w:cs="Arial"/>
          <w:b/>
          <w:sz w:val="20"/>
          <w:szCs w:val="20"/>
        </w:rPr>
      </w:pPr>
      <w:r w:rsidRPr="0015686C">
        <w:rPr>
          <w:rFonts w:ascii="Arial" w:hAnsi="Arial" w:cs="Arial"/>
          <w:b/>
          <w:sz w:val="20"/>
          <w:szCs w:val="20"/>
        </w:rPr>
        <w:t>Purpose</w:t>
      </w:r>
    </w:p>
    <w:p w:rsidR="00AA242C" w:rsidRDefault="00AA242C" w:rsidP="0082603F">
      <w:pPr>
        <w:spacing w:after="0" w:line="240" w:lineRule="auto"/>
        <w:ind w:left="900"/>
        <w:rPr>
          <w:rFonts w:ascii="Arial" w:hAnsi="Arial" w:cs="Arial"/>
          <w:sz w:val="20"/>
          <w:szCs w:val="20"/>
        </w:rPr>
      </w:pPr>
    </w:p>
    <w:p w:rsidR="002B4AAB" w:rsidRPr="00247084" w:rsidRDefault="002B4AAB" w:rsidP="00E97212">
      <w:pPr>
        <w:ind w:left="1440"/>
      </w:pPr>
      <w:r w:rsidRPr="00247084">
        <w:t xml:space="preserve">Receives contact events and initiates calls to the </w:t>
      </w:r>
      <w:r>
        <w:t>SAP</w:t>
      </w:r>
      <w:r w:rsidRPr="00247084">
        <w:t xml:space="preserve"> Invoker to update </w:t>
      </w:r>
      <w:r>
        <w:t>SAP</w:t>
      </w:r>
      <w:r w:rsidRPr="00247084">
        <w:t xml:space="preserve"> based on the contact events.  The </w:t>
      </w:r>
      <w:r>
        <w:t>SAP</w:t>
      </w:r>
      <w:r w:rsidRPr="00247084">
        <w:t xml:space="preserve">CM Contact Manager uses the EAI Event Sequencer so that multiple instances can be run concurrently whilst maintaining sequential integrity of updates that could potentially conflict with </w:t>
      </w:r>
      <w:r w:rsidR="0050123C">
        <w:t xml:space="preserve">the </w:t>
      </w:r>
      <w:r w:rsidRPr="0050123C">
        <w:t>other.</w:t>
      </w:r>
    </w:p>
    <w:p w:rsidR="00080AFF" w:rsidRDefault="00080AFF" w:rsidP="0082603F">
      <w:pPr>
        <w:spacing w:after="0" w:line="240" w:lineRule="auto"/>
        <w:ind w:left="900"/>
        <w:rPr>
          <w:rFonts w:ascii="Arial" w:hAnsi="Arial" w:cs="Arial"/>
          <w:sz w:val="20"/>
          <w:szCs w:val="20"/>
        </w:rPr>
      </w:pPr>
    </w:p>
    <w:p w:rsidR="00AA242C" w:rsidRDefault="00AA242C" w:rsidP="0082603F">
      <w:pPr>
        <w:numPr>
          <w:ilvl w:val="0"/>
          <w:numId w:val="17"/>
        </w:numPr>
        <w:spacing w:after="0" w:line="240" w:lineRule="auto"/>
        <w:ind w:left="900"/>
        <w:rPr>
          <w:rFonts w:ascii="Arial" w:hAnsi="Arial" w:cs="Arial"/>
          <w:b/>
          <w:sz w:val="20"/>
          <w:szCs w:val="20"/>
        </w:rPr>
      </w:pPr>
      <w:r>
        <w:rPr>
          <w:rFonts w:ascii="Arial" w:hAnsi="Arial" w:cs="Arial"/>
          <w:b/>
          <w:sz w:val="20"/>
          <w:szCs w:val="20"/>
        </w:rPr>
        <w:t>Program Logic:</w:t>
      </w:r>
    </w:p>
    <w:p w:rsidR="00D5665F" w:rsidRDefault="00D5665F" w:rsidP="00D5665F">
      <w:pPr>
        <w:spacing w:after="0" w:line="240" w:lineRule="auto"/>
        <w:ind w:left="900"/>
        <w:rPr>
          <w:rFonts w:ascii="Arial" w:hAnsi="Arial" w:cs="Arial"/>
          <w:b/>
          <w:sz w:val="20"/>
          <w:szCs w:val="20"/>
        </w:rPr>
      </w:pPr>
    </w:p>
    <w:p w:rsidR="00F45686" w:rsidRDefault="00DA4C1D" w:rsidP="00D5665F">
      <w:pPr>
        <w:spacing w:after="0" w:line="240" w:lineRule="auto"/>
        <w:ind w:left="900"/>
        <w:rPr>
          <w:rFonts w:ascii="Arial" w:hAnsi="Arial" w:cs="Arial"/>
          <w:b/>
          <w:sz w:val="20"/>
          <w:szCs w:val="20"/>
        </w:rPr>
      </w:pPr>
      <w:r>
        <w:rPr>
          <w:rFonts w:ascii="Arial" w:hAnsi="Arial" w:cs="Arial"/>
          <w:b/>
          <w:sz w:val="20"/>
          <w:szCs w:val="20"/>
        </w:rPr>
        <w:t>As-</w:t>
      </w:r>
      <w:r w:rsidR="00F45686">
        <w:rPr>
          <w:rFonts w:ascii="Arial" w:hAnsi="Arial" w:cs="Arial"/>
          <w:b/>
          <w:sz w:val="20"/>
          <w:szCs w:val="20"/>
        </w:rPr>
        <w:t>is</w:t>
      </w:r>
    </w:p>
    <w:p w:rsidR="002B4AAB" w:rsidRDefault="002B4AAB" w:rsidP="002B4AAB">
      <w:pPr>
        <w:pStyle w:val="ListParagraph"/>
        <w:numPr>
          <w:ilvl w:val="0"/>
          <w:numId w:val="17"/>
        </w:numPr>
      </w:pPr>
      <w:r w:rsidRPr="00247084">
        <w:t xml:space="preserve">The process receives a PublishContactEventRequest </w:t>
      </w:r>
      <w:r w:rsidRPr="0050123C">
        <w:t>(EAI.MSG.</w:t>
      </w:r>
      <w:r w:rsidR="00A70D63" w:rsidRPr="0050123C">
        <w:t>SAP</w:t>
      </w:r>
      <w:r w:rsidRPr="0050123C">
        <w:t>.CM.198</w:t>
      </w:r>
      <w:r w:rsidR="0050123C">
        <w:t xml:space="preserve">),  </w:t>
      </w:r>
      <w:r w:rsidRPr="00247084">
        <w:t xml:space="preserve">checks with the EAI Event Sequencer whether there is a </w:t>
      </w:r>
      <w:r w:rsidRPr="0050123C">
        <w:t>current in-progress</w:t>
      </w:r>
      <w:r w:rsidRPr="00247084">
        <w:t xml:space="preserve"> middleware process that might affect this contact and waits if necessary until the event sequencer notifies it that it can proce</w:t>
      </w:r>
      <w:r w:rsidR="00D5665F">
        <w:t>ss</w:t>
      </w:r>
      <w:r w:rsidRPr="00247084">
        <w:t xml:space="preserve">ed.  This check is done by sending a CheckSequenceRequest (EAI.MSG.UTL.185) to the Event Sequencer and then waiting for a BasicResponse (EAI.MSG.EAI.169) before proceeding. </w:t>
      </w:r>
    </w:p>
    <w:p w:rsidR="00D5665F" w:rsidRDefault="00D5665F" w:rsidP="00D5665F">
      <w:pPr>
        <w:pStyle w:val="ListParagraph"/>
        <w:ind w:left="1440"/>
      </w:pPr>
    </w:p>
    <w:p w:rsidR="00D5665F" w:rsidRDefault="009E466C" w:rsidP="002B4AAB">
      <w:pPr>
        <w:pStyle w:val="ListParagraph"/>
        <w:numPr>
          <w:ilvl w:val="0"/>
          <w:numId w:val="17"/>
        </w:numPr>
      </w:pPr>
      <w:r>
        <w:t>The data from CCRMAM_Contact</w:t>
      </w:r>
      <w:r w:rsidRPr="00825AAB">
        <w:t xml:space="preserve">Dispatcher </w:t>
      </w:r>
      <w:r w:rsidR="00D5665F">
        <w:t>transformed in the interface_buffer table schema and then sent to the table using a database adapter.</w:t>
      </w:r>
    </w:p>
    <w:p w:rsidR="00D5665F" w:rsidRDefault="00D5665F" w:rsidP="00D5665F">
      <w:pPr>
        <w:pStyle w:val="ListParagraph"/>
      </w:pPr>
    </w:p>
    <w:p w:rsidR="00D5665F" w:rsidRDefault="00D5665F" w:rsidP="002B4AAB">
      <w:pPr>
        <w:pStyle w:val="ListParagraph"/>
        <w:numPr>
          <w:ilvl w:val="0"/>
          <w:numId w:val="17"/>
        </w:numPr>
      </w:pPr>
      <w:r>
        <w:t xml:space="preserve">Also the sequence </w:t>
      </w:r>
      <w:r w:rsidR="0050123C">
        <w:t>checker (</w:t>
      </w:r>
      <w:r w:rsidR="00CB18EC">
        <w:t>SC)</w:t>
      </w:r>
      <w:r>
        <w:t xml:space="preserve"> is invoked from the SAPCM_EventManager and </w:t>
      </w:r>
      <w:r w:rsidRPr="0050123C">
        <w:t>SC</w:t>
      </w:r>
      <w:r>
        <w:t xml:space="preserve"> is initiated. </w:t>
      </w:r>
    </w:p>
    <w:p w:rsidR="00D5665F" w:rsidRDefault="00D5665F" w:rsidP="00D5665F">
      <w:pPr>
        <w:pStyle w:val="ListParagraph"/>
      </w:pPr>
    </w:p>
    <w:p w:rsidR="00D5665F" w:rsidRDefault="00D5665F" w:rsidP="002B4AAB">
      <w:pPr>
        <w:pStyle w:val="ListParagraph"/>
        <w:numPr>
          <w:ilvl w:val="0"/>
          <w:numId w:val="17"/>
        </w:numPr>
      </w:pPr>
      <w:r>
        <w:t>The sequence is released in Invoker only upon completion of the process and the sequence is released for the corresponding request instance.</w:t>
      </w:r>
    </w:p>
    <w:p w:rsidR="00D5665F" w:rsidRDefault="00D5665F" w:rsidP="00D5665F">
      <w:pPr>
        <w:pStyle w:val="ListParagraph"/>
      </w:pPr>
    </w:p>
    <w:p w:rsidR="002B4AAB" w:rsidRDefault="002B4AAB" w:rsidP="002B4AAB">
      <w:pPr>
        <w:pStyle w:val="ListParagraph"/>
        <w:numPr>
          <w:ilvl w:val="0"/>
          <w:numId w:val="17"/>
        </w:numPr>
      </w:pPr>
      <w:r w:rsidRPr="00247084">
        <w:t xml:space="preserve">Although the </w:t>
      </w:r>
      <w:r>
        <w:t>SAP</w:t>
      </w:r>
      <w:r w:rsidRPr="00247084">
        <w:t xml:space="preserve">CM Contact Manager is responsible for acquiring the lock with the EventSequencer, it is not responsible for releasing it.  This is done by the </w:t>
      </w:r>
      <w:r>
        <w:t>SAP</w:t>
      </w:r>
      <w:r w:rsidRPr="00247084">
        <w:t>CM Invoker after it has completed processing the contact update.</w:t>
      </w:r>
    </w:p>
    <w:p w:rsidR="00BC6822" w:rsidRDefault="00BC6822" w:rsidP="00BC6822">
      <w:pPr>
        <w:pStyle w:val="ListParagraph"/>
      </w:pPr>
    </w:p>
    <w:p w:rsidR="00BC6822" w:rsidRDefault="00BC6822" w:rsidP="00BC6822">
      <w:r>
        <w:t>To-Be</w:t>
      </w:r>
    </w:p>
    <w:p w:rsidR="008A4A85" w:rsidRDefault="00F67595" w:rsidP="008A4A85">
      <w:pPr>
        <w:pStyle w:val="ListParagraph"/>
        <w:numPr>
          <w:ilvl w:val="0"/>
          <w:numId w:val="17"/>
        </w:numPr>
      </w:pPr>
      <w:r>
        <w:t>If the contact is having at least one account that is SAP published and with the Function “</w:t>
      </w:r>
      <w:r w:rsidRPr="00F67595">
        <w:t>Billing Contact - Payer</w:t>
      </w:r>
      <w:r>
        <w:t xml:space="preserve">” then the contact will be </w:t>
      </w:r>
      <w:r w:rsidR="008A4A85">
        <w:t>transformed in the interface_buffer table schema and then sent to the table using a database adapter.</w:t>
      </w:r>
    </w:p>
    <w:p w:rsidR="00F67595" w:rsidRDefault="00F67595" w:rsidP="008A4A85">
      <w:pPr>
        <w:pStyle w:val="ListParagraph"/>
        <w:ind w:left="1440"/>
      </w:pPr>
    </w:p>
    <w:p w:rsidR="00F67595" w:rsidRDefault="00F67595" w:rsidP="00F67595">
      <w:pPr>
        <w:pStyle w:val="ListParagraph"/>
        <w:numPr>
          <w:ilvl w:val="0"/>
          <w:numId w:val="17"/>
        </w:numPr>
      </w:pPr>
      <w:r>
        <w:t xml:space="preserve">Also the sequence checker (SC) is invoked from the SAPCM_EventManager and </w:t>
      </w:r>
      <w:r w:rsidRPr="0050123C">
        <w:t>SC</w:t>
      </w:r>
      <w:r>
        <w:t xml:space="preserve"> is initiated. </w:t>
      </w:r>
    </w:p>
    <w:p w:rsidR="001820CD" w:rsidRDefault="001820CD" w:rsidP="001820CD">
      <w:pPr>
        <w:pStyle w:val="ListParagraph"/>
      </w:pPr>
    </w:p>
    <w:p w:rsidR="001820CD" w:rsidRDefault="001820CD" w:rsidP="001820CD">
      <w:pPr>
        <w:pStyle w:val="ListParagraph"/>
        <w:numPr>
          <w:ilvl w:val="0"/>
          <w:numId w:val="17"/>
        </w:numPr>
      </w:pPr>
      <w:r>
        <w:t xml:space="preserve">The sequence is released in </w:t>
      </w:r>
      <w:r w:rsidRPr="001820CD">
        <w:t>CCRMCM_PropagateContactErrorStatus</w:t>
      </w:r>
      <w:r>
        <w:t xml:space="preserve"> only upon receiving the response from SAP.</w:t>
      </w:r>
    </w:p>
    <w:p w:rsidR="0025358F" w:rsidRDefault="0025358F" w:rsidP="0025358F">
      <w:pPr>
        <w:pStyle w:val="ListParagraph"/>
      </w:pPr>
    </w:p>
    <w:p w:rsidR="0025358F" w:rsidRDefault="0025358F" w:rsidP="001820CD">
      <w:pPr>
        <w:pStyle w:val="ListParagraph"/>
        <w:numPr>
          <w:ilvl w:val="0"/>
          <w:numId w:val="17"/>
        </w:numPr>
      </w:pPr>
      <w:r>
        <w:t>DVM “</w:t>
      </w:r>
      <w:r w:rsidR="001C1A37">
        <w:t>SAPCM</w:t>
      </w:r>
      <w:r w:rsidRPr="0025358F">
        <w:t>FunctionFilterMap</w:t>
      </w:r>
      <w:r>
        <w:t>” is used to filter the contacts based on the function.</w:t>
      </w:r>
    </w:p>
    <w:p w:rsidR="001820CD" w:rsidRDefault="001820CD" w:rsidP="001820CD">
      <w:pPr>
        <w:pStyle w:val="ListParagraph"/>
        <w:ind w:left="1440"/>
      </w:pPr>
    </w:p>
    <w:p w:rsidR="00F67595" w:rsidRPr="00247084" w:rsidRDefault="00F67595" w:rsidP="00BC6822"/>
    <w:p w:rsidR="004205FB" w:rsidRDefault="004205FB" w:rsidP="00EA1CDA">
      <w:pPr>
        <w:spacing w:after="0" w:line="240" w:lineRule="auto"/>
        <w:ind w:left="900"/>
        <w:rPr>
          <w:rFonts w:ascii="Arial" w:hAnsi="Arial" w:cs="Arial"/>
          <w:sz w:val="20"/>
          <w:szCs w:val="20"/>
        </w:rPr>
      </w:pPr>
    </w:p>
    <w:p w:rsidR="00E31C7C" w:rsidRDefault="00E31C7C" w:rsidP="0082603F">
      <w:pPr>
        <w:pStyle w:val="ListParagraph"/>
        <w:ind w:left="900"/>
        <w:rPr>
          <w:rFonts w:ascii="Arial" w:hAnsi="Arial" w:cs="Arial"/>
          <w:sz w:val="20"/>
          <w:szCs w:val="20"/>
        </w:rPr>
      </w:pPr>
    </w:p>
    <w:p w:rsidR="00E31C7C" w:rsidRDefault="00E31C7C" w:rsidP="0082603F">
      <w:pPr>
        <w:numPr>
          <w:ilvl w:val="0"/>
          <w:numId w:val="17"/>
        </w:numPr>
        <w:spacing w:after="0" w:line="240" w:lineRule="auto"/>
        <w:ind w:left="900"/>
        <w:rPr>
          <w:rFonts w:ascii="Arial" w:hAnsi="Arial" w:cs="Arial"/>
          <w:b/>
          <w:sz w:val="20"/>
          <w:szCs w:val="20"/>
        </w:rPr>
      </w:pPr>
      <w:r w:rsidRPr="00E31C7C">
        <w:rPr>
          <w:rFonts w:ascii="Arial" w:hAnsi="Arial" w:cs="Arial"/>
          <w:b/>
          <w:sz w:val="20"/>
          <w:szCs w:val="20"/>
        </w:rPr>
        <w:t>Data</w:t>
      </w:r>
      <w:r>
        <w:rPr>
          <w:rFonts w:ascii="Arial" w:hAnsi="Arial" w:cs="Arial"/>
          <w:b/>
          <w:sz w:val="20"/>
          <w:szCs w:val="20"/>
        </w:rPr>
        <w:t xml:space="preserve"> </w:t>
      </w:r>
      <w:r w:rsidRPr="00E31C7C">
        <w:rPr>
          <w:rFonts w:ascii="Arial" w:hAnsi="Arial" w:cs="Arial"/>
          <w:b/>
          <w:sz w:val="20"/>
          <w:szCs w:val="20"/>
        </w:rPr>
        <w:t>Mapping</w:t>
      </w:r>
      <w:r>
        <w:rPr>
          <w:rFonts w:ascii="Arial" w:hAnsi="Arial" w:cs="Arial"/>
          <w:b/>
          <w:sz w:val="20"/>
          <w:szCs w:val="20"/>
        </w:rPr>
        <w:t xml:space="preserve"> (Transformations)</w:t>
      </w:r>
    </w:p>
    <w:p w:rsidR="00E31C7C" w:rsidRDefault="00E31C7C" w:rsidP="0082603F">
      <w:pPr>
        <w:spacing w:after="0" w:line="240" w:lineRule="auto"/>
        <w:ind w:left="900"/>
        <w:rPr>
          <w:rFonts w:ascii="Arial" w:hAnsi="Arial" w:cs="Arial"/>
          <w:sz w:val="20"/>
          <w:szCs w:val="20"/>
        </w:rPr>
      </w:pPr>
    </w:p>
    <w:p w:rsidR="002B4AAB" w:rsidRPr="00247084" w:rsidRDefault="002B4AAB" w:rsidP="002B4AAB">
      <w:r w:rsidRPr="00247084">
        <w:t xml:space="preserve">Process passes the same message which has been received from </w:t>
      </w:r>
      <w:r>
        <w:t>SAP</w:t>
      </w:r>
      <w:r w:rsidRPr="00247084">
        <w:t>CM account event subscriber but with the original tracing ID replaced with a unique correlation ID generated by this process.</w:t>
      </w:r>
    </w:p>
    <w:p w:rsidR="002B4AAB" w:rsidRDefault="002B4AAB" w:rsidP="002B4AAB"/>
    <w:p w:rsidR="002F1BF0" w:rsidRPr="002F1BF0" w:rsidRDefault="002F1BF0" w:rsidP="002F1BF0">
      <w:pPr>
        <w:spacing w:after="0" w:line="240" w:lineRule="auto"/>
        <w:ind w:left="900"/>
        <w:rPr>
          <w:rFonts w:ascii="Arial" w:hAnsi="Arial" w:cs="Arial"/>
          <w:b/>
          <w:sz w:val="20"/>
          <w:szCs w:val="20"/>
        </w:rPr>
      </w:pPr>
    </w:p>
    <w:p w:rsidR="002F1BF0" w:rsidRPr="002F1BF0" w:rsidRDefault="002F1BF0" w:rsidP="002F1BF0">
      <w:pPr>
        <w:numPr>
          <w:ilvl w:val="0"/>
          <w:numId w:val="17"/>
        </w:numPr>
        <w:spacing w:after="0" w:line="240" w:lineRule="auto"/>
        <w:ind w:left="900"/>
        <w:rPr>
          <w:rFonts w:ascii="Arial" w:hAnsi="Arial" w:cs="Arial"/>
          <w:b/>
          <w:sz w:val="20"/>
          <w:szCs w:val="20"/>
        </w:rPr>
      </w:pPr>
      <w:r w:rsidRPr="002F1BF0">
        <w:rPr>
          <w:rFonts w:ascii="Arial" w:hAnsi="Arial" w:cs="Arial"/>
          <w:b/>
          <w:sz w:val="20"/>
          <w:szCs w:val="20"/>
        </w:rPr>
        <w:t>DVM:</w:t>
      </w:r>
    </w:p>
    <w:p w:rsidR="00524B84" w:rsidRDefault="00524B84" w:rsidP="0082603F">
      <w:pPr>
        <w:spacing w:after="0" w:line="240" w:lineRule="auto"/>
        <w:ind w:left="900"/>
      </w:pPr>
      <w:r>
        <w:t>SAPCM</w:t>
      </w:r>
      <w:r w:rsidRPr="0025358F">
        <w:t>FunctionFilterMap</w:t>
      </w:r>
    </w:p>
    <w:p w:rsidR="00E31C7C" w:rsidRPr="00E31C7C" w:rsidRDefault="00A1237B" w:rsidP="0082603F">
      <w:pPr>
        <w:spacing w:after="0" w:line="240" w:lineRule="auto"/>
        <w:ind w:left="90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rsidR="00C07059" w:rsidRDefault="00C07059" w:rsidP="0082603F">
      <w:pPr>
        <w:numPr>
          <w:ilvl w:val="0"/>
          <w:numId w:val="17"/>
        </w:numPr>
        <w:spacing w:after="0" w:line="240" w:lineRule="auto"/>
        <w:ind w:left="900"/>
        <w:rPr>
          <w:rFonts w:ascii="Arial" w:hAnsi="Arial" w:cs="Arial"/>
          <w:b/>
          <w:sz w:val="20"/>
          <w:szCs w:val="20"/>
        </w:rPr>
      </w:pPr>
      <w:r>
        <w:rPr>
          <w:rFonts w:ascii="Arial" w:hAnsi="Arial" w:cs="Arial"/>
          <w:b/>
          <w:sz w:val="20"/>
          <w:szCs w:val="20"/>
        </w:rPr>
        <w:t>Partner links:</w:t>
      </w:r>
    </w:p>
    <w:p w:rsidR="0050123C" w:rsidRDefault="0050123C" w:rsidP="0050123C">
      <w:pPr>
        <w:spacing w:after="0" w:line="240" w:lineRule="auto"/>
        <w:ind w:left="900"/>
        <w:rPr>
          <w:rFonts w:ascii="Arial" w:hAnsi="Arial" w:cs="Arial"/>
          <w:b/>
          <w:sz w:val="20"/>
          <w:szCs w:val="20"/>
        </w:rPr>
      </w:pPr>
    </w:p>
    <w:p w:rsidR="0050123C" w:rsidRPr="0050123C" w:rsidRDefault="0050123C" w:rsidP="0050123C">
      <w:pPr>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w:t>
      </w:r>
      <w:r w:rsidRPr="0050123C">
        <w:rPr>
          <w:rFonts w:ascii="Arial" w:hAnsi="Arial" w:cs="Arial"/>
          <w:sz w:val="20"/>
          <w:szCs w:val="20"/>
        </w:rPr>
        <w:t>DequeueContact.wsdl</w:t>
      </w:r>
      <w:r>
        <w:rPr>
          <w:rFonts w:ascii="Arial" w:hAnsi="Arial" w:cs="Arial"/>
          <w:sz w:val="20"/>
          <w:szCs w:val="20"/>
        </w:rPr>
        <w:t xml:space="preserve"> – MQ Adapter,</w:t>
      </w:r>
    </w:p>
    <w:p w:rsidR="0050123C" w:rsidRDefault="0050123C" w:rsidP="0082603F">
      <w:pPr>
        <w:spacing w:after="0" w:line="240" w:lineRule="auto"/>
        <w:ind w:left="900"/>
        <w:rPr>
          <w:rFonts w:ascii="Arial" w:hAnsi="Arial" w:cs="Arial"/>
          <w:sz w:val="20"/>
          <w:szCs w:val="20"/>
        </w:rPr>
      </w:pPr>
      <w:r>
        <w:rPr>
          <w:rFonts w:ascii="Arial" w:hAnsi="Arial" w:cs="Arial"/>
          <w:sz w:val="20"/>
          <w:szCs w:val="20"/>
        </w:rPr>
        <w:t>SequenceChecker.wsdl.</w:t>
      </w:r>
    </w:p>
    <w:p w:rsidR="0050123C" w:rsidRDefault="0050123C" w:rsidP="0050123C">
      <w:pPr>
        <w:spacing w:after="0" w:line="240" w:lineRule="auto"/>
        <w:ind w:left="900"/>
        <w:rPr>
          <w:rFonts w:ascii="Arial" w:hAnsi="Arial" w:cs="Arial"/>
          <w:sz w:val="20"/>
          <w:szCs w:val="20"/>
        </w:rPr>
      </w:pPr>
      <w:r>
        <w:rPr>
          <w:rFonts w:ascii="Arial" w:hAnsi="Arial" w:cs="Arial"/>
          <w:sz w:val="20"/>
          <w:szCs w:val="20"/>
        </w:rPr>
        <w:t>InterfaceBuffer.wsdl –Database Adapter</w:t>
      </w:r>
    </w:p>
    <w:p w:rsidR="004205FB" w:rsidRDefault="004205FB" w:rsidP="0082603F">
      <w:pPr>
        <w:spacing w:after="0" w:line="240" w:lineRule="auto"/>
        <w:ind w:left="900"/>
        <w:rPr>
          <w:rFonts w:ascii="Arial" w:hAnsi="Arial" w:cs="Arial"/>
          <w:sz w:val="20"/>
          <w:szCs w:val="20"/>
        </w:rPr>
      </w:pPr>
    </w:p>
    <w:p w:rsidR="00485CD2" w:rsidRPr="00485CD2" w:rsidRDefault="00485CD2" w:rsidP="0082603F">
      <w:pPr>
        <w:numPr>
          <w:ilvl w:val="0"/>
          <w:numId w:val="17"/>
        </w:numPr>
        <w:spacing w:after="0" w:line="240" w:lineRule="auto"/>
        <w:ind w:left="900"/>
        <w:rPr>
          <w:rFonts w:ascii="Arial" w:hAnsi="Arial" w:cs="Arial"/>
          <w:b/>
          <w:sz w:val="20"/>
          <w:szCs w:val="20"/>
        </w:rPr>
      </w:pPr>
      <w:r w:rsidRPr="00485CD2">
        <w:rPr>
          <w:rFonts w:ascii="Arial" w:hAnsi="Arial" w:cs="Arial"/>
          <w:b/>
          <w:sz w:val="20"/>
          <w:szCs w:val="20"/>
        </w:rPr>
        <w:t>Exception Handling:</w:t>
      </w:r>
    </w:p>
    <w:p w:rsidR="00485CD2" w:rsidRDefault="00485CD2" w:rsidP="0082603F">
      <w:pPr>
        <w:spacing w:after="0" w:line="240" w:lineRule="auto"/>
        <w:ind w:left="900"/>
      </w:pPr>
    </w:p>
    <w:p w:rsidR="00485CD2" w:rsidRPr="007B6411" w:rsidRDefault="00485CD2" w:rsidP="0082603F">
      <w:pPr>
        <w:spacing w:line="240" w:lineRule="auto"/>
        <w:ind w:left="900"/>
        <w:rPr>
          <w:rStyle w:val="x2y1"/>
        </w:rPr>
      </w:pPr>
      <w:r w:rsidRPr="007B6411">
        <w:rPr>
          <w:rStyle w:val="x2y1"/>
        </w:rPr>
        <w:t xml:space="preserve">For All the scopes in </w:t>
      </w:r>
      <w:r w:rsidR="004146C6">
        <w:rPr>
          <w:rStyle w:val="x2y1"/>
        </w:rPr>
        <w:t>SAPCM_EventManager</w:t>
      </w:r>
      <w:r w:rsidRPr="007B6411">
        <w:rPr>
          <w:rStyle w:val="x2y1"/>
        </w:rPr>
        <w:t xml:space="preserve"> catch all types exceptions and throwing the fault message.</w:t>
      </w:r>
    </w:p>
    <w:p w:rsidR="00485CD2" w:rsidRPr="007B6411" w:rsidRDefault="00485CD2" w:rsidP="0082603F">
      <w:pPr>
        <w:spacing w:after="0" w:line="240" w:lineRule="auto"/>
        <w:ind w:left="900"/>
        <w:rPr>
          <w:b/>
        </w:rPr>
      </w:pPr>
    </w:p>
    <w:p w:rsidR="00485CD2" w:rsidRDefault="00485CD2" w:rsidP="0082603F">
      <w:pPr>
        <w:spacing w:line="240" w:lineRule="auto"/>
        <w:ind w:left="900"/>
        <w:rPr>
          <w:rStyle w:val="x2y1"/>
        </w:rPr>
      </w:pPr>
      <w:r w:rsidRPr="007B6411">
        <w:rPr>
          <w:rStyle w:val="x2y1"/>
        </w:rPr>
        <w:t>remoteFault</w:t>
      </w:r>
      <w:r>
        <w:rPr>
          <w:rStyle w:val="x2y1"/>
        </w:rPr>
        <w:t>:</w:t>
      </w:r>
    </w:p>
    <w:p w:rsidR="00485CD2" w:rsidRDefault="00485CD2" w:rsidP="0082603F">
      <w:pPr>
        <w:spacing w:line="240" w:lineRule="auto"/>
        <w:ind w:left="900"/>
        <w:rPr>
          <w:rStyle w:val="x2y1"/>
        </w:rPr>
      </w:pPr>
      <w:r>
        <w:rPr>
          <w:rStyle w:val="x2y1"/>
        </w:rPr>
        <w:t>For any Remote fault exception while transformation in Parallel flows catch the exception and throwing remote fault exception and appending the fault message to the title.</w:t>
      </w:r>
    </w:p>
    <w:p w:rsidR="00485CD2" w:rsidRDefault="00485CD2" w:rsidP="0082603F">
      <w:pPr>
        <w:spacing w:line="240" w:lineRule="auto"/>
        <w:ind w:left="900"/>
        <w:rPr>
          <w:rStyle w:val="x2y1"/>
        </w:rPr>
      </w:pPr>
      <w:r w:rsidRPr="007B6411">
        <w:rPr>
          <w:rStyle w:val="x2y1"/>
        </w:rPr>
        <w:t>runtimeFault</w:t>
      </w:r>
      <w:r>
        <w:rPr>
          <w:rStyle w:val="x2y1"/>
        </w:rPr>
        <w:t>:</w:t>
      </w:r>
    </w:p>
    <w:p w:rsidR="00485CD2" w:rsidRDefault="00485CD2" w:rsidP="0082603F">
      <w:pPr>
        <w:spacing w:line="240" w:lineRule="auto"/>
        <w:ind w:left="900"/>
        <w:rPr>
          <w:rStyle w:val="x2y1"/>
        </w:rPr>
      </w:pPr>
      <w:r>
        <w:rPr>
          <w:rStyle w:val="x2y1"/>
        </w:rPr>
        <w:t>For any run time fault exception while transformation in Parallel flows catch the exception and throwing run time fault exception and appending the fault message to the title.</w:t>
      </w:r>
    </w:p>
    <w:p w:rsidR="00485CD2" w:rsidRDefault="00485CD2" w:rsidP="0082603F">
      <w:pPr>
        <w:spacing w:line="240" w:lineRule="auto"/>
        <w:ind w:left="900"/>
        <w:rPr>
          <w:rStyle w:val="x2y1"/>
        </w:rPr>
      </w:pPr>
      <w:r>
        <w:rPr>
          <w:rStyle w:val="x2y1"/>
        </w:rPr>
        <w:t>bindFault:</w:t>
      </w:r>
    </w:p>
    <w:p w:rsidR="00485CD2" w:rsidRDefault="00485CD2" w:rsidP="0082603F">
      <w:pPr>
        <w:spacing w:line="240" w:lineRule="auto"/>
        <w:ind w:left="900"/>
        <w:rPr>
          <w:rStyle w:val="x2y1"/>
        </w:rPr>
      </w:pPr>
      <w:r>
        <w:rPr>
          <w:rStyle w:val="x2y1"/>
        </w:rPr>
        <w:t>For any data binding or data validations exceptions while transformation in Parallel flows catch the exception and throwing remote fault exception and appending the fault message to the title.</w:t>
      </w:r>
    </w:p>
    <w:p w:rsidR="00415FE1" w:rsidRDefault="00415FE1" w:rsidP="00415FE1">
      <w:pPr>
        <w:spacing w:after="0" w:line="240" w:lineRule="auto"/>
        <w:ind w:left="1080"/>
        <w:rPr>
          <w:rFonts w:ascii="Arial" w:hAnsi="Arial" w:cs="Arial"/>
          <w:sz w:val="20"/>
          <w:szCs w:val="20"/>
        </w:rPr>
      </w:pPr>
      <w:r>
        <w:rPr>
          <w:rFonts w:ascii="Arial" w:hAnsi="Arial" w:cs="Arial"/>
          <w:sz w:val="20"/>
          <w:szCs w:val="20"/>
        </w:rPr>
        <w:t>NOTE:  After Fault the BPEL instance is ready for Re-initiate, Manually user/Ops team will be re-initiating after all validations done.</w:t>
      </w:r>
    </w:p>
    <w:p w:rsidR="00D70AE7" w:rsidRDefault="00D70AE7" w:rsidP="00AA242C">
      <w:pPr>
        <w:spacing w:after="0" w:line="240" w:lineRule="auto"/>
        <w:ind w:left="1620"/>
        <w:rPr>
          <w:rFonts w:ascii="Arial" w:hAnsi="Arial" w:cs="Arial"/>
          <w:sz w:val="20"/>
          <w:szCs w:val="20"/>
        </w:rPr>
      </w:pPr>
    </w:p>
    <w:p w:rsidR="00AA61A3" w:rsidRDefault="00AA61A3" w:rsidP="00AA61A3">
      <w:pPr>
        <w:spacing w:after="0" w:line="240" w:lineRule="auto"/>
        <w:ind w:left="1080"/>
        <w:rPr>
          <w:rFonts w:ascii="Arial" w:hAnsi="Arial" w:cs="Arial"/>
          <w:sz w:val="20"/>
          <w:szCs w:val="20"/>
        </w:rPr>
      </w:pPr>
    </w:p>
    <w:p w:rsidR="00AA61A3" w:rsidRDefault="00AA61A3" w:rsidP="00AA61A3">
      <w:pPr>
        <w:pStyle w:val="Heading9"/>
        <w:numPr>
          <w:ilvl w:val="0"/>
          <w:numId w:val="40"/>
        </w:numPr>
        <w:spacing w:line="240" w:lineRule="auto"/>
        <w:jc w:val="both"/>
        <w:rPr>
          <w:rFonts w:ascii="Arial" w:hAnsi="Arial" w:cs="Arial"/>
          <w:color w:val="auto"/>
          <w:sz w:val="24"/>
          <w:szCs w:val="24"/>
        </w:rPr>
      </w:pPr>
      <w:bookmarkStart w:id="47" w:name="_Toc285533939"/>
      <w:r>
        <w:rPr>
          <w:rFonts w:ascii="Arial" w:hAnsi="Arial" w:cs="Arial"/>
          <w:color w:val="auto"/>
          <w:sz w:val="24"/>
          <w:szCs w:val="24"/>
        </w:rPr>
        <w:t>SAPCM</w:t>
      </w:r>
      <w:r w:rsidR="00774E0C">
        <w:rPr>
          <w:rFonts w:ascii="Arial" w:hAnsi="Arial" w:cs="Arial"/>
          <w:color w:val="auto"/>
          <w:sz w:val="24"/>
          <w:szCs w:val="24"/>
        </w:rPr>
        <w:t>Ext</w:t>
      </w:r>
      <w:r w:rsidR="00182CF3">
        <w:rPr>
          <w:rFonts w:ascii="Arial" w:hAnsi="Arial" w:cs="Arial"/>
          <w:color w:val="auto"/>
          <w:sz w:val="24"/>
          <w:szCs w:val="24"/>
        </w:rPr>
        <w:t>_</w:t>
      </w:r>
      <w:r>
        <w:rPr>
          <w:rFonts w:ascii="Arial" w:hAnsi="Arial" w:cs="Arial"/>
          <w:color w:val="auto"/>
          <w:sz w:val="24"/>
          <w:szCs w:val="24"/>
        </w:rPr>
        <w:t>Invoker</w:t>
      </w:r>
      <w:bookmarkEnd w:id="47"/>
    </w:p>
    <w:p w:rsidR="000B1432" w:rsidRDefault="000B1432" w:rsidP="006935CA">
      <w:pPr>
        <w:ind w:left="360"/>
        <w:rPr>
          <w:b/>
        </w:rPr>
      </w:pPr>
    </w:p>
    <w:p w:rsidR="00426CFC" w:rsidRDefault="00426CFC" w:rsidP="0082603F">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Purpose</w:t>
      </w:r>
    </w:p>
    <w:p w:rsidR="00426CFC" w:rsidRDefault="00426CFC" w:rsidP="0082603F">
      <w:pPr>
        <w:spacing w:after="0" w:line="240" w:lineRule="auto"/>
        <w:ind w:left="1080"/>
        <w:rPr>
          <w:rFonts w:ascii="Arial" w:hAnsi="Arial" w:cs="Arial"/>
          <w:sz w:val="20"/>
          <w:szCs w:val="20"/>
        </w:rPr>
      </w:pPr>
    </w:p>
    <w:p w:rsidR="002B4AAB" w:rsidRPr="00090BC3" w:rsidRDefault="002B4AAB" w:rsidP="002B4AAB">
      <w:pPr>
        <w:pStyle w:val="ListParagraph"/>
        <w:numPr>
          <w:ilvl w:val="0"/>
          <w:numId w:val="17"/>
        </w:numPr>
      </w:pPr>
      <w:r w:rsidRPr="00090BC3">
        <w:t xml:space="preserve">This process receives a general contact </w:t>
      </w:r>
      <w:r w:rsidR="00820F13">
        <w:t>sync</w:t>
      </w:r>
      <w:r w:rsidRPr="00090BC3">
        <w:t xml:space="preserve"> event and calls the appropriate </w:t>
      </w:r>
      <w:r>
        <w:t>SAP</w:t>
      </w:r>
      <w:r w:rsidRPr="00090BC3">
        <w:t xml:space="preserve"> web service based on the update type.  </w:t>
      </w:r>
    </w:p>
    <w:p w:rsidR="00426CFC" w:rsidRDefault="00426CFC" w:rsidP="00F33B2B">
      <w:pPr>
        <w:numPr>
          <w:ilvl w:val="0"/>
          <w:numId w:val="17"/>
        </w:numPr>
        <w:spacing w:after="0" w:line="240" w:lineRule="auto"/>
        <w:ind w:left="1080"/>
        <w:rPr>
          <w:rFonts w:ascii="Arial" w:hAnsi="Arial" w:cs="Arial"/>
          <w:b/>
          <w:sz w:val="20"/>
          <w:szCs w:val="20"/>
        </w:rPr>
      </w:pPr>
      <w:r w:rsidRPr="00F33B2B">
        <w:rPr>
          <w:rFonts w:ascii="Arial" w:hAnsi="Arial" w:cs="Arial"/>
          <w:b/>
          <w:sz w:val="20"/>
          <w:szCs w:val="20"/>
        </w:rPr>
        <w:t xml:space="preserve"> </w:t>
      </w:r>
      <w:r>
        <w:rPr>
          <w:rFonts w:ascii="Arial" w:hAnsi="Arial" w:cs="Arial"/>
          <w:b/>
          <w:sz w:val="20"/>
          <w:szCs w:val="20"/>
        </w:rPr>
        <w:t>Program Logic:</w:t>
      </w:r>
    </w:p>
    <w:p w:rsidR="00C07059" w:rsidRPr="00485CD2" w:rsidRDefault="00C07059" w:rsidP="0082603F">
      <w:pPr>
        <w:spacing w:after="0" w:line="240" w:lineRule="auto"/>
        <w:ind w:left="1080"/>
        <w:rPr>
          <w:rFonts w:ascii="Arial" w:hAnsi="Arial" w:cs="Arial"/>
          <w:sz w:val="20"/>
          <w:szCs w:val="20"/>
        </w:rPr>
      </w:pPr>
    </w:p>
    <w:p w:rsidR="00CF4316" w:rsidRDefault="002B4AAB" w:rsidP="0082603F">
      <w:pPr>
        <w:spacing w:after="0" w:line="240" w:lineRule="auto"/>
        <w:ind w:left="1080"/>
      </w:pPr>
      <w:r w:rsidRPr="00090BC3">
        <w:t xml:space="preserve">The </w:t>
      </w:r>
      <w:r>
        <w:t>SAP</w:t>
      </w:r>
      <w:r w:rsidRPr="00090BC3">
        <w:t>CM</w:t>
      </w:r>
      <w:r w:rsidR="000F3B0D">
        <w:t>Ext_</w:t>
      </w:r>
      <w:r w:rsidRPr="00090BC3">
        <w:t xml:space="preserve">Invoker performs logic to prepare the contact details for </w:t>
      </w:r>
      <w:r>
        <w:t>SAP</w:t>
      </w:r>
      <w:r w:rsidR="0017650C">
        <w:t xml:space="preserve"> because the logical data model</w:t>
      </w:r>
      <w:r w:rsidRPr="00090BC3">
        <w:t xml:space="preserve"> required by </w:t>
      </w:r>
      <w:r>
        <w:t>SAP</w:t>
      </w:r>
      <w:r w:rsidRPr="00090BC3">
        <w:t xml:space="preserve"> is quite different to the logical model published by </w:t>
      </w:r>
      <w:r w:rsidR="00DC69D5" w:rsidRPr="00090BC3">
        <w:t>Siebel</w:t>
      </w:r>
      <w:r w:rsidR="00DC69D5">
        <w:t>.</w:t>
      </w:r>
      <w:r w:rsidR="00DC69D5" w:rsidRPr="00090BC3">
        <w:t xml:space="preserve"> </w:t>
      </w:r>
    </w:p>
    <w:p w:rsidR="006026C8" w:rsidRDefault="00033E07" w:rsidP="00033E07">
      <w:pPr>
        <w:ind w:left="1080"/>
      </w:pPr>
      <w:r>
        <w:t xml:space="preserve">SAPCM_EventManager which inserts the </w:t>
      </w:r>
      <w:r w:rsidR="00D40B12">
        <w:t xml:space="preserve">SIEBEL </w:t>
      </w:r>
      <w:r>
        <w:t xml:space="preserve">data into the interface buffer table. </w:t>
      </w:r>
    </w:p>
    <w:p w:rsidR="0050123C" w:rsidRDefault="00033E07" w:rsidP="00033E07">
      <w:pPr>
        <w:ind w:left="1080"/>
      </w:pPr>
      <w:r>
        <w:t>SAPCM</w:t>
      </w:r>
      <w:r w:rsidR="0012694C">
        <w:t>Ext</w:t>
      </w:r>
      <w:r>
        <w:t>_Invoker polls data from SAPCM</w:t>
      </w:r>
      <w:r w:rsidR="00FF5713">
        <w:t>Ext</w:t>
      </w:r>
      <w:r>
        <w:t>_Polling_V</w:t>
      </w:r>
      <w:r w:rsidR="004F1F6D">
        <w:t xml:space="preserve"> </w:t>
      </w:r>
      <w:r>
        <w:t>(View Created for Interface buffer)</w:t>
      </w:r>
      <w:r w:rsidR="004F1F6D">
        <w:t xml:space="preserve"> for all the messages with the interface_id=’SAPCM</w:t>
      </w:r>
      <w:r w:rsidR="005A140F">
        <w:t>Ext</w:t>
      </w:r>
      <w:r w:rsidR="004F1F6D">
        <w:t>’ , state set as ‘N’ or ‘R’ for every 10 seconds</w:t>
      </w:r>
      <w:r w:rsidR="0050123C">
        <w:t>.</w:t>
      </w:r>
    </w:p>
    <w:p w:rsidR="0050123C" w:rsidRDefault="0050123C" w:rsidP="00033E07">
      <w:pPr>
        <w:ind w:left="1080"/>
      </w:pPr>
      <w:r>
        <w:t>It then checks for any running instances which would affect the initiation of this instance. If found any, the process waits for the completion of the same and in the other case the process in initiated.</w:t>
      </w:r>
    </w:p>
    <w:p w:rsidR="00033E07" w:rsidRDefault="0050123C" w:rsidP="00033E07">
      <w:pPr>
        <w:ind w:left="1080"/>
      </w:pPr>
      <w:r>
        <w:t>After the completion of the entire flow, SAPCM</w:t>
      </w:r>
      <w:r w:rsidR="00AE7945">
        <w:t>Ext</w:t>
      </w:r>
      <w:r>
        <w:t xml:space="preserve">_Invoker invokes the Sequence Releaser </w:t>
      </w:r>
      <w:r w:rsidR="00FB4B6F">
        <w:t xml:space="preserve">which </w:t>
      </w:r>
      <w:r>
        <w:t xml:space="preserve"> releases the sequence.</w:t>
      </w:r>
    </w:p>
    <w:p w:rsidR="00033E07" w:rsidRDefault="00FB4B6F" w:rsidP="00FB4B6F">
      <w:pPr>
        <w:ind w:left="1080"/>
      </w:pPr>
      <w:r>
        <w:t>The above process follows the update call to the interface buffer table. During which t</w:t>
      </w:r>
      <w:r w:rsidR="0003317C">
        <w:t>he state is changed to ‘C’ upon completion of process.</w:t>
      </w:r>
    </w:p>
    <w:p w:rsidR="00C82D57" w:rsidRDefault="00C82D57" w:rsidP="0082603F">
      <w:pPr>
        <w:spacing w:after="0" w:line="240" w:lineRule="auto"/>
        <w:ind w:left="1080"/>
        <w:rPr>
          <w:rFonts w:ascii="Arial" w:hAnsi="Arial" w:cs="Arial"/>
          <w:b/>
          <w:sz w:val="20"/>
          <w:szCs w:val="20"/>
        </w:rPr>
      </w:pPr>
    </w:p>
    <w:p w:rsidR="00C82D57" w:rsidRPr="00485CD2" w:rsidRDefault="00C82D57" w:rsidP="0082603F">
      <w:pPr>
        <w:numPr>
          <w:ilvl w:val="0"/>
          <w:numId w:val="17"/>
        </w:numPr>
        <w:spacing w:after="0" w:line="240" w:lineRule="auto"/>
        <w:ind w:left="1080"/>
        <w:rPr>
          <w:rFonts w:ascii="Arial" w:hAnsi="Arial" w:cs="Arial"/>
          <w:b/>
          <w:sz w:val="20"/>
          <w:szCs w:val="20"/>
        </w:rPr>
      </w:pPr>
      <w:r w:rsidRPr="00485CD2">
        <w:rPr>
          <w:rFonts w:ascii="Arial" w:hAnsi="Arial" w:cs="Arial"/>
          <w:b/>
          <w:sz w:val="20"/>
          <w:szCs w:val="20"/>
        </w:rPr>
        <w:t>Exception Handling:</w:t>
      </w:r>
    </w:p>
    <w:p w:rsidR="00C82D57" w:rsidRDefault="00C82D57" w:rsidP="0082603F">
      <w:pPr>
        <w:spacing w:after="0" w:line="240" w:lineRule="auto"/>
        <w:ind w:left="1080"/>
      </w:pPr>
    </w:p>
    <w:p w:rsidR="00C82D57" w:rsidRPr="007B6411" w:rsidRDefault="00C82D57" w:rsidP="0082603F">
      <w:pPr>
        <w:spacing w:line="240" w:lineRule="auto"/>
        <w:ind w:left="1080"/>
        <w:rPr>
          <w:rStyle w:val="x2y1"/>
        </w:rPr>
      </w:pPr>
      <w:r w:rsidRPr="007B6411">
        <w:rPr>
          <w:rStyle w:val="x2y1"/>
        </w:rPr>
        <w:t xml:space="preserve">For All the scopes in </w:t>
      </w:r>
      <w:r>
        <w:rPr>
          <w:rStyle w:val="x2y1"/>
        </w:rPr>
        <w:t>SAP</w:t>
      </w:r>
      <w:r w:rsidR="004F1F6D">
        <w:rPr>
          <w:rStyle w:val="x2y1"/>
        </w:rPr>
        <w:t>C</w:t>
      </w:r>
      <w:r w:rsidRPr="007B6411">
        <w:rPr>
          <w:rStyle w:val="x2y1"/>
        </w:rPr>
        <w:t>M</w:t>
      </w:r>
      <w:r w:rsidR="005563B0">
        <w:rPr>
          <w:rStyle w:val="x2y1"/>
        </w:rPr>
        <w:t>Ext</w:t>
      </w:r>
      <w:r>
        <w:rPr>
          <w:rStyle w:val="x2y1"/>
        </w:rPr>
        <w:t>_</w:t>
      </w:r>
      <w:r w:rsidR="004F1F6D" w:rsidRPr="004F1F6D">
        <w:t xml:space="preserve"> </w:t>
      </w:r>
      <w:r w:rsidR="00C355BA">
        <w:t>Invoker</w:t>
      </w:r>
      <w:r w:rsidR="00F37775">
        <w:t xml:space="preserve"> </w:t>
      </w:r>
      <w:r w:rsidR="00F37775" w:rsidRPr="007B6411">
        <w:rPr>
          <w:rStyle w:val="x2y1"/>
        </w:rPr>
        <w:t>catch</w:t>
      </w:r>
      <w:r w:rsidRPr="007B6411">
        <w:rPr>
          <w:rStyle w:val="x2y1"/>
        </w:rPr>
        <w:t xml:space="preserve"> all types exceptions and throwing the fault message.</w:t>
      </w:r>
    </w:p>
    <w:p w:rsidR="00C82D57" w:rsidRPr="007B6411" w:rsidRDefault="00C82D57" w:rsidP="0082603F">
      <w:pPr>
        <w:spacing w:after="0" w:line="240" w:lineRule="auto"/>
        <w:ind w:left="1080"/>
        <w:rPr>
          <w:b/>
        </w:rPr>
      </w:pPr>
    </w:p>
    <w:p w:rsidR="00C82D57" w:rsidRDefault="00C82D57" w:rsidP="0082603F">
      <w:pPr>
        <w:spacing w:line="240" w:lineRule="auto"/>
        <w:ind w:left="1080"/>
        <w:rPr>
          <w:rStyle w:val="x2y1"/>
        </w:rPr>
      </w:pPr>
      <w:r w:rsidRPr="007B6411">
        <w:rPr>
          <w:rStyle w:val="x2y1"/>
        </w:rPr>
        <w:t>remoteFault</w:t>
      </w:r>
      <w:r>
        <w:rPr>
          <w:rStyle w:val="x2y1"/>
        </w:rPr>
        <w:t>:</w:t>
      </w:r>
    </w:p>
    <w:p w:rsidR="00C82D57" w:rsidRDefault="00C82D57" w:rsidP="0082603F">
      <w:pPr>
        <w:spacing w:line="240" w:lineRule="auto"/>
        <w:ind w:left="1080"/>
        <w:rPr>
          <w:rStyle w:val="x2y1"/>
        </w:rPr>
      </w:pPr>
      <w:r>
        <w:rPr>
          <w:rStyle w:val="x2y1"/>
        </w:rPr>
        <w:t>For any Remote fault exception while transformation in Parallel flows catch the exception and throwing remote fault exception and appending the fault message to the title.</w:t>
      </w:r>
    </w:p>
    <w:p w:rsidR="00C82D57" w:rsidRDefault="00C82D57" w:rsidP="0082603F">
      <w:pPr>
        <w:spacing w:line="240" w:lineRule="auto"/>
        <w:ind w:left="1080"/>
        <w:rPr>
          <w:rStyle w:val="x2y1"/>
        </w:rPr>
      </w:pPr>
      <w:r w:rsidRPr="007B6411">
        <w:rPr>
          <w:rStyle w:val="x2y1"/>
        </w:rPr>
        <w:t>runtimeFault</w:t>
      </w:r>
      <w:r>
        <w:rPr>
          <w:rStyle w:val="x2y1"/>
        </w:rPr>
        <w:t>:</w:t>
      </w:r>
    </w:p>
    <w:p w:rsidR="00C82D57" w:rsidRDefault="00C82D57" w:rsidP="0082603F">
      <w:pPr>
        <w:spacing w:line="240" w:lineRule="auto"/>
        <w:ind w:left="1080"/>
        <w:rPr>
          <w:rStyle w:val="x2y1"/>
        </w:rPr>
      </w:pPr>
      <w:r>
        <w:rPr>
          <w:rStyle w:val="x2y1"/>
        </w:rPr>
        <w:t>For any run time fault exception while transformation in Parallel flows catch the exception and throwing run time fault exception and appending the fault message to the title.</w:t>
      </w:r>
    </w:p>
    <w:p w:rsidR="00AE646D" w:rsidRDefault="00AE646D" w:rsidP="0082603F">
      <w:pPr>
        <w:spacing w:line="240" w:lineRule="auto"/>
        <w:ind w:left="1080"/>
        <w:rPr>
          <w:rStyle w:val="x2y1"/>
        </w:rPr>
      </w:pPr>
    </w:p>
    <w:p w:rsidR="00C82D57" w:rsidRDefault="00C82D57" w:rsidP="0082603F">
      <w:pPr>
        <w:spacing w:line="240" w:lineRule="auto"/>
        <w:ind w:left="1080"/>
        <w:rPr>
          <w:rStyle w:val="x2y1"/>
        </w:rPr>
      </w:pPr>
      <w:r>
        <w:rPr>
          <w:rStyle w:val="x2y1"/>
        </w:rPr>
        <w:t>bindFault:</w:t>
      </w:r>
    </w:p>
    <w:p w:rsidR="00C82D57" w:rsidRDefault="00C82D57" w:rsidP="0082603F">
      <w:pPr>
        <w:spacing w:after="0" w:line="240" w:lineRule="auto"/>
        <w:ind w:left="1080"/>
        <w:rPr>
          <w:rStyle w:val="x2y1"/>
        </w:rPr>
      </w:pPr>
      <w:r>
        <w:rPr>
          <w:rStyle w:val="x2y1"/>
        </w:rPr>
        <w:t>For any data binding or data validations exceptions while transformation in Parallel flows catch the exception and throwing remote fault exception and appending the fault message to the title.</w:t>
      </w:r>
    </w:p>
    <w:p w:rsidR="00415FE1" w:rsidRDefault="00415FE1" w:rsidP="0082603F">
      <w:pPr>
        <w:spacing w:after="0" w:line="240" w:lineRule="auto"/>
        <w:ind w:left="1080"/>
        <w:rPr>
          <w:rFonts w:ascii="Arial" w:hAnsi="Arial" w:cs="Arial"/>
          <w:b/>
          <w:sz w:val="20"/>
          <w:szCs w:val="20"/>
        </w:rPr>
      </w:pPr>
    </w:p>
    <w:p w:rsidR="00C82D57" w:rsidRDefault="00C82D57" w:rsidP="0082603F">
      <w:pPr>
        <w:numPr>
          <w:ilvl w:val="0"/>
          <w:numId w:val="17"/>
        </w:numPr>
        <w:spacing w:after="0" w:line="240" w:lineRule="auto"/>
        <w:ind w:left="1080"/>
        <w:rPr>
          <w:rFonts w:ascii="Arial" w:hAnsi="Arial" w:cs="Arial"/>
          <w:b/>
          <w:sz w:val="20"/>
          <w:szCs w:val="20"/>
        </w:rPr>
      </w:pPr>
      <w:r w:rsidRPr="00E31C7C">
        <w:rPr>
          <w:rFonts w:ascii="Arial" w:hAnsi="Arial" w:cs="Arial"/>
          <w:b/>
          <w:sz w:val="20"/>
          <w:szCs w:val="20"/>
        </w:rPr>
        <w:t>Data</w:t>
      </w:r>
      <w:r>
        <w:rPr>
          <w:rFonts w:ascii="Arial" w:hAnsi="Arial" w:cs="Arial"/>
          <w:b/>
          <w:sz w:val="20"/>
          <w:szCs w:val="20"/>
        </w:rPr>
        <w:t xml:space="preserve"> </w:t>
      </w:r>
      <w:r w:rsidRPr="00E31C7C">
        <w:rPr>
          <w:rFonts w:ascii="Arial" w:hAnsi="Arial" w:cs="Arial"/>
          <w:b/>
          <w:sz w:val="20"/>
          <w:szCs w:val="20"/>
        </w:rPr>
        <w:t>Mapping</w:t>
      </w:r>
      <w:r>
        <w:rPr>
          <w:rFonts w:ascii="Arial" w:hAnsi="Arial" w:cs="Arial"/>
          <w:b/>
          <w:sz w:val="20"/>
          <w:szCs w:val="20"/>
        </w:rPr>
        <w:t xml:space="preserve"> (Transformations)</w:t>
      </w:r>
    </w:p>
    <w:p w:rsidR="00C82D57" w:rsidRDefault="00C82D57" w:rsidP="0082603F">
      <w:pPr>
        <w:spacing w:after="0" w:line="240" w:lineRule="auto"/>
        <w:ind w:left="1080"/>
        <w:rPr>
          <w:rFonts w:ascii="Arial" w:hAnsi="Arial" w:cs="Arial"/>
          <w:sz w:val="20"/>
          <w:szCs w:val="20"/>
        </w:rPr>
      </w:pPr>
    </w:p>
    <w:p w:rsidR="00C82D57" w:rsidRDefault="00C355BA" w:rsidP="0082603F">
      <w:pPr>
        <w:spacing w:after="0" w:line="240" w:lineRule="auto"/>
        <w:ind w:left="1080"/>
        <w:rPr>
          <w:rFonts w:ascii="Arial" w:hAnsi="Arial" w:cs="Arial"/>
          <w:sz w:val="20"/>
          <w:szCs w:val="20"/>
        </w:rPr>
      </w:pPr>
      <w:r w:rsidRPr="00C355BA">
        <w:rPr>
          <w:rFonts w:ascii="Arial" w:hAnsi="Arial" w:cs="Arial"/>
          <w:sz w:val="20"/>
          <w:szCs w:val="20"/>
        </w:rPr>
        <w:t>TransformationContactToSAP.xsl</w:t>
      </w:r>
      <w:r w:rsidR="00C82D57">
        <w:rPr>
          <w:rFonts w:ascii="Arial" w:hAnsi="Arial" w:cs="Arial"/>
          <w:sz w:val="20"/>
          <w:szCs w:val="20"/>
        </w:rPr>
        <w:tab/>
      </w:r>
    </w:p>
    <w:p w:rsidR="00597682" w:rsidRPr="00E31C7C" w:rsidRDefault="00597682" w:rsidP="0082603F">
      <w:pPr>
        <w:spacing w:after="0" w:line="240" w:lineRule="auto"/>
        <w:ind w:left="1080"/>
        <w:rPr>
          <w:rFonts w:ascii="Arial" w:hAnsi="Arial" w:cs="Arial"/>
          <w:sz w:val="20"/>
          <w:szCs w:val="20"/>
        </w:rPr>
      </w:pPr>
    </w:p>
    <w:p w:rsidR="00C82D57" w:rsidRDefault="00C82D57" w:rsidP="0082603F">
      <w:pPr>
        <w:numPr>
          <w:ilvl w:val="0"/>
          <w:numId w:val="17"/>
        </w:numPr>
        <w:spacing w:after="0" w:line="240" w:lineRule="auto"/>
        <w:ind w:left="1080"/>
        <w:rPr>
          <w:rFonts w:ascii="Arial" w:hAnsi="Arial" w:cs="Arial"/>
          <w:b/>
          <w:sz w:val="20"/>
          <w:szCs w:val="20"/>
        </w:rPr>
      </w:pPr>
      <w:r>
        <w:rPr>
          <w:rFonts w:ascii="Arial" w:hAnsi="Arial" w:cs="Arial"/>
          <w:b/>
          <w:sz w:val="20"/>
          <w:szCs w:val="20"/>
        </w:rPr>
        <w:t>Partner links:</w:t>
      </w:r>
    </w:p>
    <w:p w:rsidR="00C82D57" w:rsidRDefault="007A35A9" w:rsidP="0082603F">
      <w:pPr>
        <w:spacing w:after="0" w:line="240" w:lineRule="auto"/>
        <w:ind w:left="1080"/>
        <w:rPr>
          <w:rFonts w:ascii="Arial" w:hAnsi="Arial" w:cs="Arial"/>
          <w:sz w:val="20"/>
          <w:szCs w:val="20"/>
        </w:rPr>
      </w:pPr>
      <w:r>
        <w:rPr>
          <w:rFonts w:ascii="Arial" w:hAnsi="Arial" w:cs="Arial"/>
          <w:sz w:val="20"/>
          <w:szCs w:val="20"/>
        </w:rPr>
        <w:t>SAP</w:t>
      </w:r>
      <w:r w:rsidR="00182CF3">
        <w:rPr>
          <w:rFonts w:ascii="Arial" w:hAnsi="Arial" w:cs="Arial"/>
          <w:sz w:val="20"/>
          <w:szCs w:val="20"/>
        </w:rPr>
        <w:t>CM</w:t>
      </w:r>
      <w:r w:rsidR="00074417">
        <w:rPr>
          <w:rFonts w:ascii="Arial" w:hAnsi="Arial" w:cs="Arial"/>
          <w:sz w:val="20"/>
          <w:szCs w:val="20"/>
        </w:rPr>
        <w:t>Ext</w:t>
      </w:r>
      <w:r w:rsidR="00182CF3">
        <w:rPr>
          <w:rFonts w:ascii="Arial" w:hAnsi="Arial" w:cs="Arial"/>
          <w:sz w:val="20"/>
          <w:szCs w:val="20"/>
        </w:rPr>
        <w:t>_POLLING</w:t>
      </w:r>
      <w:r w:rsidR="00C82D57">
        <w:rPr>
          <w:rFonts w:ascii="Arial" w:hAnsi="Arial" w:cs="Arial"/>
          <w:sz w:val="20"/>
          <w:szCs w:val="20"/>
        </w:rPr>
        <w:t xml:space="preserve"> (DB Adapter)</w:t>
      </w:r>
    </w:p>
    <w:p w:rsidR="007A35A9" w:rsidRDefault="00FB4B6F" w:rsidP="0082603F">
      <w:pPr>
        <w:spacing w:after="0" w:line="240" w:lineRule="auto"/>
        <w:ind w:left="1080"/>
        <w:rPr>
          <w:rFonts w:ascii="Arial" w:hAnsi="Arial" w:cs="Arial"/>
          <w:sz w:val="20"/>
          <w:szCs w:val="20"/>
        </w:rPr>
      </w:pPr>
      <w:r>
        <w:rPr>
          <w:rFonts w:ascii="Arial" w:hAnsi="Arial" w:cs="Arial"/>
          <w:sz w:val="20"/>
          <w:szCs w:val="20"/>
        </w:rPr>
        <w:t xml:space="preserve"> (</w:t>
      </w:r>
      <w:r w:rsidR="00DA2B9F">
        <w:rPr>
          <w:rFonts w:ascii="Arial" w:hAnsi="Arial" w:cs="Arial"/>
          <w:sz w:val="20"/>
          <w:szCs w:val="20"/>
        </w:rPr>
        <w:t>SAP Provided WSDL</w:t>
      </w:r>
      <w:r w:rsidR="0081076B">
        <w:rPr>
          <w:rFonts w:ascii="Arial" w:hAnsi="Arial" w:cs="Arial"/>
          <w:sz w:val="20"/>
          <w:szCs w:val="20"/>
        </w:rPr>
        <w:t xml:space="preserve"> i.e. external wsdl</w:t>
      </w:r>
      <w:r w:rsidR="00DA2B9F">
        <w:rPr>
          <w:rFonts w:ascii="Arial" w:hAnsi="Arial" w:cs="Arial"/>
          <w:sz w:val="20"/>
          <w:szCs w:val="20"/>
        </w:rPr>
        <w:t>)</w:t>
      </w:r>
      <w:r w:rsidR="00D40B12">
        <w:rPr>
          <w:rFonts w:ascii="Arial" w:hAnsi="Arial" w:cs="Arial"/>
          <w:sz w:val="20"/>
          <w:szCs w:val="20"/>
        </w:rPr>
        <w:t xml:space="preserve"> </w:t>
      </w:r>
    </w:p>
    <w:p w:rsidR="00C82D57" w:rsidRPr="00C07059" w:rsidRDefault="00C82D57" w:rsidP="0082603F">
      <w:pPr>
        <w:spacing w:after="0" w:line="240" w:lineRule="auto"/>
        <w:ind w:left="1080"/>
        <w:rPr>
          <w:rFonts w:ascii="Arial" w:hAnsi="Arial" w:cs="Arial"/>
          <w:sz w:val="20"/>
          <w:szCs w:val="20"/>
        </w:rPr>
      </w:pPr>
    </w:p>
    <w:p w:rsidR="00C82D57" w:rsidRDefault="00C82D57" w:rsidP="0082603F">
      <w:pPr>
        <w:numPr>
          <w:ilvl w:val="0"/>
          <w:numId w:val="17"/>
        </w:numPr>
        <w:spacing w:after="0" w:line="240" w:lineRule="auto"/>
        <w:ind w:left="1080"/>
        <w:rPr>
          <w:rFonts w:ascii="Arial" w:hAnsi="Arial" w:cs="Arial"/>
          <w:b/>
          <w:sz w:val="20"/>
          <w:szCs w:val="20"/>
        </w:rPr>
      </w:pPr>
      <w:r>
        <w:rPr>
          <w:rFonts w:ascii="Arial" w:hAnsi="Arial" w:cs="Arial"/>
          <w:b/>
          <w:sz w:val="20"/>
          <w:szCs w:val="20"/>
        </w:rPr>
        <w:lastRenderedPageBreak/>
        <w:t>Database:</w:t>
      </w:r>
    </w:p>
    <w:p w:rsidR="00FB4B6F" w:rsidRDefault="00FB4B6F" w:rsidP="0082603F">
      <w:pPr>
        <w:spacing w:after="0" w:line="240" w:lineRule="auto"/>
        <w:ind w:left="1080"/>
        <w:rPr>
          <w:rFonts w:ascii="Arial" w:hAnsi="Arial" w:cs="Arial"/>
          <w:sz w:val="20"/>
          <w:szCs w:val="20"/>
        </w:rPr>
      </w:pPr>
    </w:p>
    <w:p w:rsidR="0017650C" w:rsidRDefault="00C82D57" w:rsidP="0082603F">
      <w:pPr>
        <w:spacing w:after="0" w:line="240" w:lineRule="auto"/>
        <w:ind w:left="1080"/>
        <w:rPr>
          <w:rFonts w:ascii="Arial" w:hAnsi="Arial" w:cs="Arial"/>
          <w:sz w:val="20"/>
          <w:szCs w:val="20"/>
        </w:rPr>
      </w:pPr>
      <w:r>
        <w:rPr>
          <w:rFonts w:ascii="Arial" w:hAnsi="Arial" w:cs="Arial"/>
          <w:sz w:val="20"/>
          <w:szCs w:val="20"/>
        </w:rPr>
        <w:t>Interface_buffer</w:t>
      </w:r>
      <w:r w:rsidR="00E31A1B">
        <w:rPr>
          <w:rFonts w:ascii="Arial" w:hAnsi="Arial" w:cs="Arial"/>
          <w:sz w:val="20"/>
          <w:szCs w:val="20"/>
        </w:rPr>
        <w:t xml:space="preserve">, </w:t>
      </w:r>
    </w:p>
    <w:p w:rsidR="00C90404" w:rsidRDefault="00E31A1B" w:rsidP="0082603F">
      <w:pPr>
        <w:spacing w:after="0" w:line="240" w:lineRule="auto"/>
        <w:ind w:left="1080"/>
        <w:rPr>
          <w:rFonts w:ascii="Arial" w:hAnsi="Arial" w:cs="Arial"/>
          <w:sz w:val="20"/>
          <w:szCs w:val="20"/>
        </w:rPr>
      </w:pPr>
      <w:r>
        <w:rPr>
          <w:rFonts w:ascii="Arial" w:hAnsi="Arial" w:cs="Arial"/>
          <w:sz w:val="20"/>
          <w:szCs w:val="20"/>
        </w:rPr>
        <w:t>Interface_Config</w:t>
      </w:r>
    </w:p>
    <w:p w:rsidR="00B70703" w:rsidRDefault="00B70703" w:rsidP="0082603F">
      <w:pPr>
        <w:spacing w:after="0" w:line="240" w:lineRule="auto"/>
        <w:ind w:left="1080"/>
        <w:rPr>
          <w:rFonts w:ascii="Arial" w:hAnsi="Arial" w:cs="Arial"/>
          <w:sz w:val="20"/>
          <w:szCs w:val="20"/>
        </w:rPr>
      </w:pPr>
    </w:p>
    <w:p w:rsidR="00B70703" w:rsidRDefault="00B70703" w:rsidP="0082603F">
      <w:pPr>
        <w:spacing w:after="0" w:line="240" w:lineRule="auto"/>
        <w:ind w:left="1080"/>
        <w:rPr>
          <w:rFonts w:ascii="Arial" w:hAnsi="Arial" w:cs="Arial"/>
          <w:sz w:val="20"/>
          <w:szCs w:val="20"/>
        </w:rPr>
      </w:pPr>
    </w:p>
    <w:p w:rsidR="00B70703" w:rsidRDefault="00B70703" w:rsidP="0082603F">
      <w:pPr>
        <w:spacing w:after="0" w:line="240" w:lineRule="auto"/>
        <w:ind w:left="1080"/>
        <w:rPr>
          <w:rFonts w:ascii="Arial" w:hAnsi="Arial" w:cs="Arial"/>
          <w:sz w:val="20"/>
          <w:szCs w:val="20"/>
        </w:rPr>
      </w:pPr>
    </w:p>
    <w:p w:rsidR="00B70703" w:rsidRDefault="00B70703" w:rsidP="00B70703">
      <w:pPr>
        <w:pStyle w:val="Heading9"/>
        <w:numPr>
          <w:ilvl w:val="0"/>
          <w:numId w:val="40"/>
        </w:numPr>
        <w:spacing w:line="240" w:lineRule="auto"/>
        <w:jc w:val="both"/>
        <w:rPr>
          <w:rFonts w:ascii="Arial" w:hAnsi="Arial" w:cs="Arial"/>
          <w:color w:val="auto"/>
          <w:sz w:val="24"/>
          <w:szCs w:val="24"/>
        </w:rPr>
      </w:pPr>
      <w:bookmarkStart w:id="48" w:name="_Toc285533940"/>
      <w:r>
        <w:rPr>
          <w:rFonts w:ascii="Arial" w:hAnsi="Arial" w:cs="Arial"/>
          <w:color w:val="auto"/>
          <w:sz w:val="24"/>
          <w:szCs w:val="24"/>
        </w:rPr>
        <w:t>SAPCM_ContactStatus</w:t>
      </w:r>
      <w:bookmarkEnd w:id="48"/>
    </w:p>
    <w:p w:rsidR="00B70703" w:rsidRDefault="00B70703" w:rsidP="00B70703">
      <w:pPr>
        <w:ind w:left="360"/>
        <w:rPr>
          <w:b/>
        </w:rPr>
      </w:pPr>
    </w:p>
    <w:p w:rsidR="00B70703" w:rsidRDefault="00B70703" w:rsidP="00B70703">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Purpose</w:t>
      </w:r>
    </w:p>
    <w:p w:rsidR="00B70703" w:rsidRDefault="00B70703" w:rsidP="00B70703">
      <w:pPr>
        <w:spacing w:after="0" w:line="240" w:lineRule="auto"/>
        <w:ind w:left="1080"/>
        <w:rPr>
          <w:rFonts w:ascii="Arial" w:hAnsi="Arial" w:cs="Arial"/>
          <w:sz w:val="20"/>
          <w:szCs w:val="20"/>
        </w:rPr>
      </w:pPr>
    </w:p>
    <w:p w:rsidR="00B70703" w:rsidRPr="00090BC3" w:rsidRDefault="00B70703" w:rsidP="00B70703">
      <w:pPr>
        <w:pStyle w:val="ListParagraph"/>
        <w:numPr>
          <w:ilvl w:val="0"/>
          <w:numId w:val="17"/>
        </w:numPr>
      </w:pPr>
      <w:r w:rsidRPr="00090BC3">
        <w:t xml:space="preserve">This </w:t>
      </w:r>
      <w:r>
        <w:t xml:space="preserve">ESB </w:t>
      </w:r>
      <w:r w:rsidRPr="00090BC3">
        <w:t xml:space="preserve">process receives a general contact </w:t>
      </w:r>
      <w:r>
        <w:t>response</w:t>
      </w:r>
      <w:r w:rsidRPr="00090BC3">
        <w:t xml:space="preserve"> </w:t>
      </w:r>
      <w:r w:rsidR="00C947A2">
        <w:t xml:space="preserve">from </w:t>
      </w:r>
      <w:r w:rsidR="00C947A2" w:rsidRPr="00090BC3">
        <w:t>SAP</w:t>
      </w:r>
      <w:r w:rsidRPr="00090BC3">
        <w:t xml:space="preserve"> web </w:t>
      </w:r>
      <w:r w:rsidR="00C947A2" w:rsidRPr="00090BC3">
        <w:t>service.</w:t>
      </w:r>
    </w:p>
    <w:p w:rsidR="00B70703" w:rsidRDefault="00B70703" w:rsidP="00B70703">
      <w:pPr>
        <w:numPr>
          <w:ilvl w:val="0"/>
          <w:numId w:val="17"/>
        </w:numPr>
        <w:spacing w:after="0" w:line="240" w:lineRule="auto"/>
        <w:ind w:left="1080"/>
        <w:rPr>
          <w:rFonts w:ascii="Arial" w:hAnsi="Arial" w:cs="Arial"/>
          <w:b/>
          <w:sz w:val="20"/>
          <w:szCs w:val="20"/>
        </w:rPr>
      </w:pPr>
      <w:r w:rsidRPr="00F33B2B">
        <w:rPr>
          <w:rFonts w:ascii="Arial" w:hAnsi="Arial" w:cs="Arial"/>
          <w:b/>
          <w:sz w:val="20"/>
          <w:szCs w:val="20"/>
        </w:rPr>
        <w:t xml:space="preserve"> </w:t>
      </w:r>
      <w:r>
        <w:rPr>
          <w:rFonts w:ascii="Arial" w:hAnsi="Arial" w:cs="Arial"/>
          <w:b/>
          <w:sz w:val="20"/>
          <w:szCs w:val="20"/>
        </w:rPr>
        <w:t>Program Logic:</w:t>
      </w:r>
    </w:p>
    <w:p w:rsidR="00B70703" w:rsidRPr="00485CD2" w:rsidRDefault="00B70703" w:rsidP="00B70703">
      <w:pPr>
        <w:spacing w:after="0" w:line="240" w:lineRule="auto"/>
        <w:ind w:left="1080"/>
        <w:rPr>
          <w:rFonts w:ascii="Arial" w:hAnsi="Arial" w:cs="Arial"/>
          <w:sz w:val="20"/>
          <w:szCs w:val="20"/>
        </w:rPr>
      </w:pPr>
    </w:p>
    <w:p w:rsidR="00B70703" w:rsidRDefault="00B70703" w:rsidP="00B70703">
      <w:pPr>
        <w:spacing w:after="0" w:line="240" w:lineRule="auto"/>
        <w:ind w:left="1080"/>
      </w:pPr>
      <w:r w:rsidRPr="00090BC3">
        <w:t xml:space="preserve">This </w:t>
      </w:r>
      <w:r>
        <w:t xml:space="preserve">ESB </w:t>
      </w:r>
      <w:r w:rsidRPr="00090BC3">
        <w:t xml:space="preserve">process receives a general contact </w:t>
      </w:r>
      <w:r>
        <w:t>response</w:t>
      </w:r>
      <w:r w:rsidRPr="00090BC3">
        <w:t xml:space="preserve"> </w:t>
      </w:r>
      <w:r>
        <w:t xml:space="preserve">from </w:t>
      </w:r>
      <w:r w:rsidRPr="00090BC3">
        <w:t>SAP web service</w:t>
      </w:r>
      <w:r>
        <w:t xml:space="preserve"> and route the message to SAPCM_PropagateContactStatus.</w:t>
      </w:r>
    </w:p>
    <w:p w:rsidR="00B70703" w:rsidRDefault="00B70703" w:rsidP="00B70703">
      <w:pPr>
        <w:spacing w:after="0" w:line="240" w:lineRule="auto"/>
        <w:ind w:left="1080"/>
        <w:rPr>
          <w:rFonts w:ascii="Arial" w:hAnsi="Arial" w:cs="Arial"/>
          <w:b/>
          <w:sz w:val="20"/>
          <w:szCs w:val="20"/>
        </w:rPr>
      </w:pPr>
    </w:p>
    <w:p w:rsidR="00B70703" w:rsidRPr="00485CD2" w:rsidRDefault="00B70703" w:rsidP="00B70703">
      <w:pPr>
        <w:numPr>
          <w:ilvl w:val="0"/>
          <w:numId w:val="17"/>
        </w:numPr>
        <w:spacing w:after="0" w:line="240" w:lineRule="auto"/>
        <w:ind w:left="1080"/>
        <w:rPr>
          <w:rFonts w:ascii="Arial" w:hAnsi="Arial" w:cs="Arial"/>
          <w:b/>
          <w:sz w:val="20"/>
          <w:szCs w:val="20"/>
        </w:rPr>
      </w:pPr>
      <w:r w:rsidRPr="00485CD2">
        <w:rPr>
          <w:rFonts w:ascii="Arial" w:hAnsi="Arial" w:cs="Arial"/>
          <w:b/>
          <w:sz w:val="20"/>
          <w:szCs w:val="20"/>
        </w:rPr>
        <w:t>Exception Handling:</w:t>
      </w:r>
    </w:p>
    <w:p w:rsidR="00B70703" w:rsidRDefault="00B70703" w:rsidP="00B70703">
      <w:pPr>
        <w:spacing w:after="0" w:line="240" w:lineRule="auto"/>
        <w:ind w:left="1080"/>
      </w:pPr>
    </w:p>
    <w:p w:rsidR="00B70703" w:rsidRDefault="00B70703" w:rsidP="00B70703">
      <w:pPr>
        <w:numPr>
          <w:ilvl w:val="0"/>
          <w:numId w:val="17"/>
        </w:numPr>
        <w:spacing w:after="0" w:line="240" w:lineRule="auto"/>
        <w:ind w:left="1080"/>
        <w:rPr>
          <w:rFonts w:ascii="Arial" w:hAnsi="Arial" w:cs="Arial"/>
          <w:b/>
          <w:sz w:val="20"/>
          <w:szCs w:val="20"/>
        </w:rPr>
      </w:pPr>
      <w:r w:rsidRPr="00E31C7C">
        <w:rPr>
          <w:rFonts w:ascii="Arial" w:hAnsi="Arial" w:cs="Arial"/>
          <w:b/>
          <w:sz w:val="20"/>
          <w:szCs w:val="20"/>
        </w:rPr>
        <w:t>Data</w:t>
      </w:r>
      <w:r>
        <w:rPr>
          <w:rFonts w:ascii="Arial" w:hAnsi="Arial" w:cs="Arial"/>
          <w:b/>
          <w:sz w:val="20"/>
          <w:szCs w:val="20"/>
        </w:rPr>
        <w:t xml:space="preserve"> </w:t>
      </w:r>
      <w:r w:rsidRPr="00E31C7C">
        <w:rPr>
          <w:rFonts w:ascii="Arial" w:hAnsi="Arial" w:cs="Arial"/>
          <w:b/>
          <w:sz w:val="20"/>
          <w:szCs w:val="20"/>
        </w:rPr>
        <w:t>Mapping</w:t>
      </w:r>
      <w:r>
        <w:rPr>
          <w:rFonts w:ascii="Arial" w:hAnsi="Arial" w:cs="Arial"/>
          <w:b/>
          <w:sz w:val="20"/>
          <w:szCs w:val="20"/>
        </w:rPr>
        <w:t xml:space="preserve"> (Transformations)</w:t>
      </w:r>
    </w:p>
    <w:p w:rsidR="00B70703" w:rsidRDefault="00B70703" w:rsidP="00B70703">
      <w:pPr>
        <w:spacing w:after="0" w:line="240" w:lineRule="auto"/>
        <w:ind w:left="1080"/>
        <w:rPr>
          <w:rFonts w:ascii="Arial" w:hAnsi="Arial" w:cs="Arial"/>
          <w:sz w:val="20"/>
          <w:szCs w:val="20"/>
        </w:rPr>
      </w:pPr>
    </w:p>
    <w:p w:rsidR="00B70703" w:rsidRDefault="00C355BA" w:rsidP="00B70703">
      <w:pPr>
        <w:spacing w:after="0" w:line="240" w:lineRule="auto"/>
        <w:ind w:left="1080"/>
        <w:rPr>
          <w:rFonts w:ascii="Arial" w:hAnsi="Arial" w:cs="Arial"/>
          <w:sz w:val="20"/>
          <w:szCs w:val="20"/>
        </w:rPr>
      </w:pPr>
      <w:r w:rsidRPr="00C355BA">
        <w:rPr>
          <w:rFonts w:ascii="Arial" w:hAnsi="Arial" w:cs="Arial"/>
          <w:sz w:val="20"/>
          <w:szCs w:val="20"/>
        </w:rPr>
        <w:t>MT_Contact_To_PublishContactRequestReponse.xsl</w:t>
      </w:r>
      <w:r w:rsidR="00B70703">
        <w:rPr>
          <w:rFonts w:ascii="Arial" w:hAnsi="Arial" w:cs="Arial"/>
          <w:sz w:val="20"/>
          <w:szCs w:val="20"/>
        </w:rPr>
        <w:tab/>
      </w:r>
    </w:p>
    <w:p w:rsidR="00B70703" w:rsidRPr="00E31C7C" w:rsidRDefault="00B70703" w:rsidP="00B70703">
      <w:pPr>
        <w:spacing w:after="0" w:line="240" w:lineRule="auto"/>
        <w:ind w:left="1080"/>
        <w:rPr>
          <w:rFonts w:ascii="Arial" w:hAnsi="Arial" w:cs="Arial"/>
          <w:sz w:val="20"/>
          <w:szCs w:val="20"/>
        </w:rPr>
      </w:pPr>
    </w:p>
    <w:p w:rsidR="00B70703" w:rsidRDefault="00B70703" w:rsidP="00B70703">
      <w:pPr>
        <w:numPr>
          <w:ilvl w:val="0"/>
          <w:numId w:val="17"/>
        </w:numPr>
        <w:spacing w:after="0" w:line="240" w:lineRule="auto"/>
        <w:ind w:left="1080"/>
        <w:rPr>
          <w:rFonts w:ascii="Arial" w:hAnsi="Arial" w:cs="Arial"/>
          <w:b/>
          <w:sz w:val="20"/>
          <w:szCs w:val="20"/>
        </w:rPr>
      </w:pPr>
      <w:r>
        <w:rPr>
          <w:rFonts w:ascii="Arial" w:hAnsi="Arial" w:cs="Arial"/>
          <w:b/>
          <w:sz w:val="20"/>
          <w:szCs w:val="20"/>
        </w:rPr>
        <w:t>Partner links:</w:t>
      </w:r>
    </w:p>
    <w:p w:rsidR="00B70703" w:rsidRDefault="00B70703" w:rsidP="00B70703">
      <w:pPr>
        <w:spacing w:after="0" w:line="240" w:lineRule="auto"/>
        <w:ind w:left="1080"/>
        <w:rPr>
          <w:rFonts w:ascii="Arial" w:hAnsi="Arial" w:cs="Arial"/>
          <w:sz w:val="20"/>
          <w:szCs w:val="20"/>
        </w:rPr>
      </w:pPr>
      <w:r>
        <w:rPr>
          <w:rFonts w:ascii="Arial" w:hAnsi="Arial" w:cs="Arial"/>
          <w:sz w:val="20"/>
          <w:szCs w:val="20"/>
        </w:rPr>
        <w:t xml:space="preserve">SAPCM_PropagateContactStatus </w:t>
      </w:r>
    </w:p>
    <w:p w:rsidR="00B70703" w:rsidRPr="00C07059" w:rsidRDefault="00B70703" w:rsidP="00B70703">
      <w:pPr>
        <w:spacing w:after="0" w:line="240" w:lineRule="auto"/>
        <w:ind w:left="1080"/>
        <w:rPr>
          <w:rFonts w:ascii="Arial" w:hAnsi="Arial" w:cs="Arial"/>
          <w:sz w:val="20"/>
          <w:szCs w:val="20"/>
        </w:rPr>
      </w:pPr>
    </w:p>
    <w:p w:rsidR="00B70703" w:rsidRDefault="00B70703" w:rsidP="00B70703">
      <w:pPr>
        <w:numPr>
          <w:ilvl w:val="0"/>
          <w:numId w:val="17"/>
        </w:numPr>
        <w:spacing w:after="0" w:line="240" w:lineRule="auto"/>
        <w:ind w:left="1080"/>
        <w:rPr>
          <w:rFonts w:ascii="Arial" w:hAnsi="Arial" w:cs="Arial"/>
          <w:b/>
          <w:sz w:val="20"/>
          <w:szCs w:val="20"/>
        </w:rPr>
      </w:pPr>
      <w:r>
        <w:rPr>
          <w:rFonts w:ascii="Arial" w:hAnsi="Arial" w:cs="Arial"/>
          <w:b/>
          <w:sz w:val="20"/>
          <w:szCs w:val="20"/>
        </w:rPr>
        <w:t>Database:</w:t>
      </w:r>
    </w:p>
    <w:p w:rsidR="00B70703" w:rsidRDefault="00B70703" w:rsidP="00B70703">
      <w:pPr>
        <w:spacing w:after="0" w:line="240" w:lineRule="auto"/>
        <w:ind w:left="1080"/>
        <w:rPr>
          <w:rFonts w:ascii="Arial" w:hAnsi="Arial" w:cs="Arial"/>
          <w:sz w:val="20"/>
          <w:szCs w:val="20"/>
        </w:rPr>
      </w:pPr>
    </w:p>
    <w:p w:rsidR="00B70703" w:rsidRDefault="00B70703" w:rsidP="00B70703">
      <w:pPr>
        <w:spacing w:after="0" w:line="240" w:lineRule="auto"/>
        <w:ind w:left="1080"/>
        <w:rPr>
          <w:rFonts w:ascii="Arial" w:hAnsi="Arial" w:cs="Arial"/>
          <w:sz w:val="20"/>
          <w:szCs w:val="20"/>
        </w:rPr>
      </w:pPr>
      <w:r>
        <w:rPr>
          <w:rFonts w:ascii="Arial" w:hAnsi="Arial" w:cs="Arial"/>
          <w:sz w:val="20"/>
          <w:szCs w:val="20"/>
        </w:rPr>
        <w:t>NA</w:t>
      </w:r>
    </w:p>
    <w:p w:rsidR="00B70703" w:rsidRDefault="00B70703" w:rsidP="00B70703">
      <w:pPr>
        <w:spacing w:after="0" w:line="240" w:lineRule="auto"/>
        <w:ind w:left="1080"/>
        <w:rPr>
          <w:rFonts w:ascii="Arial" w:hAnsi="Arial" w:cs="Arial"/>
          <w:sz w:val="20"/>
          <w:szCs w:val="20"/>
        </w:rPr>
      </w:pPr>
    </w:p>
    <w:p w:rsidR="00B70703" w:rsidRDefault="00B70703" w:rsidP="0082603F">
      <w:pPr>
        <w:spacing w:after="0" w:line="240" w:lineRule="auto"/>
        <w:ind w:left="1080"/>
        <w:rPr>
          <w:rFonts w:ascii="Arial" w:hAnsi="Arial" w:cs="Arial"/>
          <w:sz w:val="20"/>
          <w:szCs w:val="20"/>
        </w:rPr>
      </w:pPr>
    </w:p>
    <w:p w:rsidR="00B70703" w:rsidRDefault="00B70703" w:rsidP="0082603F">
      <w:pPr>
        <w:spacing w:after="0" w:line="240" w:lineRule="auto"/>
        <w:ind w:left="1080"/>
        <w:rPr>
          <w:rFonts w:ascii="Arial" w:hAnsi="Arial" w:cs="Arial"/>
          <w:sz w:val="20"/>
          <w:szCs w:val="20"/>
        </w:rPr>
      </w:pPr>
    </w:p>
    <w:p w:rsidR="00B70703" w:rsidRDefault="00B70703" w:rsidP="0082603F">
      <w:pPr>
        <w:spacing w:after="0" w:line="240" w:lineRule="auto"/>
        <w:ind w:left="1080"/>
        <w:rPr>
          <w:rFonts w:ascii="Arial" w:hAnsi="Arial" w:cs="Arial"/>
          <w:sz w:val="20"/>
          <w:szCs w:val="20"/>
        </w:rPr>
      </w:pPr>
    </w:p>
    <w:p w:rsidR="00B70703" w:rsidRDefault="00C355BA" w:rsidP="00B70703">
      <w:pPr>
        <w:pStyle w:val="Heading9"/>
        <w:numPr>
          <w:ilvl w:val="0"/>
          <w:numId w:val="40"/>
        </w:numPr>
        <w:spacing w:line="240" w:lineRule="auto"/>
        <w:jc w:val="both"/>
        <w:rPr>
          <w:rFonts w:ascii="Arial" w:hAnsi="Arial" w:cs="Arial"/>
          <w:color w:val="auto"/>
          <w:sz w:val="24"/>
          <w:szCs w:val="24"/>
        </w:rPr>
      </w:pPr>
      <w:r w:rsidRPr="00C355BA">
        <w:t xml:space="preserve"> </w:t>
      </w:r>
      <w:bookmarkStart w:id="49" w:name="_Toc285533941"/>
      <w:r w:rsidRPr="00C355BA">
        <w:rPr>
          <w:rFonts w:ascii="Arial" w:hAnsi="Arial" w:cs="Arial"/>
          <w:color w:val="auto"/>
          <w:sz w:val="24"/>
          <w:szCs w:val="24"/>
        </w:rPr>
        <w:t>CCRMCM_PropagateContactErrorStatus</w:t>
      </w:r>
      <w:bookmarkEnd w:id="49"/>
    </w:p>
    <w:p w:rsidR="00B70703" w:rsidRDefault="00B70703" w:rsidP="00B70703">
      <w:pPr>
        <w:ind w:left="360"/>
        <w:rPr>
          <w:b/>
        </w:rPr>
      </w:pPr>
    </w:p>
    <w:p w:rsidR="00B70703" w:rsidRDefault="00B70703" w:rsidP="00B70703">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Purpose</w:t>
      </w:r>
    </w:p>
    <w:p w:rsidR="00B70703" w:rsidRDefault="00B70703" w:rsidP="00B70703">
      <w:pPr>
        <w:spacing w:after="0" w:line="240" w:lineRule="auto"/>
        <w:ind w:left="1080"/>
        <w:rPr>
          <w:rFonts w:ascii="Arial" w:hAnsi="Arial" w:cs="Arial"/>
          <w:sz w:val="20"/>
          <w:szCs w:val="20"/>
        </w:rPr>
      </w:pPr>
    </w:p>
    <w:p w:rsidR="00B70703" w:rsidRPr="00090BC3" w:rsidRDefault="00B70703" w:rsidP="00B70703">
      <w:pPr>
        <w:pStyle w:val="ListParagraph"/>
        <w:numPr>
          <w:ilvl w:val="0"/>
          <w:numId w:val="17"/>
        </w:numPr>
      </w:pPr>
      <w:r w:rsidRPr="00090BC3">
        <w:t xml:space="preserve">This process receives a contact </w:t>
      </w:r>
      <w:r w:rsidR="00C947A2">
        <w:t>response</w:t>
      </w:r>
      <w:r w:rsidRPr="00090BC3">
        <w:t xml:space="preserve"> </w:t>
      </w:r>
      <w:r w:rsidR="00C947A2">
        <w:t xml:space="preserve">message from SAPCM_ContactStaus ESB process and </w:t>
      </w:r>
      <w:r w:rsidR="00C24B21">
        <w:t>propagate the same to SIEBEL MQ.</w:t>
      </w:r>
    </w:p>
    <w:p w:rsidR="00B70703" w:rsidRDefault="00B70703" w:rsidP="00B70703">
      <w:pPr>
        <w:numPr>
          <w:ilvl w:val="0"/>
          <w:numId w:val="17"/>
        </w:numPr>
        <w:spacing w:after="0" w:line="240" w:lineRule="auto"/>
        <w:ind w:left="1080"/>
        <w:rPr>
          <w:rFonts w:ascii="Arial" w:hAnsi="Arial" w:cs="Arial"/>
          <w:b/>
          <w:sz w:val="20"/>
          <w:szCs w:val="20"/>
        </w:rPr>
      </w:pPr>
      <w:r w:rsidRPr="00F33B2B">
        <w:rPr>
          <w:rFonts w:ascii="Arial" w:hAnsi="Arial" w:cs="Arial"/>
          <w:b/>
          <w:sz w:val="20"/>
          <w:szCs w:val="20"/>
        </w:rPr>
        <w:t xml:space="preserve"> </w:t>
      </w:r>
      <w:r>
        <w:rPr>
          <w:rFonts w:ascii="Arial" w:hAnsi="Arial" w:cs="Arial"/>
          <w:b/>
          <w:sz w:val="20"/>
          <w:szCs w:val="20"/>
        </w:rPr>
        <w:t>Program Logic:</w:t>
      </w:r>
    </w:p>
    <w:p w:rsidR="00B70703" w:rsidRPr="00485CD2" w:rsidRDefault="00B70703" w:rsidP="00B70703">
      <w:pPr>
        <w:spacing w:after="0" w:line="240" w:lineRule="auto"/>
        <w:ind w:left="1080"/>
        <w:rPr>
          <w:rFonts w:ascii="Arial" w:hAnsi="Arial" w:cs="Arial"/>
          <w:sz w:val="20"/>
          <w:szCs w:val="20"/>
        </w:rPr>
      </w:pPr>
    </w:p>
    <w:p w:rsidR="00C24B21" w:rsidRDefault="00C24B21" w:rsidP="00C24B21">
      <w:pPr>
        <w:pStyle w:val="ListParagraph"/>
        <w:numPr>
          <w:ilvl w:val="0"/>
          <w:numId w:val="17"/>
        </w:numPr>
      </w:pPr>
      <w:r w:rsidRPr="00090BC3">
        <w:t xml:space="preserve">This process receives a contact </w:t>
      </w:r>
      <w:r>
        <w:t>response</w:t>
      </w:r>
      <w:r w:rsidRPr="00090BC3">
        <w:t xml:space="preserve"> </w:t>
      </w:r>
      <w:r>
        <w:t xml:space="preserve">message from SAPCM_ContactStaus ESB process and </w:t>
      </w:r>
      <w:r w:rsidR="00C355BA">
        <w:t>if the response is error</w:t>
      </w:r>
      <w:r w:rsidR="009E7011">
        <w:t>,</w:t>
      </w:r>
      <w:r>
        <w:t>transform the message to SIEBEL format and propagates the same to SIEBEL MQ.</w:t>
      </w:r>
    </w:p>
    <w:p w:rsidR="009E7011" w:rsidRDefault="009E7011" w:rsidP="009E7011">
      <w:pPr>
        <w:pStyle w:val="ListParagraph"/>
      </w:pPr>
    </w:p>
    <w:p w:rsidR="00C355BA" w:rsidRDefault="009E7011" w:rsidP="00C355BA">
      <w:pPr>
        <w:pStyle w:val="ListParagraph"/>
        <w:numPr>
          <w:ilvl w:val="0"/>
          <w:numId w:val="17"/>
        </w:numPr>
      </w:pPr>
      <w:r>
        <w:t>Update the error message to BPEL sensor table for Monitoring purpose.</w:t>
      </w:r>
    </w:p>
    <w:p w:rsidR="00B70703" w:rsidRDefault="00B70703" w:rsidP="00B70703">
      <w:pPr>
        <w:spacing w:after="0" w:line="240" w:lineRule="auto"/>
        <w:ind w:left="1080"/>
        <w:rPr>
          <w:rFonts w:ascii="Arial" w:hAnsi="Arial" w:cs="Arial"/>
          <w:b/>
          <w:sz w:val="20"/>
          <w:szCs w:val="20"/>
        </w:rPr>
      </w:pPr>
    </w:p>
    <w:p w:rsidR="00B70703" w:rsidRPr="00485CD2" w:rsidRDefault="00B70703" w:rsidP="00B70703">
      <w:pPr>
        <w:numPr>
          <w:ilvl w:val="0"/>
          <w:numId w:val="17"/>
        </w:numPr>
        <w:spacing w:after="0" w:line="240" w:lineRule="auto"/>
        <w:ind w:left="1080"/>
        <w:rPr>
          <w:rFonts w:ascii="Arial" w:hAnsi="Arial" w:cs="Arial"/>
          <w:b/>
          <w:sz w:val="20"/>
          <w:szCs w:val="20"/>
        </w:rPr>
      </w:pPr>
      <w:r w:rsidRPr="00485CD2">
        <w:rPr>
          <w:rFonts w:ascii="Arial" w:hAnsi="Arial" w:cs="Arial"/>
          <w:b/>
          <w:sz w:val="20"/>
          <w:szCs w:val="20"/>
        </w:rPr>
        <w:t>Exception Handling:</w:t>
      </w:r>
    </w:p>
    <w:p w:rsidR="00B70703" w:rsidRDefault="00B70703" w:rsidP="00B70703">
      <w:pPr>
        <w:spacing w:after="0" w:line="240" w:lineRule="auto"/>
        <w:ind w:left="1080"/>
      </w:pPr>
    </w:p>
    <w:p w:rsidR="00B70703" w:rsidRPr="007B6411" w:rsidRDefault="00B70703" w:rsidP="00B70703">
      <w:pPr>
        <w:spacing w:line="240" w:lineRule="auto"/>
        <w:ind w:left="1080"/>
        <w:rPr>
          <w:rStyle w:val="x2y1"/>
        </w:rPr>
      </w:pPr>
      <w:r w:rsidRPr="007B6411">
        <w:rPr>
          <w:rStyle w:val="x2y1"/>
        </w:rPr>
        <w:t xml:space="preserve">For All the scopes in </w:t>
      </w:r>
      <w:r w:rsidR="00C355BA" w:rsidRPr="00C355BA">
        <w:rPr>
          <w:rStyle w:val="x2y1"/>
        </w:rPr>
        <w:t xml:space="preserve">CCRMCM_PropagateContactErrorStatus </w:t>
      </w:r>
      <w:r w:rsidRPr="007B6411">
        <w:rPr>
          <w:rStyle w:val="x2y1"/>
        </w:rPr>
        <w:t>catch all types exceptions and throwing the fault message.</w:t>
      </w:r>
    </w:p>
    <w:p w:rsidR="00B70703" w:rsidRPr="007B6411" w:rsidRDefault="00B70703" w:rsidP="00B70703">
      <w:pPr>
        <w:spacing w:after="0" w:line="240" w:lineRule="auto"/>
        <w:ind w:left="1080"/>
        <w:rPr>
          <w:b/>
        </w:rPr>
      </w:pPr>
    </w:p>
    <w:p w:rsidR="00B70703" w:rsidRDefault="00B70703" w:rsidP="00B70703">
      <w:pPr>
        <w:spacing w:line="240" w:lineRule="auto"/>
        <w:ind w:left="1080"/>
        <w:rPr>
          <w:rStyle w:val="x2y1"/>
        </w:rPr>
      </w:pPr>
      <w:r w:rsidRPr="007B6411">
        <w:rPr>
          <w:rStyle w:val="x2y1"/>
        </w:rPr>
        <w:lastRenderedPageBreak/>
        <w:t>remoteFault</w:t>
      </w:r>
      <w:r>
        <w:rPr>
          <w:rStyle w:val="x2y1"/>
        </w:rPr>
        <w:t>:</w:t>
      </w:r>
    </w:p>
    <w:p w:rsidR="00B70703" w:rsidRDefault="00B70703" w:rsidP="00B70703">
      <w:pPr>
        <w:spacing w:line="240" w:lineRule="auto"/>
        <w:ind w:left="1080"/>
        <w:rPr>
          <w:rStyle w:val="x2y1"/>
        </w:rPr>
      </w:pPr>
      <w:r>
        <w:rPr>
          <w:rStyle w:val="x2y1"/>
        </w:rPr>
        <w:t>For any Remote fault exception while transformation in Parallel flows catch the exception and throwing remote fault exception and appending the fault message to the title.</w:t>
      </w:r>
    </w:p>
    <w:p w:rsidR="00B70703" w:rsidRDefault="00B70703" w:rsidP="00B70703">
      <w:pPr>
        <w:spacing w:line="240" w:lineRule="auto"/>
        <w:ind w:left="1080"/>
        <w:rPr>
          <w:rStyle w:val="x2y1"/>
        </w:rPr>
      </w:pPr>
      <w:r w:rsidRPr="007B6411">
        <w:rPr>
          <w:rStyle w:val="x2y1"/>
        </w:rPr>
        <w:t>runtimeFault</w:t>
      </w:r>
      <w:r>
        <w:rPr>
          <w:rStyle w:val="x2y1"/>
        </w:rPr>
        <w:t>:</w:t>
      </w:r>
    </w:p>
    <w:p w:rsidR="00B70703" w:rsidRDefault="00B70703" w:rsidP="00B70703">
      <w:pPr>
        <w:spacing w:line="240" w:lineRule="auto"/>
        <w:ind w:left="1080"/>
        <w:rPr>
          <w:rStyle w:val="x2y1"/>
        </w:rPr>
      </w:pPr>
      <w:r>
        <w:rPr>
          <w:rStyle w:val="x2y1"/>
        </w:rPr>
        <w:t>For any run time fault exception while transformation in Parallel flows catch the exception and throwing run time fault exception and appending the fault message to the title.</w:t>
      </w:r>
    </w:p>
    <w:p w:rsidR="00B70703" w:rsidRDefault="00B70703" w:rsidP="00B70703">
      <w:pPr>
        <w:spacing w:line="240" w:lineRule="auto"/>
        <w:ind w:left="1080"/>
        <w:rPr>
          <w:rStyle w:val="x2y1"/>
        </w:rPr>
      </w:pPr>
    </w:p>
    <w:p w:rsidR="00B70703" w:rsidRDefault="00B70703" w:rsidP="00B70703">
      <w:pPr>
        <w:spacing w:line="240" w:lineRule="auto"/>
        <w:ind w:left="1080"/>
        <w:rPr>
          <w:rStyle w:val="x2y1"/>
        </w:rPr>
      </w:pPr>
      <w:r>
        <w:rPr>
          <w:rStyle w:val="x2y1"/>
        </w:rPr>
        <w:t>bindFault:</w:t>
      </w:r>
    </w:p>
    <w:p w:rsidR="00B70703" w:rsidRDefault="00B70703" w:rsidP="00B70703">
      <w:pPr>
        <w:spacing w:after="0" w:line="240" w:lineRule="auto"/>
        <w:ind w:left="1080"/>
        <w:rPr>
          <w:rStyle w:val="x2y1"/>
        </w:rPr>
      </w:pPr>
      <w:r>
        <w:rPr>
          <w:rStyle w:val="x2y1"/>
        </w:rPr>
        <w:t>For any data binding or data validations exceptions while transformation in Parallel flows catch the exception and throwing remote fault exception and appending the fault message to the title.</w:t>
      </w:r>
    </w:p>
    <w:p w:rsidR="00C24B21" w:rsidRDefault="00C24B21" w:rsidP="00B70703">
      <w:pPr>
        <w:spacing w:after="0" w:line="240" w:lineRule="auto"/>
        <w:ind w:left="1080"/>
        <w:rPr>
          <w:rFonts w:ascii="Arial" w:hAnsi="Arial" w:cs="Arial"/>
          <w:b/>
          <w:sz w:val="20"/>
          <w:szCs w:val="20"/>
        </w:rPr>
      </w:pPr>
    </w:p>
    <w:p w:rsidR="00B70703" w:rsidRDefault="00B70703" w:rsidP="00B70703">
      <w:pPr>
        <w:numPr>
          <w:ilvl w:val="0"/>
          <w:numId w:val="17"/>
        </w:numPr>
        <w:spacing w:after="0" w:line="240" w:lineRule="auto"/>
        <w:ind w:left="1080"/>
        <w:rPr>
          <w:rFonts w:ascii="Arial" w:hAnsi="Arial" w:cs="Arial"/>
          <w:b/>
          <w:sz w:val="20"/>
          <w:szCs w:val="20"/>
        </w:rPr>
      </w:pPr>
      <w:r w:rsidRPr="00E31C7C">
        <w:rPr>
          <w:rFonts w:ascii="Arial" w:hAnsi="Arial" w:cs="Arial"/>
          <w:b/>
          <w:sz w:val="20"/>
          <w:szCs w:val="20"/>
        </w:rPr>
        <w:t>Data</w:t>
      </w:r>
      <w:r>
        <w:rPr>
          <w:rFonts w:ascii="Arial" w:hAnsi="Arial" w:cs="Arial"/>
          <w:b/>
          <w:sz w:val="20"/>
          <w:szCs w:val="20"/>
        </w:rPr>
        <w:t xml:space="preserve"> </w:t>
      </w:r>
      <w:r w:rsidRPr="00E31C7C">
        <w:rPr>
          <w:rFonts w:ascii="Arial" w:hAnsi="Arial" w:cs="Arial"/>
          <w:b/>
          <w:sz w:val="20"/>
          <w:szCs w:val="20"/>
        </w:rPr>
        <w:t>Mapping</w:t>
      </w:r>
      <w:r>
        <w:rPr>
          <w:rFonts w:ascii="Arial" w:hAnsi="Arial" w:cs="Arial"/>
          <w:b/>
          <w:sz w:val="20"/>
          <w:szCs w:val="20"/>
        </w:rPr>
        <w:t xml:space="preserve"> (Transformations)</w:t>
      </w:r>
    </w:p>
    <w:p w:rsidR="00B70703" w:rsidRDefault="00B70703" w:rsidP="00B70703">
      <w:pPr>
        <w:spacing w:after="0" w:line="240" w:lineRule="auto"/>
        <w:ind w:left="1080"/>
        <w:rPr>
          <w:rFonts w:ascii="Arial" w:hAnsi="Arial" w:cs="Arial"/>
          <w:sz w:val="20"/>
          <w:szCs w:val="20"/>
        </w:rPr>
      </w:pPr>
    </w:p>
    <w:p w:rsidR="00B70703" w:rsidRDefault="00C355BA" w:rsidP="00B70703">
      <w:pPr>
        <w:spacing w:after="0" w:line="240" w:lineRule="auto"/>
        <w:ind w:left="1080"/>
        <w:rPr>
          <w:rFonts w:ascii="Arial" w:hAnsi="Arial" w:cs="Arial"/>
          <w:sz w:val="20"/>
          <w:szCs w:val="20"/>
        </w:rPr>
      </w:pPr>
      <w:r w:rsidRPr="00C355BA">
        <w:rPr>
          <w:rFonts w:ascii="Arial" w:hAnsi="Arial" w:cs="Arial"/>
          <w:sz w:val="20"/>
          <w:szCs w:val="20"/>
        </w:rPr>
        <w:t>TransformationContactErrorStatus.xsl</w:t>
      </w:r>
      <w:r w:rsidR="00B70703">
        <w:rPr>
          <w:rFonts w:ascii="Arial" w:hAnsi="Arial" w:cs="Arial"/>
          <w:sz w:val="20"/>
          <w:szCs w:val="20"/>
        </w:rPr>
        <w:tab/>
      </w:r>
    </w:p>
    <w:p w:rsidR="00B70703" w:rsidRPr="00E31C7C" w:rsidRDefault="00B70703" w:rsidP="00B70703">
      <w:pPr>
        <w:spacing w:after="0" w:line="240" w:lineRule="auto"/>
        <w:ind w:left="1080"/>
        <w:rPr>
          <w:rFonts w:ascii="Arial" w:hAnsi="Arial" w:cs="Arial"/>
          <w:sz w:val="20"/>
          <w:szCs w:val="20"/>
        </w:rPr>
      </w:pPr>
    </w:p>
    <w:p w:rsidR="00B70703" w:rsidRDefault="00B70703" w:rsidP="00B70703">
      <w:pPr>
        <w:numPr>
          <w:ilvl w:val="0"/>
          <w:numId w:val="17"/>
        </w:numPr>
        <w:spacing w:after="0" w:line="240" w:lineRule="auto"/>
        <w:ind w:left="1080"/>
        <w:rPr>
          <w:rFonts w:ascii="Arial" w:hAnsi="Arial" w:cs="Arial"/>
          <w:b/>
          <w:sz w:val="20"/>
          <w:szCs w:val="20"/>
        </w:rPr>
      </w:pPr>
      <w:r>
        <w:rPr>
          <w:rFonts w:ascii="Arial" w:hAnsi="Arial" w:cs="Arial"/>
          <w:b/>
          <w:sz w:val="20"/>
          <w:szCs w:val="20"/>
        </w:rPr>
        <w:t>Partner links:</w:t>
      </w:r>
    </w:p>
    <w:p w:rsidR="00C24B21" w:rsidRDefault="00C355BA" w:rsidP="00B70703">
      <w:pPr>
        <w:spacing w:after="0" w:line="240" w:lineRule="auto"/>
        <w:ind w:left="1080"/>
        <w:rPr>
          <w:rFonts w:ascii="Arial" w:hAnsi="Arial" w:cs="Arial"/>
          <w:sz w:val="20"/>
          <w:szCs w:val="20"/>
        </w:rPr>
      </w:pPr>
      <w:r w:rsidRPr="00C355BA">
        <w:rPr>
          <w:rFonts w:ascii="Arial" w:hAnsi="Arial" w:cs="Arial"/>
          <w:sz w:val="20"/>
          <w:szCs w:val="20"/>
        </w:rPr>
        <w:t>ContactStatusUpdate.wsdl</w:t>
      </w:r>
    </w:p>
    <w:p w:rsidR="00DD46BE" w:rsidRDefault="00DD46BE" w:rsidP="00B70703">
      <w:pPr>
        <w:spacing w:after="0" w:line="240" w:lineRule="auto"/>
        <w:ind w:left="1080"/>
        <w:rPr>
          <w:rFonts w:ascii="Arial" w:hAnsi="Arial" w:cs="Arial"/>
          <w:sz w:val="20"/>
          <w:szCs w:val="20"/>
        </w:rPr>
      </w:pPr>
    </w:p>
    <w:p w:rsidR="00DD46BE" w:rsidRDefault="00DD46BE" w:rsidP="00DD46BE">
      <w:pPr>
        <w:spacing w:after="0" w:line="240" w:lineRule="auto"/>
        <w:ind w:left="360" w:firstLine="720"/>
        <w:rPr>
          <w:rFonts w:ascii="Arial" w:hAnsi="Arial" w:cs="Arial"/>
          <w:sz w:val="20"/>
          <w:szCs w:val="20"/>
        </w:rPr>
      </w:pPr>
      <w:r>
        <w:rPr>
          <w:rFonts w:ascii="Arial" w:hAnsi="Arial" w:cs="Arial"/>
          <w:sz w:val="20"/>
          <w:szCs w:val="20"/>
        </w:rPr>
        <w:t>Queue Name:</w:t>
      </w:r>
      <w:r w:rsidRPr="00DD46BE">
        <w:rPr>
          <w:rFonts w:ascii="Arial" w:hAnsi="Arial" w:cs="Arial"/>
          <w:sz w:val="20"/>
          <w:szCs w:val="20"/>
        </w:rPr>
        <w:t xml:space="preserve"> </w:t>
      </w:r>
      <w:r>
        <w:rPr>
          <w:rFonts w:ascii="Arial" w:hAnsi="Arial" w:cs="Arial"/>
          <w:sz w:val="20"/>
          <w:szCs w:val="20"/>
        </w:rPr>
        <w:t>e_</w:t>
      </w:r>
      <w:r w:rsidRPr="00B214AF">
        <w:rPr>
          <w:rFonts w:ascii="Arial" w:hAnsi="Arial" w:cs="Arial"/>
          <w:sz w:val="20"/>
          <w:szCs w:val="20"/>
        </w:rPr>
        <w:t>EAI_CRM_CONT_ERR_RESP_Q</w:t>
      </w:r>
    </w:p>
    <w:p w:rsidR="00C24B21" w:rsidRDefault="00C24B21" w:rsidP="00B70703">
      <w:pPr>
        <w:spacing w:after="0" w:line="240" w:lineRule="auto"/>
        <w:ind w:left="1080"/>
        <w:rPr>
          <w:rFonts w:ascii="Arial" w:hAnsi="Arial" w:cs="Arial"/>
          <w:sz w:val="20"/>
          <w:szCs w:val="20"/>
        </w:rPr>
      </w:pPr>
    </w:p>
    <w:p w:rsidR="00C24B21" w:rsidRDefault="00C24B21" w:rsidP="00B70703">
      <w:pPr>
        <w:spacing w:after="0" w:line="240" w:lineRule="auto"/>
        <w:ind w:left="1080"/>
        <w:rPr>
          <w:rFonts w:ascii="Arial" w:hAnsi="Arial" w:cs="Arial"/>
          <w:sz w:val="20"/>
          <w:szCs w:val="20"/>
        </w:rPr>
      </w:pPr>
    </w:p>
    <w:p w:rsidR="00B70703" w:rsidRPr="00C07059" w:rsidRDefault="00B70703" w:rsidP="00B70703">
      <w:pPr>
        <w:spacing w:after="0" w:line="240" w:lineRule="auto"/>
        <w:ind w:left="1080"/>
        <w:rPr>
          <w:rFonts w:ascii="Arial" w:hAnsi="Arial" w:cs="Arial"/>
          <w:sz w:val="20"/>
          <w:szCs w:val="20"/>
        </w:rPr>
      </w:pPr>
    </w:p>
    <w:p w:rsidR="00B70703" w:rsidRDefault="00B70703" w:rsidP="00B70703">
      <w:pPr>
        <w:numPr>
          <w:ilvl w:val="0"/>
          <w:numId w:val="17"/>
        </w:numPr>
        <w:spacing w:after="0" w:line="240" w:lineRule="auto"/>
        <w:ind w:left="1080"/>
        <w:rPr>
          <w:rFonts w:ascii="Arial" w:hAnsi="Arial" w:cs="Arial"/>
          <w:b/>
          <w:sz w:val="20"/>
          <w:szCs w:val="20"/>
        </w:rPr>
      </w:pPr>
      <w:r>
        <w:rPr>
          <w:rFonts w:ascii="Arial" w:hAnsi="Arial" w:cs="Arial"/>
          <w:b/>
          <w:sz w:val="20"/>
          <w:szCs w:val="20"/>
        </w:rPr>
        <w:t>Database:</w:t>
      </w:r>
    </w:p>
    <w:p w:rsidR="00B70703" w:rsidRDefault="00B70703" w:rsidP="00B70703">
      <w:pPr>
        <w:spacing w:after="0" w:line="240" w:lineRule="auto"/>
        <w:ind w:left="1080"/>
        <w:rPr>
          <w:rFonts w:ascii="Arial" w:hAnsi="Arial" w:cs="Arial"/>
          <w:sz w:val="20"/>
          <w:szCs w:val="20"/>
        </w:rPr>
      </w:pPr>
    </w:p>
    <w:p w:rsidR="00B70703" w:rsidRDefault="00B70703" w:rsidP="00B70703">
      <w:pPr>
        <w:spacing w:after="0" w:line="240" w:lineRule="auto"/>
        <w:ind w:left="1080"/>
        <w:rPr>
          <w:rFonts w:ascii="Arial" w:hAnsi="Arial" w:cs="Arial"/>
          <w:sz w:val="20"/>
          <w:szCs w:val="20"/>
        </w:rPr>
      </w:pPr>
    </w:p>
    <w:p w:rsidR="00B70703" w:rsidRDefault="00B70703" w:rsidP="0082603F">
      <w:pPr>
        <w:spacing w:after="0" w:line="240" w:lineRule="auto"/>
        <w:ind w:left="1080"/>
        <w:rPr>
          <w:rFonts w:ascii="Arial" w:hAnsi="Arial" w:cs="Arial"/>
          <w:sz w:val="20"/>
          <w:szCs w:val="20"/>
        </w:rPr>
      </w:pPr>
    </w:p>
    <w:p w:rsidR="00C90404" w:rsidRDefault="00C90404" w:rsidP="0082603F">
      <w:pPr>
        <w:spacing w:after="0" w:line="240" w:lineRule="auto"/>
        <w:ind w:left="1080"/>
        <w:rPr>
          <w:rFonts w:ascii="Arial" w:hAnsi="Arial" w:cs="Arial"/>
          <w:sz w:val="20"/>
          <w:szCs w:val="20"/>
        </w:rPr>
      </w:pPr>
    </w:p>
    <w:p w:rsidR="006D5C5A" w:rsidRDefault="006D5C5A" w:rsidP="006D5C5A">
      <w:pPr>
        <w:pStyle w:val="Heading9"/>
        <w:numPr>
          <w:ilvl w:val="0"/>
          <w:numId w:val="40"/>
        </w:numPr>
        <w:spacing w:line="240" w:lineRule="auto"/>
        <w:jc w:val="both"/>
        <w:rPr>
          <w:rFonts w:ascii="Arial" w:hAnsi="Arial" w:cs="Arial"/>
          <w:color w:val="auto"/>
          <w:sz w:val="24"/>
          <w:szCs w:val="24"/>
        </w:rPr>
      </w:pPr>
      <w:bookmarkStart w:id="50" w:name="_Toc285533942"/>
      <w:r>
        <w:rPr>
          <w:rFonts w:ascii="Arial" w:hAnsi="Arial" w:cs="Arial"/>
          <w:color w:val="auto"/>
          <w:sz w:val="24"/>
          <w:szCs w:val="24"/>
        </w:rPr>
        <w:t>PL-SQL</w:t>
      </w:r>
      <w:bookmarkEnd w:id="50"/>
    </w:p>
    <w:p w:rsidR="006D5C5A" w:rsidRPr="002F02E9" w:rsidRDefault="006D5C5A" w:rsidP="006D5C5A"/>
    <w:p w:rsidR="006D5C5A" w:rsidRDefault="006D5C5A" w:rsidP="006D5C5A">
      <w:pPr>
        <w:ind w:left="810"/>
        <w:rPr>
          <w:rFonts w:ascii="Arial" w:hAnsi="Arial" w:cs="Arial"/>
          <w:sz w:val="20"/>
          <w:szCs w:val="20"/>
        </w:rPr>
      </w:pPr>
      <w:r w:rsidRPr="00DF3AE5">
        <w:rPr>
          <w:rFonts w:ascii="Arial" w:hAnsi="Arial" w:cs="Arial"/>
          <w:b/>
          <w:sz w:val="20"/>
          <w:szCs w:val="20"/>
        </w:rPr>
        <w:t>SAP</w:t>
      </w:r>
      <w:r>
        <w:rPr>
          <w:rFonts w:ascii="Arial" w:hAnsi="Arial" w:cs="Arial"/>
          <w:b/>
          <w:sz w:val="20"/>
          <w:szCs w:val="20"/>
        </w:rPr>
        <w:t>C</w:t>
      </w:r>
      <w:r w:rsidRPr="00DF3AE5">
        <w:rPr>
          <w:rFonts w:ascii="Arial" w:hAnsi="Arial" w:cs="Arial"/>
          <w:b/>
          <w:sz w:val="20"/>
          <w:szCs w:val="20"/>
        </w:rPr>
        <w:t>M</w:t>
      </w:r>
      <w:r w:rsidR="00AC1FB7">
        <w:rPr>
          <w:rFonts w:ascii="Arial" w:hAnsi="Arial" w:cs="Arial"/>
          <w:b/>
          <w:sz w:val="20"/>
          <w:szCs w:val="20"/>
        </w:rPr>
        <w:t>Ext</w:t>
      </w:r>
      <w:r w:rsidRPr="00DF3AE5">
        <w:rPr>
          <w:rFonts w:ascii="Arial" w:hAnsi="Arial" w:cs="Arial"/>
          <w:b/>
          <w:sz w:val="20"/>
          <w:szCs w:val="20"/>
        </w:rPr>
        <w:t>_POLLING_</w:t>
      </w:r>
      <w:r>
        <w:rPr>
          <w:rFonts w:ascii="Arial" w:hAnsi="Arial" w:cs="Arial"/>
          <w:b/>
          <w:sz w:val="20"/>
          <w:szCs w:val="20"/>
        </w:rPr>
        <w:t>V</w:t>
      </w:r>
    </w:p>
    <w:p w:rsidR="004308CF" w:rsidRPr="004308CF" w:rsidRDefault="006D5C5A" w:rsidP="004308CF">
      <w:pPr>
        <w:spacing w:after="0" w:line="240" w:lineRule="auto"/>
        <w:ind w:left="1080"/>
        <w:rPr>
          <w:rFonts w:ascii="Arial" w:hAnsi="Arial" w:cs="Arial"/>
          <w:sz w:val="20"/>
          <w:szCs w:val="20"/>
        </w:rPr>
      </w:pPr>
      <w:r>
        <w:rPr>
          <w:rFonts w:ascii="Arial" w:hAnsi="Arial" w:cs="Arial"/>
          <w:sz w:val="20"/>
          <w:szCs w:val="20"/>
        </w:rPr>
        <w:tab/>
      </w:r>
      <w:r w:rsidR="004308CF" w:rsidRPr="004308CF">
        <w:rPr>
          <w:rFonts w:ascii="Arial" w:hAnsi="Arial" w:cs="Arial"/>
          <w:sz w:val="20"/>
          <w:szCs w:val="20"/>
        </w:rPr>
        <w:t>CREATE</w:t>
      </w:r>
      <w:r w:rsidR="00AC1FB7">
        <w:rPr>
          <w:rFonts w:ascii="Arial" w:hAnsi="Arial" w:cs="Arial"/>
          <w:sz w:val="20"/>
          <w:szCs w:val="20"/>
        </w:rPr>
        <w:t xml:space="preserve"> OR REPLACE FORCE VIEW SAPCMExt</w:t>
      </w:r>
      <w:r w:rsidR="004308CF" w:rsidRPr="004308CF">
        <w:rPr>
          <w:rFonts w:ascii="Arial" w:hAnsi="Arial" w:cs="Arial"/>
          <w:sz w:val="20"/>
          <w:szCs w:val="20"/>
        </w:rPr>
        <w:t xml:space="preserve">_POLLING_V ("ID", "CREATED", "PAYLOAD", "INTERFACE_ID", "REFERENCE_ID", "STATE", "LAST_UPDATED") AS </w:t>
      </w:r>
    </w:p>
    <w:p w:rsidR="004308CF" w:rsidRPr="004308CF" w:rsidRDefault="004308CF" w:rsidP="004308CF">
      <w:pPr>
        <w:spacing w:after="0" w:line="240" w:lineRule="auto"/>
        <w:ind w:left="1080"/>
        <w:rPr>
          <w:rFonts w:ascii="Arial" w:hAnsi="Arial" w:cs="Arial"/>
          <w:sz w:val="20"/>
          <w:szCs w:val="20"/>
        </w:rPr>
      </w:pPr>
      <w:r w:rsidRPr="004308CF">
        <w:rPr>
          <w:rFonts w:ascii="Arial" w:hAnsi="Arial" w:cs="Arial"/>
          <w:sz w:val="20"/>
          <w:szCs w:val="20"/>
        </w:rPr>
        <w:t xml:space="preserve">  select ib.id, ib.created, ib.payload, ib.interface_id, ib.reference_id, ib.state, ib.last_updated</w:t>
      </w:r>
    </w:p>
    <w:p w:rsidR="004308CF" w:rsidRPr="004308CF" w:rsidRDefault="004308CF" w:rsidP="004308CF">
      <w:pPr>
        <w:spacing w:after="0" w:line="240" w:lineRule="auto"/>
        <w:ind w:left="1080"/>
        <w:rPr>
          <w:rFonts w:ascii="Arial" w:hAnsi="Arial" w:cs="Arial"/>
          <w:sz w:val="20"/>
          <w:szCs w:val="20"/>
        </w:rPr>
      </w:pPr>
      <w:r w:rsidRPr="004308CF">
        <w:rPr>
          <w:rFonts w:ascii="Arial" w:hAnsi="Arial" w:cs="Arial"/>
          <w:sz w:val="20"/>
          <w:szCs w:val="20"/>
        </w:rPr>
        <w:t>from eaiowner.interface_buffer ib, eaiowner.interface_config ic</w:t>
      </w:r>
    </w:p>
    <w:p w:rsidR="004308CF" w:rsidRPr="004308CF" w:rsidRDefault="00AC1FB7" w:rsidP="004308CF">
      <w:pPr>
        <w:spacing w:after="0" w:line="240" w:lineRule="auto"/>
        <w:ind w:left="1080"/>
        <w:rPr>
          <w:rFonts w:ascii="Arial" w:hAnsi="Arial" w:cs="Arial"/>
          <w:sz w:val="20"/>
          <w:szCs w:val="20"/>
        </w:rPr>
      </w:pPr>
      <w:r>
        <w:rPr>
          <w:rFonts w:ascii="Arial" w:hAnsi="Arial" w:cs="Arial"/>
          <w:sz w:val="20"/>
          <w:szCs w:val="20"/>
        </w:rPr>
        <w:t xml:space="preserve">    where ic.ID = 'SAPCMExt</w:t>
      </w:r>
      <w:r w:rsidR="004308CF" w:rsidRPr="004308CF">
        <w:rPr>
          <w:rFonts w:ascii="Arial" w:hAnsi="Arial" w:cs="Arial"/>
          <w:sz w:val="20"/>
          <w:szCs w:val="20"/>
        </w:rPr>
        <w:t>'</w:t>
      </w:r>
    </w:p>
    <w:p w:rsidR="004308CF" w:rsidRPr="004308CF" w:rsidRDefault="004308CF" w:rsidP="004308CF">
      <w:pPr>
        <w:spacing w:after="0" w:line="240" w:lineRule="auto"/>
        <w:ind w:left="1080"/>
        <w:rPr>
          <w:rFonts w:ascii="Arial" w:hAnsi="Arial" w:cs="Arial"/>
          <w:sz w:val="20"/>
          <w:szCs w:val="20"/>
        </w:rPr>
      </w:pPr>
      <w:r w:rsidRPr="004308CF">
        <w:rPr>
          <w:rFonts w:ascii="Arial" w:hAnsi="Arial" w:cs="Arial"/>
          <w:sz w:val="20"/>
          <w:szCs w:val="20"/>
        </w:rPr>
        <w:t xml:space="preserve">    and ic.state = 'ON'</w:t>
      </w:r>
    </w:p>
    <w:p w:rsidR="004308CF" w:rsidRPr="004308CF" w:rsidRDefault="004308CF" w:rsidP="004308CF">
      <w:pPr>
        <w:spacing w:after="0" w:line="240" w:lineRule="auto"/>
        <w:ind w:left="1080"/>
        <w:rPr>
          <w:rFonts w:ascii="Arial" w:hAnsi="Arial" w:cs="Arial"/>
          <w:sz w:val="20"/>
          <w:szCs w:val="20"/>
        </w:rPr>
      </w:pPr>
      <w:r w:rsidRPr="004308CF">
        <w:rPr>
          <w:rFonts w:ascii="Arial" w:hAnsi="Arial" w:cs="Arial"/>
          <w:sz w:val="20"/>
          <w:szCs w:val="20"/>
        </w:rPr>
        <w:t xml:space="preserve">    and ic.IS_AVAILABLE = 'Y'</w:t>
      </w:r>
    </w:p>
    <w:p w:rsidR="004308CF" w:rsidRPr="004308CF" w:rsidRDefault="004308CF" w:rsidP="004308CF">
      <w:pPr>
        <w:spacing w:after="0" w:line="240" w:lineRule="auto"/>
        <w:ind w:left="1080"/>
        <w:rPr>
          <w:rFonts w:ascii="Arial" w:hAnsi="Arial" w:cs="Arial"/>
          <w:sz w:val="20"/>
          <w:szCs w:val="20"/>
        </w:rPr>
      </w:pPr>
      <w:r w:rsidRPr="004308CF">
        <w:rPr>
          <w:rFonts w:ascii="Arial" w:hAnsi="Arial" w:cs="Arial"/>
          <w:sz w:val="20"/>
          <w:szCs w:val="20"/>
        </w:rPr>
        <w:t xml:space="preserve">    and ib.INTERFACE_ID = ic.ID</w:t>
      </w:r>
    </w:p>
    <w:p w:rsidR="004308CF" w:rsidRPr="004308CF" w:rsidRDefault="004308CF" w:rsidP="004308CF">
      <w:pPr>
        <w:spacing w:after="0" w:line="240" w:lineRule="auto"/>
        <w:ind w:left="1080"/>
        <w:rPr>
          <w:rFonts w:ascii="Arial" w:hAnsi="Arial" w:cs="Arial"/>
          <w:sz w:val="20"/>
          <w:szCs w:val="20"/>
        </w:rPr>
      </w:pPr>
      <w:r w:rsidRPr="004308CF">
        <w:rPr>
          <w:rFonts w:ascii="Arial" w:hAnsi="Arial" w:cs="Arial"/>
          <w:sz w:val="20"/>
          <w:szCs w:val="20"/>
        </w:rPr>
        <w:t xml:space="preserve">    and ib.STATE in ('N','R')</w:t>
      </w:r>
    </w:p>
    <w:p w:rsidR="006D5C5A" w:rsidRDefault="004308CF" w:rsidP="004308CF">
      <w:pPr>
        <w:spacing w:after="0" w:line="240" w:lineRule="auto"/>
        <w:ind w:left="1080"/>
        <w:rPr>
          <w:rFonts w:ascii="Arial" w:hAnsi="Arial" w:cs="Arial"/>
          <w:sz w:val="20"/>
          <w:szCs w:val="20"/>
        </w:rPr>
      </w:pPr>
      <w:r w:rsidRPr="004308CF">
        <w:rPr>
          <w:rFonts w:ascii="Arial" w:hAnsi="Arial" w:cs="Arial"/>
          <w:sz w:val="20"/>
          <w:szCs w:val="20"/>
        </w:rPr>
        <w:t xml:space="preserve">    and ib.SEND_ATTEMPTS &lt; ic.MAX_SEND_ATTEMPTS;</w:t>
      </w:r>
    </w:p>
    <w:p w:rsidR="004308CF" w:rsidRDefault="004308CF" w:rsidP="004308CF">
      <w:pPr>
        <w:spacing w:after="0" w:line="240" w:lineRule="auto"/>
        <w:ind w:left="1080"/>
        <w:rPr>
          <w:b/>
        </w:rPr>
      </w:pPr>
    </w:p>
    <w:p w:rsidR="006D5C5A" w:rsidRPr="00DF3AE5" w:rsidRDefault="006D5C5A" w:rsidP="006D5C5A">
      <w:pPr>
        <w:ind w:left="810"/>
        <w:rPr>
          <w:b/>
        </w:rPr>
      </w:pPr>
      <w:r w:rsidRPr="00DF3AE5">
        <w:rPr>
          <w:b/>
        </w:rPr>
        <w:t xml:space="preserve">SAP </w:t>
      </w:r>
      <w:r>
        <w:rPr>
          <w:b/>
        </w:rPr>
        <w:t>C</w:t>
      </w:r>
      <w:r w:rsidRPr="00DF3AE5">
        <w:rPr>
          <w:b/>
        </w:rPr>
        <w:t>M Interface Config:</w:t>
      </w:r>
    </w:p>
    <w:p w:rsidR="006D5C5A" w:rsidRDefault="004308CF" w:rsidP="006D5C5A">
      <w:pPr>
        <w:spacing w:after="0" w:line="240" w:lineRule="auto"/>
        <w:ind w:left="1080"/>
        <w:rPr>
          <w:rFonts w:ascii="Arial" w:hAnsi="Arial" w:cs="Arial"/>
          <w:sz w:val="20"/>
          <w:szCs w:val="20"/>
        </w:rPr>
      </w:pPr>
      <w:r w:rsidRPr="004308CF">
        <w:rPr>
          <w:rFonts w:ascii="Arial" w:hAnsi="Arial" w:cs="Arial"/>
          <w:sz w:val="20"/>
          <w:szCs w:val="20"/>
        </w:rPr>
        <w:t>Insert into INTERFACE_CONFIG (ID,STATE,LAST_UPDATED,IS_AVAILABLE,SHUTOFF_THRESHOLD_SECONDS,SHUTOFF_THRESHOLD_MESSAGES,MAX_S</w:t>
      </w:r>
      <w:r w:rsidR="00312607">
        <w:rPr>
          <w:rFonts w:ascii="Arial" w:hAnsi="Arial" w:cs="Arial"/>
          <w:sz w:val="20"/>
          <w:szCs w:val="20"/>
        </w:rPr>
        <w:t>END_ATTEMPTS) values ('SAPCMExt</w:t>
      </w:r>
      <w:r w:rsidRPr="004308CF">
        <w:rPr>
          <w:rFonts w:ascii="Arial" w:hAnsi="Arial" w:cs="Arial"/>
          <w:sz w:val="20"/>
          <w:szCs w:val="20"/>
        </w:rPr>
        <w:t>','ON',null,'Y',null,10,10);</w:t>
      </w:r>
    </w:p>
    <w:p w:rsidR="004308CF" w:rsidRDefault="004308CF" w:rsidP="006D5C5A">
      <w:pPr>
        <w:spacing w:after="0" w:line="240" w:lineRule="auto"/>
        <w:ind w:left="1080"/>
        <w:rPr>
          <w:rFonts w:ascii="Arial" w:hAnsi="Arial" w:cs="Arial"/>
          <w:sz w:val="20"/>
          <w:szCs w:val="20"/>
        </w:rPr>
      </w:pPr>
    </w:p>
    <w:p w:rsidR="004308CF" w:rsidRDefault="004308CF" w:rsidP="006D5C5A">
      <w:pPr>
        <w:spacing w:after="0" w:line="240" w:lineRule="auto"/>
        <w:ind w:left="1080"/>
        <w:rPr>
          <w:rFonts w:ascii="Arial" w:hAnsi="Arial" w:cs="Arial"/>
          <w:sz w:val="20"/>
          <w:szCs w:val="20"/>
        </w:rPr>
      </w:pPr>
    </w:p>
    <w:p w:rsidR="004308CF" w:rsidRDefault="004308CF" w:rsidP="006D5C5A">
      <w:pPr>
        <w:spacing w:after="0" w:line="240" w:lineRule="auto"/>
        <w:ind w:left="1080"/>
        <w:rPr>
          <w:b/>
        </w:rPr>
      </w:pPr>
      <w:r w:rsidRPr="004308CF">
        <w:rPr>
          <w:b/>
        </w:rPr>
        <w:t>Sequencer</w:t>
      </w:r>
    </w:p>
    <w:p w:rsidR="004308CF" w:rsidRDefault="004308CF" w:rsidP="006D5C5A">
      <w:pPr>
        <w:spacing w:after="0" w:line="240" w:lineRule="auto"/>
        <w:ind w:left="1080"/>
        <w:rPr>
          <w:b/>
        </w:rPr>
      </w:pPr>
    </w:p>
    <w:p w:rsidR="004308CF" w:rsidRPr="004308CF" w:rsidRDefault="004308CF" w:rsidP="004308CF">
      <w:pPr>
        <w:spacing w:after="0" w:line="240" w:lineRule="auto"/>
        <w:ind w:left="1080"/>
        <w:rPr>
          <w:rFonts w:ascii="Arial" w:hAnsi="Arial" w:cs="Arial"/>
          <w:sz w:val="20"/>
          <w:szCs w:val="20"/>
        </w:rPr>
      </w:pPr>
      <w:r w:rsidRPr="004308CF">
        <w:rPr>
          <w:rFonts w:ascii="Arial" w:hAnsi="Arial" w:cs="Arial"/>
          <w:sz w:val="20"/>
          <w:szCs w:val="20"/>
        </w:rPr>
        <w:t>INSERT INTO SEQR_MSG_TYPE (MESSAGE_TYPE,CONTEXT) VALUES</w:t>
      </w:r>
    </w:p>
    <w:p w:rsidR="004308CF" w:rsidRPr="004308CF" w:rsidRDefault="004308CF" w:rsidP="004308CF">
      <w:pPr>
        <w:spacing w:after="0" w:line="240" w:lineRule="auto"/>
        <w:ind w:left="1080"/>
        <w:rPr>
          <w:rFonts w:ascii="Arial" w:hAnsi="Arial" w:cs="Arial"/>
          <w:sz w:val="20"/>
          <w:szCs w:val="20"/>
        </w:rPr>
      </w:pPr>
      <w:r w:rsidRPr="004308CF">
        <w:rPr>
          <w:rFonts w:ascii="Arial" w:hAnsi="Arial" w:cs="Arial"/>
          <w:sz w:val="20"/>
          <w:szCs w:val="20"/>
        </w:rPr>
        <w:lastRenderedPageBreak/>
        <w:t>('SAP.ContactROWID','SAPCMEventManager');</w:t>
      </w:r>
    </w:p>
    <w:p w:rsidR="004A501B" w:rsidRDefault="004A501B" w:rsidP="0082603F">
      <w:pPr>
        <w:spacing w:after="0" w:line="240" w:lineRule="auto"/>
        <w:ind w:left="1080"/>
        <w:rPr>
          <w:rFonts w:ascii="Arial" w:hAnsi="Arial" w:cs="Arial"/>
          <w:sz w:val="20"/>
          <w:szCs w:val="20"/>
        </w:rPr>
      </w:pPr>
    </w:p>
    <w:p w:rsidR="004A501B" w:rsidRDefault="004A501B" w:rsidP="00AB1C50">
      <w:pPr>
        <w:ind w:left="1440"/>
        <w:rPr>
          <w:ins w:id="51" w:author="(Eswara) Geratayya Patchipulusu" w:date="2010-03-09T11:19:00Z"/>
        </w:rPr>
      </w:pPr>
    </w:p>
    <w:p w:rsidR="007257F1" w:rsidRDefault="00566DF2" w:rsidP="00952F91">
      <w:pPr>
        <w:pStyle w:val="Heading1"/>
        <w:numPr>
          <w:ilvl w:val="0"/>
          <w:numId w:val="12"/>
        </w:numPr>
        <w:ind w:left="540"/>
        <w:rPr>
          <w:rFonts w:ascii="Arial Black" w:hAnsi="Arial Black"/>
          <w:sz w:val="28"/>
          <w:szCs w:val="28"/>
        </w:rPr>
      </w:pPr>
      <w:r w:rsidRPr="00790486">
        <w:rPr>
          <w:bCs/>
          <w:sz w:val="28"/>
          <w:szCs w:val="28"/>
        </w:rPr>
        <w:t xml:space="preserve"> </w:t>
      </w:r>
      <w:r>
        <w:rPr>
          <w:bCs/>
          <w:sz w:val="28"/>
          <w:szCs w:val="28"/>
        </w:rPr>
        <w:t xml:space="preserve"> </w:t>
      </w:r>
      <w:bookmarkStart w:id="52" w:name="_Toc255393350"/>
      <w:bookmarkStart w:id="53" w:name="_Toc255393551"/>
      <w:bookmarkStart w:id="54" w:name="_Toc255393613"/>
      <w:bookmarkStart w:id="55" w:name="_Toc285533943"/>
      <w:r w:rsidR="007257F1" w:rsidRPr="007168D3">
        <w:rPr>
          <w:rFonts w:ascii="Arial Black" w:hAnsi="Arial Black"/>
          <w:sz w:val="24"/>
          <w:szCs w:val="24"/>
        </w:rPr>
        <w:t>Developer Notes</w:t>
      </w:r>
      <w:bookmarkEnd w:id="52"/>
      <w:bookmarkEnd w:id="53"/>
      <w:bookmarkEnd w:id="54"/>
      <w:bookmarkEnd w:id="55"/>
    </w:p>
    <w:p w:rsidR="00773B84" w:rsidRPr="00773B84" w:rsidRDefault="00773B84" w:rsidP="00773B84"/>
    <w:p w:rsidR="004B0004" w:rsidRDefault="004B0004" w:rsidP="00952F91">
      <w:pPr>
        <w:pStyle w:val="Heading5"/>
        <w:numPr>
          <w:ilvl w:val="4"/>
          <w:numId w:val="11"/>
        </w:numPr>
        <w:ind w:left="720"/>
        <w:jc w:val="both"/>
        <w:rPr>
          <w:b/>
        </w:rPr>
      </w:pPr>
      <w:bookmarkStart w:id="56" w:name="_Toc285533944"/>
      <w:r w:rsidRPr="002025EF">
        <w:rPr>
          <w:b/>
        </w:rPr>
        <w:t>Code management</w:t>
      </w:r>
      <w:bookmarkEnd w:id="56"/>
    </w:p>
    <w:p w:rsidR="00394F61" w:rsidRDefault="00394F61" w:rsidP="004D7317">
      <w:pPr>
        <w:spacing w:after="0" w:line="240" w:lineRule="auto"/>
        <w:ind w:left="1440" w:firstLine="720"/>
        <w:jc w:val="both"/>
        <w:rPr>
          <w:rFonts w:ascii="Arial" w:hAnsi="Arial" w:cs="Arial"/>
          <w:sz w:val="20"/>
          <w:szCs w:val="20"/>
        </w:rPr>
      </w:pPr>
      <w:r w:rsidRPr="00300353">
        <w:rPr>
          <w:rFonts w:ascii="Arial" w:hAnsi="Arial" w:cs="Arial"/>
          <w:sz w:val="20"/>
          <w:szCs w:val="20"/>
        </w:rPr>
        <w:t>For Code management and usage of subversion refer the document.</w:t>
      </w:r>
    </w:p>
    <w:p w:rsidR="00EB2E02" w:rsidRPr="00300353" w:rsidRDefault="00EB2E02" w:rsidP="00300353">
      <w:pPr>
        <w:spacing w:after="0" w:line="240" w:lineRule="auto"/>
        <w:ind w:left="1440"/>
        <w:jc w:val="both"/>
        <w:rPr>
          <w:rFonts w:ascii="Arial" w:hAnsi="Arial" w:cs="Arial"/>
          <w:sz w:val="20"/>
          <w:szCs w:val="20"/>
        </w:rPr>
      </w:pPr>
    </w:p>
    <w:p w:rsidR="007A61A0" w:rsidRPr="002025EF" w:rsidRDefault="00394F61" w:rsidP="000F004E">
      <w:pPr>
        <w:pStyle w:val="Heading5"/>
        <w:numPr>
          <w:ilvl w:val="4"/>
          <w:numId w:val="11"/>
        </w:numPr>
        <w:ind w:left="720"/>
        <w:jc w:val="both"/>
        <w:rPr>
          <w:b/>
        </w:rPr>
      </w:pPr>
      <w:r w:rsidRPr="00081ED4">
        <w:rPr>
          <w:rFonts w:ascii="Arial" w:hAnsi="Arial" w:cs="Arial"/>
        </w:rPr>
        <w:t xml:space="preserve"> </w:t>
      </w:r>
      <w:bookmarkStart w:id="57" w:name="_Toc285533945"/>
      <w:r w:rsidR="007A61A0" w:rsidRPr="002025EF">
        <w:rPr>
          <w:b/>
        </w:rPr>
        <w:t>Deployment Process:</w:t>
      </w:r>
      <w:bookmarkEnd w:id="57"/>
    </w:p>
    <w:p w:rsidR="007A61A0" w:rsidRDefault="007A61A0" w:rsidP="00E83AD1">
      <w:pPr>
        <w:spacing w:after="0" w:line="240" w:lineRule="auto"/>
        <w:ind w:left="1530"/>
        <w:jc w:val="both"/>
        <w:rPr>
          <w:rFonts w:ascii="Arial" w:hAnsi="Arial" w:cs="Arial"/>
        </w:rPr>
      </w:pPr>
      <w:r>
        <w:rPr>
          <w:rFonts w:ascii="Arial" w:hAnsi="Arial" w:cs="Arial"/>
        </w:rPr>
        <w:tab/>
      </w:r>
      <w:r w:rsidR="00773B84">
        <w:rPr>
          <w:rFonts w:ascii="Arial" w:hAnsi="Arial" w:cs="Arial"/>
        </w:rPr>
        <w:tab/>
      </w:r>
      <w:r w:rsidR="00394F61">
        <w:rPr>
          <w:rFonts w:ascii="Arial" w:hAnsi="Arial" w:cs="Arial"/>
        </w:rPr>
        <w:t xml:space="preserve"> </w:t>
      </w:r>
      <w:r w:rsidR="00394F61" w:rsidRPr="009575D4">
        <w:rPr>
          <w:rFonts w:ascii="Arial" w:hAnsi="Arial" w:cs="Arial"/>
          <w:sz w:val="20"/>
          <w:szCs w:val="20"/>
        </w:rPr>
        <w:t xml:space="preserve">The deployment process for BPEL, ESB </w:t>
      </w:r>
      <w:r w:rsidR="0059381F" w:rsidRPr="009575D4">
        <w:rPr>
          <w:rFonts w:ascii="Arial" w:hAnsi="Arial" w:cs="Arial"/>
          <w:sz w:val="20"/>
          <w:szCs w:val="20"/>
        </w:rPr>
        <w:t>or</w:t>
      </w:r>
      <w:r w:rsidR="00394F61" w:rsidRPr="009575D4">
        <w:rPr>
          <w:rFonts w:ascii="Arial" w:hAnsi="Arial" w:cs="Arial"/>
          <w:sz w:val="20"/>
          <w:szCs w:val="20"/>
        </w:rPr>
        <w:t xml:space="preserve"> </w:t>
      </w:r>
      <w:r w:rsidR="0035244B" w:rsidRPr="009575D4">
        <w:rPr>
          <w:rFonts w:ascii="Arial" w:hAnsi="Arial" w:cs="Arial"/>
          <w:sz w:val="20"/>
          <w:szCs w:val="20"/>
        </w:rPr>
        <w:t>web services</w:t>
      </w:r>
      <w:r w:rsidR="00394F61" w:rsidRPr="009575D4">
        <w:rPr>
          <w:rFonts w:ascii="Arial" w:hAnsi="Arial" w:cs="Arial"/>
          <w:sz w:val="20"/>
          <w:szCs w:val="20"/>
        </w:rPr>
        <w:t xml:space="preserve"> components and as well as for any other deployments like DB Scripts, Business rules configurations: refer EAI- B</w:t>
      </w:r>
      <w:r w:rsidR="000F004E">
        <w:rPr>
          <w:rFonts w:ascii="Arial" w:hAnsi="Arial" w:cs="Arial"/>
          <w:sz w:val="20"/>
          <w:szCs w:val="20"/>
        </w:rPr>
        <w:t>uild and Deployment Process.doc</w:t>
      </w:r>
      <w:r w:rsidR="004C0063">
        <w:rPr>
          <w:rFonts w:ascii="Arial" w:hAnsi="Arial" w:cs="Arial"/>
          <w:sz w:val="20"/>
          <w:szCs w:val="20"/>
        </w:rPr>
        <w:t xml:space="preserve"> </w:t>
      </w:r>
      <w:r w:rsidR="00394F61" w:rsidRPr="009575D4">
        <w:rPr>
          <w:rFonts w:ascii="Arial" w:hAnsi="Arial" w:cs="Arial"/>
          <w:sz w:val="20"/>
          <w:szCs w:val="20"/>
        </w:rPr>
        <w:t xml:space="preserve">in </w:t>
      </w:r>
      <w:r w:rsidR="00E43CB7" w:rsidRPr="009575D4">
        <w:rPr>
          <w:rFonts w:ascii="Arial" w:hAnsi="Arial" w:cs="Arial"/>
          <w:sz w:val="20"/>
          <w:szCs w:val="20"/>
        </w:rPr>
        <w:t>https://</w:t>
      </w:r>
      <w:r w:rsidR="009C1553">
        <w:rPr>
          <w:rFonts w:ascii="Arial" w:hAnsi="Arial" w:cs="Arial"/>
          <w:sz w:val="20"/>
          <w:szCs w:val="20"/>
        </w:rPr>
        <w:t>sami</w:t>
      </w:r>
      <w:r w:rsidR="00E43CB7" w:rsidRPr="009575D4">
        <w:rPr>
          <w:rFonts w:ascii="Arial" w:hAnsi="Arial" w:cs="Arial"/>
          <w:sz w:val="20"/>
          <w:szCs w:val="20"/>
        </w:rPr>
        <w:t>-crm6-eai.reutersdev.net/svn/</w:t>
      </w:r>
      <w:r w:rsidR="009C1553">
        <w:rPr>
          <w:rFonts w:ascii="Arial" w:hAnsi="Arial" w:cs="Arial"/>
          <w:sz w:val="20"/>
          <w:szCs w:val="20"/>
        </w:rPr>
        <w:t>sami</w:t>
      </w:r>
      <w:r w:rsidR="00E43CB7" w:rsidRPr="009575D4">
        <w:rPr>
          <w:rFonts w:ascii="Arial" w:hAnsi="Arial" w:cs="Arial"/>
          <w:sz w:val="20"/>
          <w:szCs w:val="20"/>
        </w:rPr>
        <w:t xml:space="preserve">-crm6-eai/trunk/dev/EAI-CRM61/R2releases/BuildDocs </w:t>
      </w:r>
      <w:r w:rsidR="00394F61" w:rsidRPr="009575D4">
        <w:rPr>
          <w:rFonts w:ascii="Arial" w:hAnsi="Arial" w:cs="Arial"/>
          <w:sz w:val="20"/>
          <w:szCs w:val="20"/>
        </w:rPr>
        <w:t>folder in SVN</w:t>
      </w:r>
      <w:r w:rsidR="00394F61">
        <w:rPr>
          <w:rFonts w:ascii="Arial" w:hAnsi="Arial" w:cs="Arial"/>
        </w:rPr>
        <w:t>.</w:t>
      </w:r>
    </w:p>
    <w:p w:rsidR="009C1553" w:rsidRDefault="009C1553" w:rsidP="00CF5741">
      <w:pPr>
        <w:spacing w:after="0" w:line="240" w:lineRule="auto"/>
        <w:ind w:left="-90" w:firstLine="1620"/>
        <w:jc w:val="both"/>
        <w:rPr>
          <w:rFonts w:ascii="Arial" w:hAnsi="Arial" w:cs="Arial"/>
        </w:rPr>
      </w:pPr>
    </w:p>
    <w:p w:rsidR="009C1553" w:rsidRDefault="009C1553" w:rsidP="00300353">
      <w:pPr>
        <w:spacing w:after="0" w:line="240" w:lineRule="auto"/>
        <w:jc w:val="both"/>
        <w:rPr>
          <w:rFonts w:ascii="Arial" w:hAnsi="Arial" w:cs="Arial"/>
        </w:rPr>
      </w:pPr>
    </w:p>
    <w:p w:rsidR="0017650C" w:rsidRDefault="0017650C" w:rsidP="00300353">
      <w:pPr>
        <w:spacing w:after="0" w:line="240" w:lineRule="auto"/>
        <w:jc w:val="both"/>
        <w:rPr>
          <w:rFonts w:ascii="Arial" w:hAnsi="Arial" w:cs="Arial"/>
        </w:rPr>
      </w:pPr>
    </w:p>
    <w:p w:rsidR="0017650C" w:rsidRDefault="0017650C" w:rsidP="00300353">
      <w:pPr>
        <w:spacing w:after="0" w:line="240" w:lineRule="auto"/>
        <w:jc w:val="both"/>
        <w:rPr>
          <w:rFonts w:ascii="Arial" w:hAnsi="Arial" w:cs="Arial"/>
        </w:rPr>
      </w:pPr>
    </w:p>
    <w:p w:rsidR="0017650C" w:rsidRDefault="0017650C" w:rsidP="00300353">
      <w:pPr>
        <w:spacing w:after="0" w:line="240" w:lineRule="auto"/>
        <w:jc w:val="both"/>
        <w:rPr>
          <w:rFonts w:ascii="Arial" w:hAnsi="Arial" w:cs="Arial"/>
        </w:rPr>
      </w:pPr>
    </w:p>
    <w:p w:rsidR="0017650C" w:rsidRDefault="0017650C" w:rsidP="00300353">
      <w:pPr>
        <w:spacing w:after="0" w:line="240" w:lineRule="auto"/>
        <w:jc w:val="both"/>
        <w:rPr>
          <w:rFonts w:ascii="Arial" w:hAnsi="Arial" w:cs="Arial"/>
        </w:rPr>
      </w:pPr>
    </w:p>
    <w:p w:rsidR="0017650C" w:rsidRDefault="0017650C" w:rsidP="00300353">
      <w:pPr>
        <w:spacing w:after="0" w:line="240" w:lineRule="auto"/>
        <w:jc w:val="both"/>
        <w:rPr>
          <w:rFonts w:ascii="Arial" w:hAnsi="Arial" w:cs="Arial"/>
        </w:rPr>
      </w:pPr>
    </w:p>
    <w:p w:rsidR="009C1553" w:rsidRDefault="009C1553" w:rsidP="00300353">
      <w:pPr>
        <w:spacing w:after="0" w:line="240" w:lineRule="auto"/>
        <w:jc w:val="both"/>
        <w:rPr>
          <w:rFonts w:ascii="Arial" w:hAnsi="Arial" w:cs="Arial"/>
        </w:rPr>
      </w:pPr>
    </w:p>
    <w:p w:rsidR="002055EB" w:rsidRPr="007168D3" w:rsidRDefault="002055EB" w:rsidP="00952F91">
      <w:pPr>
        <w:pStyle w:val="Heading1"/>
        <w:numPr>
          <w:ilvl w:val="0"/>
          <w:numId w:val="12"/>
        </w:numPr>
        <w:ind w:left="630"/>
        <w:rPr>
          <w:rFonts w:ascii="Arial Black" w:hAnsi="Arial Black"/>
          <w:sz w:val="24"/>
          <w:szCs w:val="24"/>
        </w:rPr>
      </w:pPr>
      <w:bookmarkStart w:id="58" w:name="_Toc255393351"/>
      <w:bookmarkStart w:id="59" w:name="_Toc255393552"/>
      <w:bookmarkStart w:id="60" w:name="_Toc255393614"/>
      <w:bookmarkStart w:id="61" w:name="_Toc285533946"/>
      <w:r w:rsidRPr="007168D3">
        <w:rPr>
          <w:rFonts w:ascii="Arial Black" w:hAnsi="Arial Black"/>
          <w:sz w:val="24"/>
          <w:szCs w:val="24"/>
        </w:rPr>
        <w:t>Issues/Workarounds:</w:t>
      </w:r>
      <w:bookmarkEnd w:id="58"/>
      <w:bookmarkEnd w:id="59"/>
      <w:bookmarkEnd w:id="60"/>
      <w:bookmarkEnd w:id="61"/>
    </w:p>
    <w:p w:rsidR="002055EB" w:rsidRPr="00081ED4" w:rsidRDefault="002055EB" w:rsidP="004B0004">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3014"/>
        <w:gridCol w:w="2417"/>
        <w:gridCol w:w="1208"/>
        <w:gridCol w:w="1209"/>
      </w:tblGrid>
      <w:tr w:rsidR="00C22A85" w:rsidRPr="00AC1312" w:rsidTr="00EB0549">
        <w:tc>
          <w:tcPr>
            <w:tcW w:w="1818" w:type="dxa"/>
          </w:tcPr>
          <w:p w:rsidR="007853F4" w:rsidRPr="00AC1312" w:rsidRDefault="007853F4" w:rsidP="00AC1312">
            <w:pPr>
              <w:jc w:val="both"/>
              <w:rPr>
                <w:rFonts w:ascii="Arial" w:hAnsi="Arial" w:cs="Arial"/>
              </w:rPr>
            </w:pPr>
            <w:r w:rsidRPr="00AC1312">
              <w:rPr>
                <w:rFonts w:ascii="Arial" w:hAnsi="Arial" w:cs="Arial"/>
              </w:rPr>
              <w:t>S.No</w:t>
            </w:r>
          </w:p>
        </w:tc>
        <w:tc>
          <w:tcPr>
            <w:tcW w:w="3014" w:type="dxa"/>
          </w:tcPr>
          <w:p w:rsidR="007853F4" w:rsidRPr="00AC1312" w:rsidRDefault="007853F4" w:rsidP="00AC1312">
            <w:pPr>
              <w:jc w:val="both"/>
              <w:rPr>
                <w:rFonts w:ascii="Arial" w:hAnsi="Arial" w:cs="Arial"/>
              </w:rPr>
            </w:pPr>
            <w:r w:rsidRPr="00AC1312">
              <w:rPr>
                <w:rFonts w:ascii="Arial" w:hAnsi="Arial" w:cs="Arial"/>
              </w:rPr>
              <w:t>Summary</w:t>
            </w:r>
          </w:p>
        </w:tc>
        <w:tc>
          <w:tcPr>
            <w:tcW w:w="2417" w:type="dxa"/>
          </w:tcPr>
          <w:p w:rsidR="007853F4" w:rsidRPr="00AC1312" w:rsidRDefault="007853F4" w:rsidP="00AC1312">
            <w:pPr>
              <w:jc w:val="both"/>
              <w:rPr>
                <w:rFonts w:ascii="Arial" w:hAnsi="Arial" w:cs="Arial"/>
              </w:rPr>
            </w:pPr>
            <w:r w:rsidRPr="00AC1312">
              <w:rPr>
                <w:rFonts w:ascii="Arial" w:hAnsi="Arial" w:cs="Arial"/>
              </w:rPr>
              <w:t>Status</w:t>
            </w:r>
          </w:p>
        </w:tc>
        <w:tc>
          <w:tcPr>
            <w:tcW w:w="1208" w:type="dxa"/>
          </w:tcPr>
          <w:p w:rsidR="007853F4" w:rsidRPr="00AC1312" w:rsidRDefault="007853F4" w:rsidP="00AC1312">
            <w:pPr>
              <w:jc w:val="both"/>
              <w:rPr>
                <w:rFonts w:ascii="Arial" w:hAnsi="Arial" w:cs="Arial"/>
              </w:rPr>
            </w:pPr>
            <w:r w:rsidRPr="00AC1312">
              <w:rPr>
                <w:rFonts w:ascii="Arial" w:hAnsi="Arial" w:cs="Arial"/>
              </w:rPr>
              <w:t>Assigned to</w:t>
            </w:r>
          </w:p>
        </w:tc>
        <w:tc>
          <w:tcPr>
            <w:tcW w:w="1209" w:type="dxa"/>
          </w:tcPr>
          <w:p w:rsidR="007853F4" w:rsidRPr="00AC1312" w:rsidRDefault="007853F4" w:rsidP="00AC1312">
            <w:pPr>
              <w:jc w:val="both"/>
              <w:rPr>
                <w:rFonts w:ascii="Arial" w:hAnsi="Arial" w:cs="Arial"/>
              </w:rPr>
            </w:pPr>
            <w:r w:rsidRPr="00AC1312">
              <w:rPr>
                <w:rFonts w:ascii="Arial" w:hAnsi="Arial" w:cs="Arial"/>
              </w:rPr>
              <w:t>Solution</w:t>
            </w:r>
          </w:p>
        </w:tc>
      </w:tr>
      <w:tr w:rsidR="00C22A85" w:rsidRPr="00AC1312" w:rsidTr="005A4A45">
        <w:tc>
          <w:tcPr>
            <w:tcW w:w="1818" w:type="dxa"/>
          </w:tcPr>
          <w:p w:rsidR="007853F4" w:rsidRPr="00AC1312" w:rsidRDefault="002864A9" w:rsidP="005A4A45">
            <w:pPr>
              <w:jc w:val="right"/>
              <w:rPr>
                <w:rFonts w:ascii="Arial" w:hAnsi="Arial" w:cs="Arial"/>
              </w:rPr>
            </w:pPr>
            <w:r w:rsidRPr="00AC1312">
              <w:rPr>
                <w:rFonts w:ascii="Arial" w:hAnsi="Arial" w:cs="Arial"/>
              </w:rPr>
              <w:t>1</w:t>
            </w:r>
          </w:p>
        </w:tc>
        <w:tc>
          <w:tcPr>
            <w:tcW w:w="3014" w:type="dxa"/>
          </w:tcPr>
          <w:p w:rsidR="007853F4" w:rsidRPr="00AC1312" w:rsidRDefault="002E241C" w:rsidP="00AC1312">
            <w:pPr>
              <w:jc w:val="both"/>
              <w:rPr>
                <w:rFonts w:ascii="Arial" w:hAnsi="Arial" w:cs="Arial"/>
              </w:rPr>
            </w:pPr>
            <w:r>
              <w:rPr>
                <w:rFonts w:ascii="Arial" w:hAnsi="Arial" w:cs="Arial"/>
              </w:rPr>
              <w:t>Siebel CRM Schemas</w:t>
            </w:r>
          </w:p>
        </w:tc>
        <w:tc>
          <w:tcPr>
            <w:tcW w:w="2417" w:type="dxa"/>
          </w:tcPr>
          <w:p w:rsidR="007853F4" w:rsidRPr="00AC1312" w:rsidRDefault="00E75B2B" w:rsidP="00AC1312">
            <w:pPr>
              <w:jc w:val="both"/>
              <w:rPr>
                <w:rFonts w:ascii="Arial" w:hAnsi="Arial" w:cs="Arial"/>
              </w:rPr>
            </w:pPr>
            <w:r>
              <w:rPr>
                <w:rFonts w:ascii="Arial" w:hAnsi="Arial" w:cs="Arial"/>
              </w:rPr>
              <w:t>Closed</w:t>
            </w:r>
          </w:p>
        </w:tc>
        <w:tc>
          <w:tcPr>
            <w:tcW w:w="1208" w:type="dxa"/>
          </w:tcPr>
          <w:p w:rsidR="007853F4" w:rsidRPr="00AC1312" w:rsidRDefault="002E241C" w:rsidP="00AC1312">
            <w:pPr>
              <w:jc w:val="both"/>
              <w:rPr>
                <w:rFonts w:ascii="Arial" w:hAnsi="Arial" w:cs="Arial"/>
              </w:rPr>
            </w:pPr>
            <w:r>
              <w:rPr>
                <w:rFonts w:ascii="Arial" w:hAnsi="Arial" w:cs="Arial"/>
              </w:rPr>
              <w:t>CRM team</w:t>
            </w:r>
          </w:p>
        </w:tc>
        <w:tc>
          <w:tcPr>
            <w:tcW w:w="1209" w:type="dxa"/>
          </w:tcPr>
          <w:p w:rsidR="007853F4" w:rsidRPr="00AC1312" w:rsidRDefault="007853F4" w:rsidP="00AC1312">
            <w:pPr>
              <w:jc w:val="both"/>
              <w:rPr>
                <w:rFonts w:ascii="Arial" w:hAnsi="Arial" w:cs="Arial"/>
              </w:rPr>
            </w:pPr>
          </w:p>
        </w:tc>
      </w:tr>
      <w:tr w:rsidR="001A3AA6" w:rsidRPr="00AC1312" w:rsidTr="00EB0549">
        <w:tc>
          <w:tcPr>
            <w:tcW w:w="1818" w:type="dxa"/>
          </w:tcPr>
          <w:p w:rsidR="001A3AA6" w:rsidRPr="00AC1312" w:rsidRDefault="001A3AA6" w:rsidP="001A3AA6">
            <w:pPr>
              <w:ind w:left="1440"/>
              <w:jc w:val="both"/>
              <w:rPr>
                <w:rFonts w:ascii="Arial" w:hAnsi="Arial" w:cs="Arial"/>
              </w:rPr>
            </w:pPr>
            <w:r>
              <w:rPr>
                <w:rFonts w:ascii="Arial" w:hAnsi="Arial" w:cs="Arial"/>
              </w:rPr>
              <w:t>2</w:t>
            </w:r>
          </w:p>
        </w:tc>
        <w:tc>
          <w:tcPr>
            <w:tcW w:w="3014" w:type="dxa"/>
          </w:tcPr>
          <w:p w:rsidR="001A3AA6" w:rsidRDefault="001A3AA6" w:rsidP="009D7EF4">
            <w:pPr>
              <w:jc w:val="both"/>
              <w:rPr>
                <w:rFonts w:ascii="Arial" w:hAnsi="Arial" w:cs="Arial"/>
              </w:rPr>
            </w:pPr>
            <w:r>
              <w:rPr>
                <w:rFonts w:ascii="Arial" w:hAnsi="Arial" w:cs="Arial"/>
              </w:rPr>
              <w:t>SAP WSDLs</w:t>
            </w:r>
            <w:r w:rsidR="00A40613">
              <w:rPr>
                <w:rFonts w:ascii="Arial" w:hAnsi="Arial" w:cs="Arial"/>
              </w:rPr>
              <w:t xml:space="preserve"> </w:t>
            </w:r>
          </w:p>
        </w:tc>
        <w:tc>
          <w:tcPr>
            <w:tcW w:w="2417" w:type="dxa"/>
          </w:tcPr>
          <w:p w:rsidR="001A3AA6" w:rsidRDefault="00E75B2B" w:rsidP="00AC1312">
            <w:pPr>
              <w:jc w:val="both"/>
              <w:rPr>
                <w:rFonts w:ascii="Arial" w:hAnsi="Arial" w:cs="Arial"/>
              </w:rPr>
            </w:pPr>
            <w:r>
              <w:rPr>
                <w:rFonts w:ascii="Arial" w:hAnsi="Arial" w:cs="Arial"/>
              </w:rPr>
              <w:t>Closed</w:t>
            </w:r>
          </w:p>
        </w:tc>
        <w:tc>
          <w:tcPr>
            <w:tcW w:w="1208" w:type="dxa"/>
          </w:tcPr>
          <w:p w:rsidR="001A3AA6" w:rsidRDefault="001A3AA6" w:rsidP="00AC1312">
            <w:pPr>
              <w:jc w:val="both"/>
              <w:rPr>
                <w:rFonts w:ascii="Arial" w:hAnsi="Arial" w:cs="Arial"/>
              </w:rPr>
            </w:pPr>
            <w:r>
              <w:rPr>
                <w:rFonts w:ascii="Arial" w:hAnsi="Arial" w:cs="Arial"/>
              </w:rPr>
              <w:t>SAP Team</w:t>
            </w:r>
          </w:p>
        </w:tc>
        <w:tc>
          <w:tcPr>
            <w:tcW w:w="1209" w:type="dxa"/>
          </w:tcPr>
          <w:p w:rsidR="001A3AA6" w:rsidRPr="00AC1312" w:rsidRDefault="001A3AA6" w:rsidP="00AC1312">
            <w:pPr>
              <w:jc w:val="both"/>
              <w:rPr>
                <w:rFonts w:ascii="Arial" w:hAnsi="Arial" w:cs="Arial"/>
              </w:rPr>
            </w:pPr>
          </w:p>
        </w:tc>
      </w:tr>
    </w:tbl>
    <w:p w:rsidR="007751FB" w:rsidRPr="00081ED4" w:rsidRDefault="007751FB" w:rsidP="009C1553">
      <w:pPr>
        <w:jc w:val="both"/>
      </w:pPr>
      <w:r w:rsidRPr="007853F4">
        <w:rPr>
          <w:rFonts w:ascii="Arial" w:hAnsi="Arial" w:cs="Arial"/>
        </w:rPr>
        <w:br w:type="page"/>
      </w:r>
    </w:p>
    <w:p w:rsidR="008A1EE0" w:rsidRPr="00081ED4" w:rsidRDefault="008A1EE0" w:rsidP="00B474A2"/>
    <w:p w:rsidR="00BE29C4" w:rsidRPr="00081ED4" w:rsidRDefault="00BE29C4" w:rsidP="00B474A2"/>
    <w:p w:rsidR="001857F9" w:rsidRPr="00081ED4" w:rsidRDefault="001857F9" w:rsidP="00B474A2"/>
    <w:p w:rsidR="00C458A6" w:rsidRPr="00081ED4" w:rsidRDefault="00C458A6" w:rsidP="00B474A2"/>
    <w:p w:rsidR="00182BBE" w:rsidRPr="00081ED4" w:rsidRDefault="00182BBE" w:rsidP="00B474A2"/>
    <w:p w:rsidR="008A0F32" w:rsidRPr="00081ED4" w:rsidRDefault="008A0F32" w:rsidP="00B474A2"/>
    <w:p w:rsidR="008A0F32" w:rsidRPr="00081ED4" w:rsidRDefault="008A0F32" w:rsidP="00B474A2"/>
    <w:sectPr w:rsidR="008A0F32" w:rsidRPr="00081ED4" w:rsidSect="0022789D">
      <w:pgSz w:w="11907" w:h="16840" w:code="9"/>
      <w:pgMar w:top="1080" w:right="657" w:bottom="1253"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707" w:rsidRDefault="004C6707" w:rsidP="00B474A2">
      <w:r>
        <w:separator/>
      </w:r>
    </w:p>
  </w:endnote>
  <w:endnote w:type="continuationSeparator" w:id="0">
    <w:p w:rsidR="004C6707" w:rsidRDefault="004C6707" w:rsidP="00B474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BEF" w:rsidRDefault="00714BEF" w:rsidP="00B474A2">
    <w:pPr>
      <w:pStyle w:val="Footer"/>
    </w:pPr>
  </w:p>
  <w:p w:rsidR="00714BEF" w:rsidRPr="00FA6A0A" w:rsidRDefault="008E1D20" w:rsidP="00B474A2">
    <w:pPr>
      <w:pStyle w:val="Footer"/>
    </w:pPr>
    <w:r w:rsidRPr="004E5BF0">
      <w:fldChar w:fldCharType="begin"/>
    </w:r>
    <w:r w:rsidR="00714BEF" w:rsidRPr="00FA6A0A">
      <w:instrText xml:space="preserve"> FILENAME </w:instrText>
    </w:r>
    <w:r w:rsidRPr="004E5BF0">
      <w:fldChar w:fldCharType="separate"/>
    </w:r>
    <w:r w:rsidR="00714BEF">
      <w:rPr>
        <w:noProof/>
      </w:rPr>
      <w:t>B2CC-EAI-I065_ExternalContacts_IDD</w:t>
    </w:r>
    <w:r w:rsidRPr="004E5BF0">
      <w:fldChar w:fldCharType="end"/>
    </w:r>
    <w:r w:rsidR="00714BEF">
      <w:tab/>
    </w:r>
    <w:r w:rsidR="00714BEF" w:rsidRPr="00FA6A0A">
      <w:rPr>
        <w:sz w:val="20"/>
        <w:szCs w:val="20"/>
      </w:rPr>
      <w:t xml:space="preserve">Page </w:t>
    </w:r>
    <w:r w:rsidRPr="00D4632B">
      <w:rPr>
        <w:rStyle w:val="PageNumber"/>
        <w:i/>
        <w:sz w:val="20"/>
        <w:szCs w:val="20"/>
      </w:rPr>
      <w:fldChar w:fldCharType="begin"/>
    </w:r>
    <w:r w:rsidR="00714BEF" w:rsidRPr="00FA6A0A">
      <w:rPr>
        <w:rStyle w:val="PageNumber"/>
        <w:i/>
        <w:sz w:val="20"/>
        <w:szCs w:val="20"/>
      </w:rPr>
      <w:instrText xml:space="preserve"> PAGE </w:instrText>
    </w:r>
    <w:r w:rsidRPr="00D4632B">
      <w:rPr>
        <w:rStyle w:val="PageNumber"/>
        <w:i/>
        <w:sz w:val="20"/>
        <w:szCs w:val="20"/>
      </w:rPr>
      <w:fldChar w:fldCharType="separate"/>
    </w:r>
    <w:r w:rsidR="0012694C">
      <w:rPr>
        <w:rStyle w:val="PageNumber"/>
        <w:i/>
        <w:noProof/>
        <w:sz w:val="20"/>
        <w:szCs w:val="20"/>
      </w:rPr>
      <w:t>14</w:t>
    </w:r>
    <w:r w:rsidRPr="00D4632B">
      <w:rPr>
        <w:rStyle w:val="PageNumber"/>
        <w:i/>
        <w:sz w:val="20"/>
        <w:szCs w:val="20"/>
      </w:rPr>
      <w:fldChar w:fldCharType="end"/>
    </w:r>
    <w:r w:rsidR="00714BEF" w:rsidRPr="00FA6A0A">
      <w:rPr>
        <w:rStyle w:val="PageNumber"/>
        <w:i/>
        <w:sz w:val="20"/>
        <w:szCs w:val="20"/>
      </w:rPr>
      <w:t xml:space="preserve"> of </w:t>
    </w:r>
    <w:r w:rsidRPr="00D4632B">
      <w:rPr>
        <w:rStyle w:val="PageNumber"/>
        <w:i/>
        <w:sz w:val="20"/>
        <w:szCs w:val="20"/>
      </w:rPr>
      <w:fldChar w:fldCharType="begin"/>
    </w:r>
    <w:r w:rsidR="00714BEF" w:rsidRPr="00FA6A0A">
      <w:rPr>
        <w:rStyle w:val="PageNumber"/>
        <w:i/>
        <w:sz w:val="20"/>
        <w:szCs w:val="20"/>
      </w:rPr>
      <w:instrText xml:space="preserve"> NUMPAGES </w:instrText>
    </w:r>
    <w:r w:rsidRPr="00D4632B">
      <w:rPr>
        <w:rStyle w:val="PageNumber"/>
        <w:i/>
        <w:sz w:val="20"/>
        <w:szCs w:val="20"/>
      </w:rPr>
      <w:fldChar w:fldCharType="separate"/>
    </w:r>
    <w:r w:rsidR="0012694C">
      <w:rPr>
        <w:rStyle w:val="PageNumber"/>
        <w:i/>
        <w:noProof/>
        <w:sz w:val="20"/>
        <w:szCs w:val="20"/>
      </w:rPr>
      <w:t>18</w:t>
    </w:r>
    <w:r w:rsidRPr="00D4632B">
      <w:rPr>
        <w:rStyle w:val="PageNumber"/>
        <w:i/>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707" w:rsidRDefault="004C6707" w:rsidP="00B474A2">
      <w:r>
        <w:separator/>
      </w:r>
    </w:p>
  </w:footnote>
  <w:footnote w:type="continuationSeparator" w:id="0">
    <w:p w:rsidR="004C6707" w:rsidRDefault="004C6707" w:rsidP="00B474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689"/>
    <w:multiLevelType w:val="multilevel"/>
    <w:tmpl w:val="1C16FB02"/>
    <w:lvl w:ilvl="0">
      <w:start w:val="1"/>
      <w:numFmt w:val="upperRoman"/>
      <w:lvlText w:val="%1."/>
      <w:lvlJc w:val="left"/>
      <w:pPr>
        <w:ind w:left="720" w:firstLine="0"/>
      </w:pPr>
    </w:lvl>
    <w:lvl w:ilvl="1">
      <w:start w:val="1"/>
      <w:numFmt w:val="decimal"/>
      <w:lvlText w:val="6.2.%2"/>
      <w:lvlJc w:val="left"/>
      <w:pPr>
        <w:ind w:left="1620" w:firstLine="0"/>
      </w:pPr>
      <w:rPr>
        <w:rFonts w:hint="default"/>
      </w:r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7.%5"/>
      <w:lvlJc w:val="left"/>
      <w:pPr>
        <w:ind w:left="3600" w:firstLine="0"/>
      </w:pPr>
      <w:rPr>
        <w:rFonts w:hint="default"/>
      </w:r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decimal"/>
      <w:lvlText w:val="8.1.%9"/>
      <w:lvlJc w:val="left"/>
      <w:pPr>
        <w:ind w:left="6480" w:firstLine="0"/>
      </w:pPr>
      <w:rPr>
        <w:rFonts w:hint="default"/>
      </w:rPr>
    </w:lvl>
  </w:abstractNum>
  <w:abstractNum w:abstractNumId="1">
    <w:nsid w:val="020770A6"/>
    <w:multiLevelType w:val="hybridMultilevel"/>
    <w:tmpl w:val="C4DA6D74"/>
    <w:lvl w:ilvl="0" w:tplc="04090001">
      <w:start w:val="1"/>
      <w:numFmt w:val="bullet"/>
      <w:lvlText w:val=""/>
      <w:lvlJc w:val="left"/>
      <w:pPr>
        <w:tabs>
          <w:tab w:val="num" w:pos="2010"/>
        </w:tabs>
        <w:ind w:left="2010" w:hanging="360"/>
      </w:pPr>
      <w:rPr>
        <w:rFonts w:ascii="Symbol" w:hAnsi="Symbol" w:hint="default"/>
      </w:rPr>
    </w:lvl>
    <w:lvl w:ilvl="1" w:tplc="04090003" w:tentative="1">
      <w:start w:val="1"/>
      <w:numFmt w:val="bullet"/>
      <w:lvlText w:val="o"/>
      <w:lvlJc w:val="left"/>
      <w:pPr>
        <w:tabs>
          <w:tab w:val="num" w:pos="2730"/>
        </w:tabs>
        <w:ind w:left="2730" w:hanging="360"/>
      </w:pPr>
      <w:rPr>
        <w:rFonts w:ascii="Courier New" w:hAnsi="Courier New" w:cs="Courier New" w:hint="default"/>
      </w:rPr>
    </w:lvl>
    <w:lvl w:ilvl="2" w:tplc="04090005" w:tentative="1">
      <w:start w:val="1"/>
      <w:numFmt w:val="bullet"/>
      <w:lvlText w:val=""/>
      <w:lvlJc w:val="left"/>
      <w:pPr>
        <w:tabs>
          <w:tab w:val="num" w:pos="3450"/>
        </w:tabs>
        <w:ind w:left="3450" w:hanging="360"/>
      </w:pPr>
      <w:rPr>
        <w:rFonts w:ascii="Wingdings" w:hAnsi="Wingdings" w:hint="default"/>
      </w:rPr>
    </w:lvl>
    <w:lvl w:ilvl="3" w:tplc="04090001" w:tentative="1">
      <w:start w:val="1"/>
      <w:numFmt w:val="bullet"/>
      <w:lvlText w:val=""/>
      <w:lvlJc w:val="left"/>
      <w:pPr>
        <w:tabs>
          <w:tab w:val="num" w:pos="4170"/>
        </w:tabs>
        <w:ind w:left="4170" w:hanging="360"/>
      </w:pPr>
      <w:rPr>
        <w:rFonts w:ascii="Symbol" w:hAnsi="Symbol" w:hint="default"/>
      </w:rPr>
    </w:lvl>
    <w:lvl w:ilvl="4" w:tplc="04090003" w:tentative="1">
      <w:start w:val="1"/>
      <w:numFmt w:val="bullet"/>
      <w:lvlText w:val="o"/>
      <w:lvlJc w:val="left"/>
      <w:pPr>
        <w:tabs>
          <w:tab w:val="num" w:pos="4890"/>
        </w:tabs>
        <w:ind w:left="4890" w:hanging="360"/>
      </w:pPr>
      <w:rPr>
        <w:rFonts w:ascii="Courier New" w:hAnsi="Courier New" w:cs="Courier New" w:hint="default"/>
      </w:rPr>
    </w:lvl>
    <w:lvl w:ilvl="5" w:tplc="04090005" w:tentative="1">
      <w:start w:val="1"/>
      <w:numFmt w:val="bullet"/>
      <w:lvlText w:val=""/>
      <w:lvlJc w:val="left"/>
      <w:pPr>
        <w:tabs>
          <w:tab w:val="num" w:pos="5610"/>
        </w:tabs>
        <w:ind w:left="5610" w:hanging="360"/>
      </w:pPr>
      <w:rPr>
        <w:rFonts w:ascii="Wingdings" w:hAnsi="Wingdings" w:hint="default"/>
      </w:rPr>
    </w:lvl>
    <w:lvl w:ilvl="6" w:tplc="04090001" w:tentative="1">
      <w:start w:val="1"/>
      <w:numFmt w:val="bullet"/>
      <w:lvlText w:val=""/>
      <w:lvlJc w:val="left"/>
      <w:pPr>
        <w:tabs>
          <w:tab w:val="num" w:pos="6330"/>
        </w:tabs>
        <w:ind w:left="6330" w:hanging="360"/>
      </w:pPr>
      <w:rPr>
        <w:rFonts w:ascii="Symbol" w:hAnsi="Symbol" w:hint="default"/>
      </w:rPr>
    </w:lvl>
    <w:lvl w:ilvl="7" w:tplc="04090003" w:tentative="1">
      <w:start w:val="1"/>
      <w:numFmt w:val="bullet"/>
      <w:lvlText w:val="o"/>
      <w:lvlJc w:val="left"/>
      <w:pPr>
        <w:tabs>
          <w:tab w:val="num" w:pos="7050"/>
        </w:tabs>
        <w:ind w:left="7050" w:hanging="360"/>
      </w:pPr>
      <w:rPr>
        <w:rFonts w:ascii="Courier New" w:hAnsi="Courier New" w:cs="Courier New" w:hint="default"/>
      </w:rPr>
    </w:lvl>
    <w:lvl w:ilvl="8" w:tplc="04090005" w:tentative="1">
      <w:start w:val="1"/>
      <w:numFmt w:val="bullet"/>
      <w:lvlText w:val=""/>
      <w:lvlJc w:val="left"/>
      <w:pPr>
        <w:tabs>
          <w:tab w:val="num" w:pos="7770"/>
        </w:tabs>
        <w:ind w:left="7770" w:hanging="360"/>
      </w:pPr>
      <w:rPr>
        <w:rFonts w:ascii="Wingdings" w:hAnsi="Wingdings" w:hint="default"/>
      </w:rPr>
    </w:lvl>
  </w:abstractNum>
  <w:abstractNum w:abstractNumId="2">
    <w:nsid w:val="020B1D5C"/>
    <w:multiLevelType w:val="hybridMultilevel"/>
    <w:tmpl w:val="1B481DB6"/>
    <w:lvl w:ilvl="0" w:tplc="04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
    <w:nsid w:val="02EC56CD"/>
    <w:multiLevelType w:val="hybridMultilevel"/>
    <w:tmpl w:val="7548AEEC"/>
    <w:lvl w:ilvl="0" w:tplc="AAB09A20">
      <w:start w:val="1"/>
      <w:numFmt w:val="decimal"/>
      <w:lvlText w:val="%1"/>
      <w:lvlJc w:val="righ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0D471ECE"/>
    <w:multiLevelType w:val="hybridMultilevel"/>
    <w:tmpl w:val="99DACCE2"/>
    <w:lvl w:ilvl="0" w:tplc="229E4C4E">
      <w:start w:val="5"/>
      <w:numFmt w:val="bullet"/>
      <w:lvlText w:val="-"/>
      <w:lvlJc w:val="left"/>
      <w:pPr>
        <w:ind w:left="4680" w:hanging="360"/>
      </w:pPr>
      <w:rPr>
        <w:rFonts w:ascii="Cambria" w:eastAsia="Times New Roman" w:hAnsi="Cambr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F770484"/>
    <w:multiLevelType w:val="multilevel"/>
    <w:tmpl w:val="1C6CA7EC"/>
    <w:lvl w:ilvl="0">
      <w:start w:val="1"/>
      <w:numFmt w:val="upperRoman"/>
      <w:lvlText w:val="%1."/>
      <w:lvlJc w:val="left"/>
      <w:pPr>
        <w:ind w:left="720" w:firstLine="0"/>
      </w:pPr>
    </w:lvl>
    <w:lvl w:ilvl="1">
      <w:start w:val="1"/>
      <w:numFmt w:val="decimal"/>
      <w:lvlText w:val="6.1.%2"/>
      <w:lvlJc w:val="left"/>
      <w:pPr>
        <w:ind w:left="1440" w:firstLine="0"/>
      </w:pPr>
      <w:rPr>
        <w:rFonts w:hint="default"/>
      </w:r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7.%5"/>
      <w:lvlJc w:val="left"/>
      <w:pPr>
        <w:ind w:left="3600" w:firstLine="0"/>
      </w:pPr>
      <w:rPr>
        <w:rFonts w:hint="default"/>
      </w:r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decimal"/>
      <w:lvlText w:val="8.1.%9"/>
      <w:lvlJc w:val="left"/>
      <w:pPr>
        <w:ind w:left="6480" w:firstLine="0"/>
      </w:pPr>
      <w:rPr>
        <w:rFonts w:hint="default"/>
      </w:rPr>
    </w:lvl>
  </w:abstractNum>
  <w:abstractNum w:abstractNumId="6">
    <w:nsid w:val="11505EF4"/>
    <w:multiLevelType w:val="hybridMultilevel"/>
    <w:tmpl w:val="BB6A84AE"/>
    <w:lvl w:ilvl="0" w:tplc="FFFFFFFF">
      <w:start w:val="1"/>
      <w:numFmt w:val="bullet"/>
      <w:lvlText w:val=""/>
      <w:lvlJc w:val="left"/>
      <w:pPr>
        <w:tabs>
          <w:tab w:val="num" w:pos="1211"/>
        </w:tabs>
        <w:ind w:left="1077" w:hanging="226"/>
      </w:pPr>
      <w:rPr>
        <w:rFonts w:ascii="Symbol" w:hAnsi="Symbol" w:hint="default"/>
      </w:rPr>
    </w:lvl>
    <w:lvl w:ilvl="1" w:tplc="FFFFFFFF">
      <w:start w:val="1"/>
      <w:numFmt w:val="bullet"/>
      <w:lvlText w:val=""/>
      <w:lvlJc w:val="left"/>
      <w:pPr>
        <w:tabs>
          <w:tab w:val="num" w:pos="2520"/>
        </w:tabs>
        <w:ind w:left="2160" w:firstLine="0"/>
      </w:pPr>
      <w:rPr>
        <w:rFonts w:ascii="Symbol" w:hAnsi="Symbol" w:hint="default"/>
        <w:color w:val="0000FF"/>
      </w:rPr>
    </w:lvl>
    <w:lvl w:ilvl="2" w:tplc="FFFFFFFF">
      <w:start w:val="1"/>
      <w:numFmt w:val="bullet"/>
      <w:lvlText w:val=""/>
      <w:lvlJc w:val="left"/>
      <w:pPr>
        <w:tabs>
          <w:tab w:val="num" w:pos="3240"/>
        </w:tabs>
        <w:ind w:left="2880" w:firstLine="0"/>
      </w:pPr>
      <w:rPr>
        <w:rFonts w:ascii="Symbol" w:hAnsi="Symbol" w:hint="default"/>
        <w:color w:val="0000FF"/>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7">
    <w:nsid w:val="12B60594"/>
    <w:multiLevelType w:val="multilevel"/>
    <w:tmpl w:val="02F0F144"/>
    <w:name w:val="PwCNumberListTemplate"/>
    <w:lvl w:ilvl="0">
      <w:start w:val="1"/>
      <w:numFmt w:val="decimal"/>
      <w:lvlText w:val="%1"/>
      <w:lvlJc w:val="left"/>
      <w:pPr>
        <w:tabs>
          <w:tab w:val="num" w:pos="595"/>
        </w:tabs>
        <w:ind w:left="595" w:hanging="595"/>
      </w:pPr>
    </w:lvl>
    <w:lvl w:ilvl="1">
      <w:start w:val="1"/>
      <w:numFmt w:val="decimal"/>
      <w:lvlText w:val="%2"/>
      <w:lvlJc w:val="left"/>
      <w:pPr>
        <w:tabs>
          <w:tab w:val="num" w:pos="1191"/>
        </w:tabs>
        <w:ind w:left="1191" w:hanging="595"/>
      </w:pPr>
    </w:lvl>
    <w:lvl w:ilvl="2">
      <w:start w:val="1"/>
      <w:numFmt w:val="decimal"/>
      <w:lvlText w:val="%3"/>
      <w:lvlJc w:val="left"/>
      <w:pPr>
        <w:tabs>
          <w:tab w:val="num" w:pos="1786"/>
        </w:tabs>
        <w:ind w:left="1786" w:hanging="595"/>
      </w:pPr>
    </w:lvl>
    <w:lvl w:ilvl="3">
      <w:start w:val="1"/>
      <w:numFmt w:val="decimal"/>
      <w:lvlText w:val="%4"/>
      <w:lvlJc w:val="left"/>
      <w:pPr>
        <w:tabs>
          <w:tab w:val="num" w:pos="2381"/>
        </w:tabs>
        <w:ind w:left="2381" w:hanging="595"/>
      </w:pPr>
    </w:lvl>
    <w:lvl w:ilvl="4">
      <w:start w:val="1"/>
      <w:numFmt w:val="decimal"/>
      <w:lvlText w:val="%5"/>
      <w:lvlJc w:val="left"/>
      <w:pPr>
        <w:tabs>
          <w:tab w:val="num" w:pos="2976"/>
        </w:tabs>
        <w:ind w:left="2976" w:hanging="595"/>
      </w:pPr>
    </w:lvl>
    <w:lvl w:ilvl="5">
      <w:start w:val="1"/>
      <w:numFmt w:val="decimal"/>
      <w:lvlText w:val="%6"/>
      <w:lvlJc w:val="left"/>
      <w:pPr>
        <w:tabs>
          <w:tab w:val="num" w:pos="3572"/>
        </w:tabs>
        <w:ind w:left="3572" w:hanging="595"/>
      </w:pPr>
    </w:lvl>
    <w:lvl w:ilvl="6">
      <w:start w:val="1"/>
      <w:numFmt w:val="decimal"/>
      <w:lvlText w:val="%7"/>
      <w:lvlJc w:val="left"/>
      <w:pPr>
        <w:tabs>
          <w:tab w:val="num" w:pos="4167"/>
        </w:tabs>
        <w:ind w:left="4167" w:hanging="595"/>
      </w:pPr>
    </w:lvl>
    <w:lvl w:ilvl="7">
      <w:start w:val="1"/>
      <w:numFmt w:val="decimal"/>
      <w:lvlText w:val="%8"/>
      <w:lvlJc w:val="left"/>
      <w:pPr>
        <w:tabs>
          <w:tab w:val="num" w:pos="4762"/>
        </w:tabs>
        <w:ind w:left="4762" w:hanging="595"/>
      </w:pPr>
    </w:lvl>
    <w:lvl w:ilvl="8">
      <w:start w:val="1"/>
      <w:numFmt w:val="decimal"/>
      <w:lvlText w:val="%9"/>
      <w:lvlJc w:val="left"/>
      <w:pPr>
        <w:tabs>
          <w:tab w:val="num" w:pos="4762"/>
        </w:tabs>
        <w:ind w:left="4762" w:hanging="595"/>
      </w:pPr>
    </w:lvl>
  </w:abstractNum>
  <w:abstractNum w:abstractNumId="8">
    <w:nsid w:val="16EC0B56"/>
    <w:multiLevelType w:val="hybridMultilevel"/>
    <w:tmpl w:val="2BE69C9A"/>
    <w:lvl w:ilvl="0" w:tplc="361E7B96">
      <w:start w:val="1"/>
      <w:numFmt w:val="bullet"/>
      <w:pStyle w:val="sublist"/>
      <w:lvlText w:val=""/>
      <w:lvlJc w:val="left"/>
      <w:pPr>
        <w:tabs>
          <w:tab w:val="num" w:pos="284"/>
        </w:tabs>
        <w:ind w:left="1491" w:hanging="357"/>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17485503"/>
    <w:multiLevelType w:val="hybridMultilevel"/>
    <w:tmpl w:val="31B662E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nsid w:val="1A6436DD"/>
    <w:multiLevelType w:val="hybridMultilevel"/>
    <w:tmpl w:val="4EC8A544"/>
    <w:lvl w:ilvl="0" w:tplc="CB5AEF34">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8B1C74"/>
    <w:multiLevelType w:val="hybridMultilevel"/>
    <w:tmpl w:val="C8C85B84"/>
    <w:lvl w:ilvl="0" w:tplc="FBFA598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ED5641"/>
    <w:multiLevelType w:val="hybridMultilevel"/>
    <w:tmpl w:val="791A3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BF55EF"/>
    <w:multiLevelType w:val="hybridMultilevel"/>
    <w:tmpl w:val="4C34FFEE"/>
    <w:lvl w:ilvl="0" w:tplc="F6748900">
      <w:start w:val="1"/>
      <w:numFmt w:val="decimal"/>
      <w:lvlText w:val="8.%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114E31AA">
      <w:start w:val="1"/>
      <w:numFmt w:val="decimal"/>
      <w:lvlText w:val="6.%5"/>
      <w:lvlJc w:val="left"/>
      <w:pPr>
        <w:ind w:left="16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314D4A"/>
    <w:multiLevelType w:val="hybridMultilevel"/>
    <w:tmpl w:val="7916C112"/>
    <w:lvl w:ilvl="0" w:tplc="8334CE6A">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8E356B3"/>
    <w:multiLevelType w:val="hybridMultilevel"/>
    <w:tmpl w:val="32B23832"/>
    <w:lvl w:ilvl="0" w:tplc="CD524ABE">
      <w:start w:val="1"/>
      <w:numFmt w:val="upperLetter"/>
      <w:lvlText w:val="%1"/>
      <w:lvlJc w:val="right"/>
      <w:pPr>
        <w:tabs>
          <w:tab w:val="num" w:pos="720"/>
        </w:tabs>
        <w:ind w:left="720" w:hanging="360"/>
      </w:pPr>
      <w:rPr>
        <w:rFonts w:hint="default"/>
      </w:rPr>
    </w:lvl>
    <w:lvl w:ilvl="1" w:tplc="44804B9A">
      <w:start w:val="1"/>
      <w:numFmt w:val="decimal"/>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298174B7"/>
    <w:multiLevelType w:val="multilevel"/>
    <w:tmpl w:val="A1BAFAA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bullet"/>
      <w:lvlText w:val=""/>
      <w:lvlJc w:val="left"/>
      <w:pPr>
        <w:ind w:left="3240" w:firstLine="0"/>
      </w:pPr>
      <w:rPr>
        <w:rFonts w:ascii="Wingdings" w:hAnsi="Wingdings" w:hint="default"/>
      </w:r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nsid w:val="2A4C5188"/>
    <w:multiLevelType w:val="hybridMultilevel"/>
    <w:tmpl w:val="B16AD33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2AFD6F60"/>
    <w:multiLevelType w:val="multilevel"/>
    <w:tmpl w:val="0D8AEBBA"/>
    <w:lvl w:ilvl="0">
      <w:start w:val="1"/>
      <w:numFmt w:val="decimal"/>
      <w:lvlText w:val="8.3.%1"/>
      <w:lvlJc w:val="left"/>
      <w:pPr>
        <w:ind w:left="810" w:firstLine="0"/>
      </w:pPr>
      <w:rPr>
        <w:rFonts w:hint="default"/>
        <w:color w:val="auto"/>
      </w:rPr>
    </w:lvl>
    <w:lvl w:ilvl="1">
      <w:start w:val="1"/>
      <w:numFmt w:val="decimal"/>
      <w:lvlText w:val="8.2.%2"/>
      <w:lvlJc w:val="left"/>
      <w:pPr>
        <w:ind w:left="1440" w:firstLine="0"/>
      </w:pPr>
      <w:rPr>
        <w:rFonts w:hint="default"/>
      </w:rPr>
    </w:lvl>
    <w:lvl w:ilvl="2">
      <w:start w:val="1"/>
      <w:numFmt w:val="decimal"/>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decimal"/>
      <w:lvlText w:val="7.%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decimal"/>
      <w:lvlText w:val="8.1.%9"/>
      <w:lvlJc w:val="left"/>
      <w:pPr>
        <w:ind w:left="6480" w:firstLine="0"/>
      </w:pPr>
      <w:rPr>
        <w:rFonts w:hint="default"/>
      </w:rPr>
    </w:lvl>
  </w:abstractNum>
  <w:abstractNum w:abstractNumId="19">
    <w:nsid w:val="310966C7"/>
    <w:multiLevelType w:val="hybridMultilevel"/>
    <w:tmpl w:val="6924141C"/>
    <w:lvl w:ilvl="0" w:tplc="2C0E6836">
      <w:start w:val="1"/>
      <w:numFmt w:val="bullet"/>
      <w:pStyle w:val="list"/>
      <w:lvlText w:val=""/>
      <w:lvlJc w:val="left"/>
      <w:pPr>
        <w:tabs>
          <w:tab w:val="num" w:pos="0"/>
        </w:tabs>
        <w:ind w:left="1213" w:hanging="362"/>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35EB23D5"/>
    <w:multiLevelType w:val="multilevel"/>
    <w:tmpl w:val="FEF816B6"/>
    <w:lvl w:ilvl="0">
      <w:start w:val="4"/>
      <w:numFmt w:val="decimal"/>
      <w:lvlText w:val="8.3.%1"/>
      <w:lvlJc w:val="left"/>
      <w:pPr>
        <w:ind w:left="810" w:firstLine="0"/>
      </w:pPr>
      <w:rPr>
        <w:rFonts w:hint="default"/>
        <w:color w:val="auto"/>
      </w:rPr>
    </w:lvl>
    <w:lvl w:ilvl="1">
      <w:start w:val="1"/>
      <w:numFmt w:val="decimal"/>
      <w:lvlText w:val="8.2.%2"/>
      <w:lvlJc w:val="left"/>
      <w:pPr>
        <w:ind w:left="1440" w:firstLine="0"/>
      </w:pPr>
      <w:rPr>
        <w:rFonts w:hint="default"/>
      </w:rPr>
    </w:lvl>
    <w:lvl w:ilvl="2">
      <w:start w:val="1"/>
      <w:numFmt w:val="decimal"/>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decimal"/>
      <w:lvlText w:val="7.%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decimal"/>
      <w:lvlText w:val="8.1.%9"/>
      <w:lvlJc w:val="left"/>
      <w:pPr>
        <w:ind w:left="6480" w:firstLine="0"/>
      </w:pPr>
      <w:rPr>
        <w:rFonts w:hint="default"/>
      </w:rPr>
    </w:lvl>
  </w:abstractNum>
  <w:abstractNum w:abstractNumId="21">
    <w:nsid w:val="3A1447C2"/>
    <w:multiLevelType w:val="hybridMultilevel"/>
    <w:tmpl w:val="A198AD2E"/>
    <w:lvl w:ilvl="0" w:tplc="E8AEE554">
      <w:start w:val="1"/>
      <w:numFmt w:val="lowerRoman"/>
      <w:lvlText w:val="%1."/>
      <w:lvlJc w:val="right"/>
      <w:pPr>
        <w:tabs>
          <w:tab w:val="num" w:pos="1353"/>
        </w:tabs>
        <w:ind w:left="1353" w:hanging="360"/>
      </w:pPr>
      <w:rPr>
        <w:rFonts w:hint="default"/>
      </w:rPr>
    </w:lvl>
    <w:lvl w:ilvl="1" w:tplc="42F8A306">
      <w:start w:val="1"/>
      <w:numFmt w:val="bullet"/>
      <w:lvlText w:val="o"/>
      <w:lvlJc w:val="left"/>
      <w:pPr>
        <w:tabs>
          <w:tab w:val="num" w:pos="2433"/>
        </w:tabs>
        <w:ind w:left="2433" w:hanging="360"/>
      </w:pPr>
      <w:rPr>
        <w:rFonts w:ascii="Courier New" w:hAnsi="Courier New" w:hint="default"/>
      </w:rPr>
    </w:lvl>
    <w:lvl w:ilvl="2" w:tplc="A4EED81E">
      <w:start w:val="1"/>
      <w:numFmt w:val="decimal"/>
      <w:lvlText w:val="%3."/>
      <w:lvlJc w:val="left"/>
      <w:pPr>
        <w:tabs>
          <w:tab w:val="num" w:pos="3153"/>
        </w:tabs>
        <w:ind w:left="3153" w:hanging="360"/>
      </w:pPr>
      <w:rPr>
        <w:rFonts w:hint="default"/>
      </w:rPr>
    </w:lvl>
    <w:lvl w:ilvl="3" w:tplc="6FD6D474" w:tentative="1">
      <w:start w:val="1"/>
      <w:numFmt w:val="bullet"/>
      <w:lvlText w:val=""/>
      <w:lvlJc w:val="left"/>
      <w:pPr>
        <w:tabs>
          <w:tab w:val="num" w:pos="3873"/>
        </w:tabs>
        <w:ind w:left="3873" w:hanging="360"/>
      </w:pPr>
      <w:rPr>
        <w:rFonts w:ascii="Symbol" w:hAnsi="Symbol" w:hint="default"/>
      </w:rPr>
    </w:lvl>
    <w:lvl w:ilvl="4" w:tplc="ECFAF38E" w:tentative="1">
      <w:start w:val="1"/>
      <w:numFmt w:val="bullet"/>
      <w:lvlText w:val="o"/>
      <w:lvlJc w:val="left"/>
      <w:pPr>
        <w:tabs>
          <w:tab w:val="num" w:pos="4593"/>
        </w:tabs>
        <w:ind w:left="4593" w:hanging="360"/>
      </w:pPr>
      <w:rPr>
        <w:rFonts w:ascii="Courier New" w:hAnsi="Courier New" w:hint="default"/>
      </w:rPr>
    </w:lvl>
    <w:lvl w:ilvl="5" w:tplc="1F7C5D72" w:tentative="1">
      <w:start w:val="1"/>
      <w:numFmt w:val="bullet"/>
      <w:lvlText w:val=""/>
      <w:lvlJc w:val="left"/>
      <w:pPr>
        <w:tabs>
          <w:tab w:val="num" w:pos="5313"/>
        </w:tabs>
        <w:ind w:left="5313" w:hanging="360"/>
      </w:pPr>
      <w:rPr>
        <w:rFonts w:ascii="Wingdings" w:hAnsi="Wingdings" w:hint="default"/>
      </w:rPr>
    </w:lvl>
    <w:lvl w:ilvl="6" w:tplc="65F61EDA" w:tentative="1">
      <w:start w:val="1"/>
      <w:numFmt w:val="bullet"/>
      <w:lvlText w:val=""/>
      <w:lvlJc w:val="left"/>
      <w:pPr>
        <w:tabs>
          <w:tab w:val="num" w:pos="6033"/>
        </w:tabs>
        <w:ind w:left="6033" w:hanging="360"/>
      </w:pPr>
      <w:rPr>
        <w:rFonts w:ascii="Symbol" w:hAnsi="Symbol" w:hint="default"/>
      </w:rPr>
    </w:lvl>
    <w:lvl w:ilvl="7" w:tplc="107015F4" w:tentative="1">
      <w:start w:val="1"/>
      <w:numFmt w:val="bullet"/>
      <w:lvlText w:val="o"/>
      <w:lvlJc w:val="left"/>
      <w:pPr>
        <w:tabs>
          <w:tab w:val="num" w:pos="6753"/>
        </w:tabs>
        <w:ind w:left="6753" w:hanging="360"/>
      </w:pPr>
      <w:rPr>
        <w:rFonts w:ascii="Courier New" w:hAnsi="Courier New" w:hint="default"/>
      </w:rPr>
    </w:lvl>
    <w:lvl w:ilvl="8" w:tplc="AA642FAC" w:tentative="1">
      <w:start w:val="1"/>
      <w:numFmt w:val="bullet"/>
      <w:lvlText w:val=""/>
      <w:lvlJc w:val="left"/>
      <w:pPr>
        <w:tabs>
          <w:tab w:val="num" w:pos="7473"/>
        </w:tabs>
        <w:ind w:left="7473" w:hanging="360"/>
      </w:pPr>
      <w:rPr>
        <w:rFonts w:ascii="Wingdings" w:hAnsi="Wingdings" w:hint="default"/>
      </w:rPr>
    </w:lvl>
  </w:abstractNum>
  <w:abstractNum w:abstractNumId="22">
    <w:nsid w:val="3E5222F1"/>
    <w:multiLevelType w:val="hybridMultilevel"/>
    <w:tmpl w:val="7D2C71B6"/>
    <w:lvl w:ilvl="0" w:tplc="0F7420C0">
      <w:start w:val="1"/>
      <w:numFmt w:val="bullet"/>
      <w:lvlText w:val=""/>
      <w:lvlJc w:val="left"/>
      <w:pPr>
        <w:tabs>
          <w:tab w:val="num" w:pos="360"/>
        </w:tabs>
        <w:ind w:left="357" w:hanging="357"/>
      </w:pPr>
      <w:rPr>
        <w:rFonts w:ascii="Symbol" w:hAnsi="Symbol" w:hint="default"/>
      </w:rPr>
    </w:lvl>
    <w:lvl w:ilvl="1" w:tplc="DEFC0DEE">
      <w:start w:val="1"/>
      <w:numFmt w:val="bullet"/>
      <w:lvlText w:val="o"/>
      <w:lvlJc w:val="left"/>
      <w:pPr>
        <w:tabs>
          <w:tab w:val="num" w:pos="1440"/>
        </w:tabs>
        <w:ind w:left="1440" w:hanging="360"/>
      </w:pPr>
      <w:rPr>
        <w:rFonts w:ascii="Courier New" w:hAnsi="Courier New" w:hint="default"/>
      </w:rPr>
    </w:lvl>
    <w:lvl w:ilvl="2" w:tplc="AEFC67C0" w:tentative="1">
      <w:start w:val="1"/>
      <w:numFmt w:val="bullet"/>
      <w:lvlText w:val=""/>
      <w:lvlJc w:val="left"/>
      <w:pPr>
        <w:tabs>
          <w:tab w:val="num" w:pos="2160"/>
        </w:tabs>
        <w:ind w:left="2160" w:hanging="360"/>
      </w:pPr>
      <w:rPr>
        <w:rFonts w:ascii="Wingdings" w:hAnsi="Wingdings" w:hint="default"/>
      </w:rPr>
    </w:lvl>
    <w:lvl w:ilvl="3" w:tplc="AD8C7EF4" w:tentative="1">
      <w:start w:val="1"/>
      <w:numFmt w:val="bullet"/>
      <w:lvlText w:val=""/>
      <w:lvlJc w:val="left"/>
      <w:pPr>
        <w:tabs>
          <w:tab w:val="num" w:pos="2880"/>
        </w:tabs>
        <w:ind w:left="2880" w:hanging="360"/>
      </w:pPr>
      <w:rPr>
        <w:rFonts w:ascii="Symbol" w:hAnsi="Symbol" w:hint="default"/>
      </w:rPr>
    </w:lvl>
    <w:lvl w:ilvl="4" w:tplc="FBEC58F4" w:tentative="1">
      <w:start w:val="1"/>
      <w:numFmt w:val="bullet"/>
      <w:lvlText w:val="o"/>
      <w:lvlJc w:val="left"/>
      <w:pPr>
        <w:tabs>
          <w:tab w:val="num" w:pos="3600"/>
        </w:tabs>
        <w:ind w:left="3600" w:hanging="360"/>
      </w:pPr>
      <w:rPr>
        <w:rFonts w:ascii="Courier New" w:hAnsi="Courier New" w:hint="default"/>
      </w:rPr>
    </w:lvl>
    <w:lvl w:ilvl="5" w:tplc="260AB6AE" w:tentative="1">
      <w:start w:val="1"/>
      <w:numFmt w:val="bullet"/>
      <w:lvlText w:val=""/>
      <w:lvlJc w:val="left"/>
      <w:pPr>
        <w:tabs>
          <w:tab w:val="num" w:pos="4320"/>
        </w:tabs>
        <w:ind w:left="4320" w:hanging="360"/>
      </w:pPr>
      <w:rPr>
        <w:rFonts w:ascii="Wingdings" w:hAnsi="Wingdings" w:hint="default"/>
      </w:rPr>
    </w:lvl>
    <w:lvl w:ilvl="6" w:tplc="A9081E18" w:tentative="1">
      <w:start w:val="1"/>
      <w:numFmt w:val="bullet"/>
      <w:lvlText w:val=""/>
      <w:lvlJc w:val="left"/>
      <w:pPr>
        <w:tabs>
          <w:tab w:val="num" w:pos="5040"/>
        </w:tabs>
        <w:ind w:left="5040" w:hanging="360"/>
      </w:pPr>
      <w:rPr>
        <w:rFonts w:ascii="Symbol" w:hAnsi="Symbol" w:hint="default"/>
      </w:rPr>
    </w:lvl>
    <w:lvl w:ilvl="7" w:tplc="00AADE2A" w:tentative="1">
      <w:start w:val="1"/>
      <w:numFmt w:val="bullet"/>
      <w:lvlText w:val="o"/>
      <w:lvlJc w:val="left"/>
      <w:pPr>
        <w:tabs>
          <w:tab w:val="num" w:pos="5760"/>
        </w:tabs>
        <w:ind w:left="5760" w:hanging="360"/>
      </w:pPr>
      <w:rPr>
        <w:rFonts w:ascii="Courier New" w:hAnsi="Courier New" w:hint="default"/>
      </w:rPr>
    </w:lvl>
    <w:lvl w:ilvl="8" w:tplc="A2C294B4" w:tentative="1">
      <w:start w:val="1"/>
      <w:numFmt w:val="bullet"/>
      <w:lvlText w:val=""/>
      <w:lvlJc w:val="left"/>
      <w:pPr>
        <w:tabs>
          <w:tab w:val="num" w:pos="6480"/>
        </w:tabs>
        <w:ind w:left="6480" w:hanging="360"/>
      </w:pPr>
      <w:rPr>
        <w:rFonts w:ascii="Wingdings" w:hAnsi="Wingdings" w:hint="default"/>
      </w:rPr>
    </w:lvl>
  </w:abstractNum>
  <w:abstractNum w:abstractNumId="23">
    <w:nsid w:val="3F6A7C41"/>
    <w:multiLevelType w:val="multilevel"/>
    <w:tmpl w:val="20DCDD1A"/>
    <w:lvl w:ilvl="0">
      <w:start w:val="1"/>
      <w:numFmt w:val="decimal"/>
      <w:lvlText w:val="8.3.%1"/>
      <w:lvlJc w:val="left"/>
      <w:pPr>
        <w:ind w:left="810" w:firstLine="0"/>
      </w:pPr>
      <w:rPr>
        <w:rFonts w:hint="default"/>
        <w:color w:val="auto"/>
      </w:rPr>
    </w:lvl>
    <w:lvl w:ilvl="1">
      <w:start w:val="1"/>
      <w:numFmt w:val="decimal"/>
      <w:lvlText w:val="8.2.%2"/>
      <w:lvlJc w:val="left"/>
      <w:pPr>
        <w:ind w:left="1440" w:firstLine="0"/>
      </w:pPr>
      <w:rPr>
        <w:rFonts w:hint="default"/>
      </w:r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7.%5"/>
      <w:lvlJc w:val="left"/>
      <w:pPr>
        <w:ind w:left="3600" w:firstLine="0"/>
      </w:pPr>
      <w:rPr>
        <w:rFonts w:hint="default"/>
      </w:r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decimal"/>
      <w:lvlText w:val="8.1.%9"/>
      <w:lvlJc w:val="left"/>
      <w:pPr>
        <w:ind w:left="6480" w:firstLine="0"/>
      </w:pPr>
      <w:rPr>
        <w:rFonts w:hint="default"/>
      </w:rPr>
    </w:lvl>
  </w:abstractNum>
  <w:abstractNum w:abstractNumId="24">
    <w:nsid w:val="41092950"/>
    <w:multiLevelType w:val="hybridMultilevel"/>
    <w:tmpl w:val="3794AEF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407745A"/>
    <w:multiLevelType w:val="multilevel"/>
    <w:tmpl w:val="49580F88"/>
    <w:lvl w:ilvl="0">
      <w:start w:val="1"/>
      <w:numFmt w:val="upperRoman"/>
      <w:pStyle w:val="Heading1"/>
      <w:lvlText w:val="%1."/>
      <w:lvlJc w:val="left"/>
      <w:pPr>
        <w:ind w:left="720" w:firstLine="0"/>
      </w:pPr>
    </w:lvl>
    <w:lvl w:ilvl="1">
      <w:start w:val="1"/>
      <w:numFmt w:val="upperLetter"/>
      <w:pStyle w:val="Heading2"/>
      <w:lvlText w:val="%2."/>
      <w:lvlJc w:val="left"/>
      <w:pPr>
        <w:ind w:left="1440" w:firstLine="0"/>
      </w:pPr>
    </w:lvl>
    <w:lvl w:ilvl="2">
      <w:start w:val="1"/>
      <w:numFmt w:val="decimal"/>
      <w:pStyle w:val="Heading3"/>
      <w:lvlText w:val="%3."/>
      <w:lvlJc w:val="left"/>
      <w:pPr>
        <w:ind w:left="2160" w:firstLine="0"/>
      </w:pPr>
    </w:lvl>
    <w:lvl w:ilvl="3">
      <w:start w:val="1"/>
      <w:numFmt w:val="lowerLetter"/>
      <w:pStyle w:val="Heading4"/>
      <w:lvlText w:val="%4)"/>
      <w:lvlJc w:val="left"/>
      <w:pPr>
        <w:ind w:left="2880" w:firstLine="0"/>
      </w:pPr>
    </w:lvl>
    <w:lvl w:ilvl="4">
      <w:start w:val="1"/>
      <w:numFmt w:val="decimal"/>
      <w:lvlText w:val="5.%5"/>
      <w:lvlJc w:val="left"/>
      <w:pPr>
        <w:ind w:left="3600" w:firstLine="0"/>
      </w:pPr>
      <w:rPr>
        <w:rFonts w:hint="default"/>
      </w:rPr>
    </w:lvl>
    <w:lvl w:ilvl="5">
      <w:start w:val="1"/>
      <w:numFmt w:val="lowerLetter"/>
      <w:pStyle w:val="Heading6"/>
      <w:lvlText w:val="(%6)"/>
      <w:lvlJc w:val="left"/>
      <w:pPr>
        <w:ind w:left="4320" w:firstLine="0"/>
      </w:pPr>
    </w:lvl>
    <w:lvl w:ilvl="6">
      <w:start w:val="1"/>
      <w:numFmt w:val="lowerRoman"/>
      <w:pStyle w:val="Heading7"/>
      <w:lvlText w:val="(%7)"/>
      <w:lvlJc w:val="left"/>
      <w:pPr>
        <w:ind w:left="5040" w:firstLine="0"/>
      </w:pPr>
    </w:lvl>
    <w:lvl w:ilvl="7">
      <w:start w:val="1"/>
      <w:numFmt w:val="lowerLetter"/>
      <w:pStyle w:val="Heading8"/>
      <w:lvlText w:val="(%8)"/>
      <w:lvlJc w:val="left"/>
      <w:pPr>
        <w:ind w:left="5760" w:firstLine="0"/>
      </w:pPr>
    </w:lvl>
    <w:lvl w:ilvl="8">
      <w:start w:val="1"/>
      <w:numFmt w:val="lowerRoman"/>
      <w:pStyle w:val="Heading9"/>
      <w:lvlText w:val="(%9)"/>
      <w:lvlJc w:val="left"/>
      <w:pPr>
        <w:ind w:left="6480" w:firstLine="0"/>
      </w:pPr>
    </w:lvl>
  </w:abstractNum>
  <w:abstractNum w:abstractNumId="26">
    <w:nsid w:val="4836774A"/>
    <w:multiLevelType w:val="multilevel"/>
    <w:tmpl w:val="50203BCC"/>
    <w:lvl w:ilvl="0">
      <w:start w:val="1"/>
      <w:numFmt w:val="upperLetter"/>
      <w:pStyle w:val="Appendix1"/>
      <w:lvlText w:val="%1"/>
      <w:lvlJc w:val="left"/>
      <w:pPr>
        <w:tabs>
          <w:tab w:val="num" w:pos="851"/>
        </w:tabs>
        <w:ind w:left="851" w:hanging="851"/>
      </w:pPr>
      <w:rPr>
        <w:rFonts w:hint="default"/>
      </w:rPr>
    </w:lvl>
    <w:lvl w:ilvl="1">
      <w:start w:val="1"/>
      <w:numFmt w:val="decimal"/>
      <w:pStyle w:val="Appendix2"/>
      <w:lvlText w:val="%1.%2"/>
      <w:lvlJc w:val="left"/>
      <w:pPr>
        <w:tabs>
          <w:tab w:val="num" w:pos="851"/>
        </w:tabs>
        <w:ind w:left="851" w:hanging="851"/>
      </w:pPr>
      <w:rPr>
        <w:rFonts w:hint="default"/>
      </w:rPr>
    </w:lvl>
    <w:lvl w:ilvl="2">
      <w:start w:val="1"/>
      <w:numFmt w:val="decimal"/>
      <w:pStyle w:val="Appendix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tabs>
          <w:tab w:val="num" w:pos="851"/>
        </w:tabs>
        <w:ind w:left="851" w:hanging="851"/>
      </w:pPr>
      <w:rPr>
        <w:rFonts w:hint="default"/>
      </w:rPr>
    </w:lvl>
    <w:lvl w:ilvl="5">
      <w:start w:val="1"/>
      <w:numFmt w:val="decimal"/>
      <w:pStyle w:val="Appendixpara2"/>
      <w:lvlText w:val="%1.%6"/>
      <w:lvlJc w:val="left"/>
      <w:pPr>
        <w:tabs>
          <w:tab w:val="num" w:pos="851"/>
        </w:tabs>
        <w:ind w:left="851" w:hanging="851"/>
      </w:pPr>
      <w:rPr>
        <w:rFonts w:hint="default"/>
      </w:rPr>
    </w:lvl>
    <w:lvl w:ilvl="6">
      <w:start w:val="1"/>
      <w:numFmt w:val="decimal"/>
      <w:pStyle w:val="Appendixpara3"/>
      <w:lvlText w:val="%1.%2.%7"/>
      <w:lvlJc w:val="left"/>
      <w:pPr>
        <w:tabs>
          <w:tab w:val="num" w:pos="851"/>
        </w:tabs>
        <w:ind w:left="851" w:hanging="851"/>
      </w:pPr>
      <w:rPr>
        <w:rFonts w:ascii="Arial" w:hAnsi="Arial" w:hint="default"/>
        <w:b w:val="0"/>
        <w:i w:val="0"/>
        <w:color w:val="auto"/>
        <w:sz w:val="16"/>
        <w:szCs w:val="16"/>
      </w:rPr>
    </w:lvl>
    <w:lvl w:ilvl="7">
      <w:start w:val="1"/>
      <w:numFmt w:val="decimal"/>
      <w:pStyle w:val="Appendixpara4"/>
      <w:lvlText w:val="%1.%2.%3.%8"/>
      <w:lvlJc w:val="left"/>
      <w:pPr>
        <w:tabs>
          <w:tab w:val="num" w:pos="851"/>
        </w:tabs>
        <w:ind w:left="851" w:hanging="851"/>
      </w:pPr>
      <w:rPr>
        <w:rFonts w:ascii="Arial" w:hAnsi="Arial" w:hint="default"/>
        <w:b w:val="0"/>
        <w:i w:val="0"/>
        <w:color w:val="auto"/>
        <w:sz w:val="16"/>
        <w:szCs w:val="16"/>
      </w:rPr>
    </w:lvl>
    <w:lvl w:ilvl="8">
      <w:start w:val="1"/>
      <w:numFmt w:val="decimal"/>
      <w:pStyle w:val="Appendixpara5"/>
      <w:lvlText w:val="%1.%2.%3.%4.%9"/>
      <w:lvlJc w:val="left"/>
      <w:pPr>
        <w:tabs>
          <w:tab w:val="num" w:pos="1080"/>
        </w:tabs>
        <w:ind w:left="851" w:hanging="851"/>
      </w:pPr>
      <w:rPr>
        <w:rFonts w:hint="default"/>
      </w:rPr>
    </w:lvl>
  </w:abstractNum>
  <w:abstractNum w:abstractNumId="27">
    <w:nsid w:val="51F26F30"/>
    <w:multiLevelType w:val="multilevel"/>
    <w:tmpl w:val="FEF816B6"/>
    <w:lvl w:ilvl="0">
      <w:start w:val="4"/>
      <w:numFmt w:val="decimal"/>
      <w:lvlText w:val="8.3.%1"/>
      <w:lvlJc w:val="left"/>
      <w:pPr>
        <w:ind w:left="810" w:firstLine="0"/>
      </w:pPr>
      <w:rPr>
        <w:rFonts w:hint="default"/>
        <w:color w:val="auto"/>
      </w:rPr>
    </w:lvl>
    <w:lvl w:ilvl="1">
      <w:start w:val="1"/>
      <w:numFmt w:val="decimal"/>
      <w:lvlText w:val="8.2.%2"/>
      <w:lvlJc w:val="left"/>
      <w:pPr>
        <w:ind w:left="1440" w:firstLine="0"/>
      </w:pPr>
      <w:rPr>
        <w:rFonts w:hint="default"/>
      </w:rPr>
    </w:lvl>
    <w:lvl w:ilvl="2">
      <w:start w:val="1"/>
      <w:numFmt w:val="decimal"/>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decimal"/>
      <w:lvlText w:val="7.%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decimal"/>
      <w:lvlText w:val="8.1.%9"/>
      <w:lvlJc w:val="left"/>
      <w:pPr>
        <w:ind w:left="6480" w:firstLine="0"/>
      </w:pPr>
      <w:rPr>
        <w:rFonts w:hint="default"/>
      </w:rPr>
    </w:lvl>
  </w:abstractNum>
  <w:abstractNum w:abstractNumId="28">
    <w:nsid w:val="564B3D0C"/>
    <w:multiLevelType w:val="hybridMultilevel"/>
    <w:tmpl w:val="BCFA3522"/>
    <w:lvl w:ilvl="0" w:tplc="229E4C4E">
      <w:start w:val="5"/>
      <w:numFmt w:val="bullet"/>
      <w:lvlText w:val="-"/>
      <w:lvlJc w:val="left"/>
      <w:pPr>
        <w:ind w:left="3240" w:hanging="360"/>
      </w:pPr>
      <w:rPr>
        <w:rFonts w:ascii="Cambria" w:eastAsia="Times New Roman" w:hAnsi="Cambria"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nsid w:val="64C24291"/>
    <w:multiLevelType w:val="hybridMultilevel"/>
    <w:tmpl w:val="C0843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85B347A"/>
    <w:multiLevelType w:val="hybridMultilevel"/>
    <w:tmpl w:val="DF9AB42A"/>
    <w:lvl w:ilvl="0" w:tplc="9252F482">
      <w:start w:val="8"/>
      <w:numFmt w:val="bullet"/>
      <w:lvlText w:val=""/>
      <w:lvlJc w:val="left"/>
      <w:pPr>
        <w:ind w:left="1260" w:hanging="360"/>
      </w:pPr>
      <w:rPr>
        <w:rFonts w:ascii="Wingdings" w:eastAsia="Times New Roman" w:hAnsi="Wingdings"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69104B06"/>
    <w:multiLevelType w:val="hybridMultilevel"/>
    <w:tmpl w:val="C99CDAF8"/>
    <w:lvl w:ilvl="0" w:tplc="DFE4F33C">
      <w:start w:val="1"/>
      <w:numFmt w:val="decimal"/>
      <w:lvlText w:val="8.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F14FA1"/>
    <w:multiLevelType w:val="hybridMultilevel"/>
    <w:tmpl w:val="B7E2C72A"/>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3EEA0ED0">
      <w:start w:val="1"/>
      <w:numFmt w:val="decimal"/>
      <w:lvlText w:val="%3."/>
      <w:lvlJc w:val="left"/>
      <w:pPr>
        <w:ind w:left="3225" w:hanging="525"/>
      </w:pPr>
      <w:rPr>
        <w:rFonts w:ascii="Tahoma" w:hAnsi="Tahoma" w:cs="Tahoma" w:hint="default"/>
        <w:sz w:val="2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99F196F"/>
    <w:multiLevelType w:val="multilevel"/>
    <w:tmpl w:val="C4187024"/>
    <w:lvl w:ilvl="0">
      <w:start w:val="1"/>
      <w:numFmt w:val="upperRoman"/>
      <w:lvlText w:val="%1."/>
      <w:lvlJc w:val="left"/>
      <w:pPr>
        <w:ind w:left="720" w:firstLine="0"/>
      </w:pPr>
      <w:rPr>
        <w:rFonts w:hint="default"/>
      </w:rPr>
    </w:lvl>
    <w:lvl w:ilvl="1">
      <w:start w:val="2"/>
      <w:numFmt w:val="decimal"/>
      <w:lvlText w:val="6.2.%2"/>
      <w:lvlJc w:val="left"/>
      <w:pPr>
        <w:ind w:left="1620" w:firstLine="0"/>
      </w:pPr>
      <w:rPr>
        <w:rFonts w:hint="default"/>
      </w:rPr>
    </w:lvl>
    <w:lvl w:ilvl="2">
      <w:start w:val="1"/>
      <w:numFmt w:val="decimal"/>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decimal"/>
      <w:lvlText w:val="7.%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decimal"/>
      <w:lvlText w:val="8.1.%9"/>
      <w:lvlJc w:val="left"/>
      <w:pPr>
        <w:ind w:left="6480" w:firstLine="0"/>
      </w:pPr>
      <w:rPr>
        <w:rFonts w:hint="default"/>
      </w:rPr>
    </w:lvl>
  </w:abstractNum>
  <w:abstractNum w:abstractNumId="34">
    <w:nsid w:val="7F39115F"/>
    <w:multiLevelType w:val="hybridMultilevel"/>
    <w:tmpl w:val="15443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22"/>
  </w:num>
  <w:num w:numId="4">
    <w:abstractNumId w:val="21"/>
  </w:num>
  <w:num w:numId="5">
    <w:abstractNumId w:val="26"/>
  </w:num>
  <w:num w:numId="6">
    <w:abstractNumId w:val="3"/>
  </w:num>
  <w:num w:numId="7">
    <w:abstractNumId w:val="15"/>
  </w:num>
  <w:num w:numId="8">
    <w:abstractNumId w:val="19"/>
  </w:num>
  <w:num w:numId="9">
    <w:abstractNumId w:val="8"/>
  </w:num>
  <w:num w:numId="10">
    <w:abstractNumId w:val="25"/>
  </w:num>
  <w:num w:numId="11">
    <w:abstractNumId w:val="16"/>
  </w:num>
  <w:num w:numId="12">
    <w:abstractNumId w:val="32"/>
  </w:num>
  <w:num w:numId="13">
    <w:abstractNumId w:val="13"/>
  </w:num>
  <w:num w:numId="14">
    <w:abstractNumId w:val="5"/>
  </w:num>
  <w:num w:numId="15">
    <w:abstractNumId w:val="0"/>
  </w:num>
  <w:num w:numId="16">
    <w:abstractNumId w:val="18"/>
  </w:num>
  <w:num w:numId="17">
    <w:abstractNumId w:val="24"/>
  </w:num>
  <w:num w:numId="18">
    <w:abstractNumId w:val="29"/>
  </w:num>
  <w:num w:numId="19">
    <w:abstractNumId w:val="12"/>
  </w:num>
  <w:num w:numId="20">
    <w:abstractNumId w:val="28"/>
  </w:num>
  <w:num w:numId="21">
    <w:abstractNumId w:val="17"/>
  </w:num>
  <w:num w:numId="22">
    <w:abstractNumId w:val="9"/>
  </w:num>
  <w:num w:numId="23">
    <w:abstractNumId w:val="25"/>
  </w:num>
  <w:num w:numId="24">
    <w:abstractNumId w:val="25"/>
  </w:num>
  <w:num w:numId="25">
    <w:abstractNumId w:val="25"/>
  </w:num>
  <w:num w:numId="26">
    <w:abstractNumId w:val="25"/>
  </w:num>
  <w:num w:numId="27">
    <w:abstractNumId w:val="25"/>
  </w:num>
  <w:num w:numId="28">
    <w:abstractNumId w:val="25"/>
  </w:num>
  <w:num w:numId="29">
    <w:abstractNumId w:val="1"/>
  </w:num>
  <w:num w:numId="30">
    <w:abstractNumId w:val="34"/>
  </w:num>
  <w:num w:numId="31">
    <w:abstractNumId w:val="4"/>
  </w:num>
  <w:num w:numId="32">
    <w:abstractNumId w:val="25"/>
  </w:num>
  <w:num w:numId="33">
    <w:abstractNumId w:val="25"/>
  </w:num>
  <w:num w:numId="34">
    <w:abstractNumId w:val="2"/>
  </w:num>
  <w:num w:numId="35">
    <w:abstractNumId w:val="10"/>
  </w:num>
  <w:num w:numId="36">
    <w:abstractNumId w:val="14"/>
  </w:num>
  <w:num w:numId="37">
    <w:abstractNumId w:val="11"/>
  </w:num>
  <w:num w:numId="38">
    <w:abstractNumId w:val="30"/>
  </w:num>
  <w:num w:numId="39">
    <w:abstractNumId w:val="31"/>
  </w:num>
  <w:num w:numId="40">
    <w:abstractNumId w:val="20"/>
  </w:num>
  <w:num w:numId="41">
    <w:abstractNumId w:val="23"/>
  </w:num>
  <w:num w:numId="42">
    <w:abstractNumId w:val="33"/>
  </w:num>
  <w:num w:numId="43">
    <w:abstractNumId w:val="27"/>
  </w:num>
  <w:num w:numId="44">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embedSystemFonts/>
  <w:stylePaneFormatFilter w:val="1F08"/>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3D594B"/>
    <w:rsid w:val="00000EAC"/>
    <w:rsid w:val="0000136B"/>
    <w:rsid w:val="00001A45"/>
    <w:rsid w:val="000021E5"/>
    <w:rsid w:val="00003A09"/>
    <w:rsid w:val="000050B8"/>
    <w:rsid w:val="00006225"/>
    <w:rsid w:val="0000698F"/>
    <w:rsid w:val="000077E5"/>
    <w:rsid w:val="000100CA"/>
    <w:rsid w:val="00011442"/>
    <w:rsid w:val="00011A61"/>
    <w:rsid w:val="00011F99"/>
    <w:rsid w:val="00012648"/>
    <w:rsid w:val="00012A33"/>
    <w:rsid w:val="00013044"/>
    <w:rsid w:val="000139B4"/>
    <w:rsid w:val="00013C49"/>
    <w:rsid w:val="00013FBC"/>
    <w:rsid w:val="00014250"/>
    <w:rsid w:val="00014B8E"/>
    <w:rsid w:val="00015EF8"/>
    <w:rsid w:val="000162C2"/>
    <w:rsid w:val="000165DD"/>
    <w:rsid w:val="000165F1"/>
    <w:rsid w:val="0001692F"/>
    <w:rsid w:val="000169F3"/>
    <w:rsid w:val="0001774D"/>
    <w:rsid w:val="00023807"/>
    <w:rsid w:val="00023D28"/>
    <w:rsid w:val="0002423A"/>
    <w:rsid w:val="00025B29"/>
    <w:rsid w:val="000267E0"/>
    <w:rsid w:val="000277FA"/>
    <w:rsid w:val="00030164"/>
    <w:rsid w:val="000314E7"/>
    <w:rsid w:val="000316DB"/>
    <w:rsid w:val="00031E6C"/>
    <w:rsid w:val="0003317C"/>
    <w:rsid w:val="00033E07"/>
    <w:rsid w:val="00034C23"/>
    <w:rsid w:val="00036FAB"/>
    <w:rsid w:val="00037C24"/>
    <w:rsid w:val="0004129C"/>
    <w:rsid w:val="00042A82"/>
    <w:rsid w:val="00043B87"/>
    <w:rsid w:val="00043C54"/>
    <w:rsid w:val="000455B1"/>
    <w:rsid w:val="0004565A"/>
    <w:rsid w:val="000459B3"/>
    <w:rsid w:val="00046E8F"/>
    <w:rsid w:val="0004709B"/>
    <w:rsid w:val="00047FD8"/>
    <w:rsid w:val="00050BBD"/>
    <w:rsid w:val="000511F7"/>
    <w:rsid w:val="000526B8"/>
    <w:rsid w:val="00053B75"/>
    <w:rsid w:val="00057342"/>
    <w:rsid w:val="00057D35"/>
    <w:rsid w:val="00057DAC"/>
    <w:rsid w:val="000601A6"/>
    <w:rsid w:val="000609D4"/>
    <w:rsid w:val="00061506"/>
    <w:rsid w:val="00062448"/>
    <w:rsid w:val="0006363B"/>
    <w:rsid w:val="00063889"/>
    <w:rsid w:val="00064A2A"/>
    <w:rsid w:val="0006559F"/>
    <w:rsid w:val="0006691E"/>
    <w:rsid w:val="000669B5"/>
    <w:rsid w:val="00066A01"/>
    <w:rsid w:val="0007036C"/>
    <w:rsid w:val="00071111"/>
    <w:rsid w:val="000716A0"/>
    <w:rsid w:val="00071A1A"/>
    <w:rsid w:val="00071A25"/>
    <w:rsid w:val="0007245F"/>
    <w:rsid w:val="0007427E"/>
    <w:rsid w:val="00074417"/>
    <w:rsid w:val="000747BE"/>
    <w:rsid w:val="00074850"/>
    <w:rsid w:val="00074D30"/>
    <w:rsid w:val="00075C0C"/>
    <w:rsid w:val="00075FFA"/>
    <w:rsid w:val="00076166"/>
    <w:rsid w:val="00077614"/>
    <w:rsid w:val="00080875"/>
    <w:rsid w:val="00080AFF"/>
    <w:rsid w:val="00080B48"/>
    <w:rsid w:val="00081ED4"/>
    <w:rsid w:val="00082730"/>
    <w:rsid w:val="00082A0B"/>
    <w:rsid w:val="00083775"/>
    <w:rsid w:val="00083D55"/>
    <w:rsid w:val="00085292"/>
    <w:rsid w:val="00086DDC"/>
    <w:rsid w:val="000902E1"/>
    <w:rsid w:val="00090D8C"/>
    <w:rsid w:val="000910B7"/>
    <w:rsid w:val="00091751"/>
    <w:rsid w:val="00091C99"/>
    <w:rsid w:val="00091EE9"/>
    <w:rsid w:val="00092960"/>
    <w:rsid w:val="000934C2"/>
    <w:rsid w:val="000953F7"/>
    <w:rsid w:val="00096440"/>
    <w:rsid w:val="00096E96"/>
    <w:rsid w:val="00097CA2"/>
    <w:rsid w:val="000A047B"/>
    <w:rsid w:val="000A0CDF"/>
    <w:rsid w:val="000A1FF5"/>
    <w:rsid w:val="000A2A11"/>
    <w:rsid w:val="000A39A0"/>
    <w:rsid w:val="000A3A38"/>
    <w:rsid w:val="000A4489"/>
    <w:rsid w:val="000A4E1F"/>
    <w:rsid w:val="000A4F53"/>
    <w:rsid w:val="000A52F6"/>
    <w:rsid w:val="000A562E"/>
    <w:rsid w:val="000A5F07"/>
    <w:rsid w:val="000A6B33"/>
    <w:rsid w:val="000B0190"/>
    <w:rsid w:val="000B0615"/>
    <w:rsid w:val="000B0647"/>
    <w:rsid w:val="000B13A5"/>
    <w:rsid w:val="000B1432"/>
    <w:rsid w:val="000B1733"/>
    <w:rsid w:val="000B2B14"/>
    <w:rsid w:val="000B2BE7"/>
    <w:rsid w:val="000B2D0C"/>
    <w:rsid w:val="000B3363"/>
    <w:rsid w:val="000B3818"/>
    <w:rsid w:val="000B441F"/>
    <w:rsid w:val="000B565B"/>
    <w:rsid w:val="000B574F"/>
    <w:rsid w:val="000B5836"/>
    <w:rsid w:val="000B5D2D"/>
    <w:rsid w:val="000B6152"/>
    <w:rsid w:val="000B6E05"/>
    <w:rsid w:val="000B7ABC"/>
    <w:rsid w:val="000B7C57"/>
    <w:rsid w:val="000B7C81"/>
    <w:rsid w:val="000C073F"/>
    <w:rsid w:val="000C1993"/>
    <w:rsid w:val="000C1A70"/>
    <w:rsid w:val="000C20D9"/>
    <w:rsid w:val="000C2366"/>
    <w:rsid w:val="000C3318"/>
    <w:rsid w:val="000C5F9F"/>
    <w:rsid w:val="000C66C4"/>
    <w:rsid w:val="000C7AE9"/>
    <w:rsid w:val="000C7C36"/>
    <w:rsid w:val="000D0B85"/>
    <w:rsid w:val="000D19BC"/>
    <w:rsid w:val="000D45D4"/>
    <w:rsid w:val="000D4C0B"/>
    <w:rsid w:val="000D4C3D"/>
    <w:rsid w:val="000D5623"/>
    <w:rsid w:val="000E0088"/>
    <w:rsid w:val="000E01D2"/>
    <w:rsid w:val="000E0AAB"/>
    <w:rsid w:val="000E121F"/>
    <w:rsid w:val="000E33A9"/>
    <w:rsid w:val="000E414B"/>
    <w:rsid w:val="000E45B8"/>
    <w:rsid w:val="000E5079"/>
    <w:rsid w:val="000E698C"/>
    <w:rsid w:val="000F004E"/>
    <w:rsid w:val="000F1302"/>
    <w:rsid w:val="000F3760"/>
    <w:rsid w:val="000F3B0D"/>
    <w:rsid w:val="000F3D47"/>
    <w:rsid w:val="000F4777"/>
    <w:rsid w:val="000F6385"/>
    <w:rsid w:val="000F7AE4"/>
    <w:rsid w:val="00101280"/>
    <w:rsid w:val="001014A6"/>
    <w:rsid w:val="0010230C"/>
    <w:rsid w:val="00103A65"/>
    <w:rsid w:val="00103C70"/>
    <w:rsid w:val="00105075"/>
    <w:rsid w:val="00106460"/>
    <w:rsid w:val="0010659A"/>
    <w:rsid w:val="00106B66"/>
    <w:rsid w:val="001075AE"/>
    <w:rsid w:val="001103F4"/>
    <w:rsid w:val="001116DA"/>
    <w:rsid w:val="001116DB"/>
    <w:rsid w:val="00112656"/>
    <w:rsid w:val="0011391B"/>
    <w:rsid w:val="00117114"/>
    <w:rsid w:val="0011780D"/>
    <w:rsid w:val="0012023F"/>
    <w:rsid w:val="00120D71"/>
    <w:rsid w:val="00121728"/>
    <w:rsid w:val="00122461"/>
    <w:rsid w:val="00122E66"/>
    <w:rsid w:val="00123490"/>
    <w:rsid w:val="00123D26"/>
    <w:rsid w:val="001248DF"/>
    <w:rsid w:val="00124B9B"/>
    <w:rsid w:val="001266E0"/>
    <w:rsid w:val="0012694C"/>
    <w:rsid w:val="00126AE8"/>
    <w:rsid w:val="00130091"/>
    <w:rsid w:val="00131D14"/>
    <w:rsid w:val="001357BC"/>
    <w:rsid w:val="00135B16"/>
    <w:rsid w:val="00140663"/>
    <w:rsid w:val="0014093C"/>
    <w:rsid w:val="00140D0F"/>
    <w:rsid w:val="0014234A"/>
    <w:rsid w:val="00142E28"/>
    <w:rsid w:val="00143150"/>
    <w:rsid w:val="00144201"/>
    <w:rsid w:val="0014538B"/>
    <w:rsid w:val="00146364"/>
    <w:rsid w:val="0014756A"/>
    <w:rsid w:val="00151854"/>
    <w:rsid w:val="001518A8"/>
    <w:rsid w:val="0015204E"/>
    <w:rsid w:val="001522DE"/>
    <w:rsid w:val="00152C6B"/>
    <w:rsid w:val="00153F73"/>
    <w:rsid w:val="001559D7"/>
    <w:rsid w:val="0015686C"/>
    <w:rsid w:val="0015717D"/>
    <w:rsid w:val="001576AC"/>
    <w:rsid w:val="0015798D"/>
    <w:rsid w:val="00161407"/>
    <w:rsid w:val="00161851"/>
    <w:rsid w:val="00161F12"/>
    <w:rsid w:val="00163CC5"/>
    <w:rsid w:val="001655BC"/>
    <w:rsid w:val="00165FF0"/>
    <w:rsid w:val="001667A1"/>
    <w:rsid w:val="00167B15"/>
    <w:rsid w:val="00170ADC"/>
    <w:rsid w:val="00170F77"/>
    <w:rsid w:val="00172089"/>
    <w:rsid w:val="00172680"/>
    <w:rsid w:val="00174429"/>
    <w:rsid w:val="00174A08"/>
    <w:rsid w:val="0017566A"/>
    <w:rsid w:val="0017650C"/>
    <w:rsid w:val="001768AC"/>
    <w:rsid w:val="0017799E"/>
    <w:rsid w:val="00177B0B"/>
    <w:rsid w:val="00177C68"/>
    <w:rsid w:val="00177CEC"/>
    <w:rsid w:val="001820CD"/>
    <w:rsid w:val="001822E4"/>
    <w:rsid w:val="00182BBE"/>
    <w:rsid w:val="00182CF3"/>
    <w:rsid w:val="00184D01"/>
    <w:rsid w:val="00185180"/>
    <w:rsid w:val="001857F9"/>
    <w:rsid w:val="00185DFA"/>
    <w:rsid w:val="001861B8"/>
    <w:rsid w:val="00186A49"/>
    <w:rsid w:val="001871B1"/>
    <w:rsid w:val="00187439"/>
    <w:rsid w:val="001876BC"/>
    <w:rsid w:val="00187C9A"/>
    <w:rsid w:val="00191BB1"/>
    <w:rsid w:val="00192F29"/>
    <w:rsid w:val="00192F2C"/>
    <w:rsid w:val="00193051"/>
    <w:rsid w:val="001940EE"/>
    <w:rsid w:val="001943FD"/>
    <w:rsid w:val="001956B5"/>
    <w:rsid w:val="00195D26"/>
    <w:rsid w:val="001962F4"/>
    <w:rsid w:val="00197150"/>
    <w:rsid w:val="001A050F"/>
    <w:rsid w:val="001A07AB"/>
    <w:rsid w:val="001A0C79"/>
    <w:rsid w:val="001A0F2A"/>
    <w:rsid w:val="001A13D5"/>
    <w:rsid w:val="001A1EE0"/>
    <w:rsid w:val="001A1FCE"/>
    <w:rsid w:val="001A2FAA"/>
    <w:rsid w:val="001A361C"/>
    <w:rsid w:val="001A3AA6"/>
    <w:rsid w:val="001A41E9"/>
    <w:rsid w:val="001A4B70"/>
    <w:rsid w:val="001A4BCE"/>
    <w:rsid w:val="001A556E"/>
    <w:rsid w:val="001A5B99"/>
    <w:rsid w:val="001A5DE2"/>
    <w:rsid w:val="001A629D"/>
    <w:rsid w:val="001A6458"/>
    <w:rsid w:val="001A7A7D"/>
    <w:rsid w:val="001A7D47"/>
    <w:rsid w:val="001B0FF9"/>
    <w:rsid w:val="001B1399"/>
    <w:rsid w:val="001B1675"/>
    <w:rsid w:val="001B1FD9"/>
    <w:rsid w:val="001B2168"/>
    <w:rsid w:val="001B2506"/>
    <w:rsid w:val="001B2EF3"/>
    <w:rsid w:val="001B33E9"/>
    <w:rsid w:val="001B364B"/>
    <w:rsid w:val="001B4204"/>
    <w:rsid w:val="001B4C90"/>
    <w:rsid w:val="001B58F7"/>
    <w:rsid w:val="001B5922"/>
    <w:rsid w:val="001B69A1"/>
    <w:rsid w:val="001B6BBC"/>
    <w:rsid w:val="001B767F"/>
    <w:rsid w:val="001C00E6"/>
    <w:rsid w:val="001C0599"/>
    <w:rsid w:val="001C0C36"/>
    <w:rsid w:val="001C1A37"/>
    <w:rsid w:val="001C2097"/>
    <w:rsid w:val="001C2D1B"/>
    <w:rsid w:val="001C3C28"/>
    <w:rsid w:val="001C4BBC"/>
    <w:rsid w:val="001C5ED3"/>
    <w:rsid w:val="001C5F7A"/>
    <w:rsid w:val="001C678A"/>
    <w:rsid w:val="001C6F06"/>
    <w:rsid w:val="001C6F81"/>
    <w:rsid w:val="001C7294"/>
    <w:rsid w:val="001C75A6"/>
    <w:rsid w:val="001D0C64"/>
    <w:rsid w:val="001D17DD"/>
    <w:rsid w:val="001D3195"/>
    <w:rsid w:val="001D3496"/>
    <w:rsid w:val="001D4ACD"/>
    <w:rsid w:val="001D5705"/>
    <w:rsid w:val="001D5815"/>
    <w:rsid w:val="001D5E72"/>
    <w:rsid w:val="001D6FF0"/>
    <w:rsid w:val="001D7806"/>
    <w:rsid w:val="001E06A3"/>
    <w:rsid w:val="001E1949"/>
    <w:rsid w:val="001E1AEE"/>
    <w:rsid w:val="001E2794"/>
    <w:rsid w:val="001E2869"/>
    <w:rsid w:val="001E2DAA"/>
    <w:rsid w:val="001E3BB6"/>
    <w:rsid w:val="001E5A38"/>
    <w:rsid w:val="001E6491"/>
    <w:rsid w:val="001F0704"/>
    <w:rsid w:val="001F0FAE"/>
    <w:rsid w:val="001F12F8"/>
    <w:rsid w:val="001F1B6F"/>
    <w:rsid w:val="001F26C8"/>
    <w:rsid w:val="001F31D3"/>
    <w:rsid w:val="001F3BC2"/>
    <w:rsid w:val="001F520F"/>
    <w:rsid w:val="001F5D9E"/>
    <w:rsid w:val="001F6E80"/>
    <w:rsid w:val="0020078F"/>
    <w:rsid w:val="002015AC"/>
    <w:rsid w:val="00201DD3"/>
    <w:rsid w:val="00201EB3"/>
    <w:rsid w:val="002025EF"/>
    <w:rsid w:val="0020395C"/>
    <w:rsid w:val="00203A6B"/>
    <w:rsid w:val="00203C5D"/>
    <w:rsid w:val="0020472D"/>
    <w:rsid w:val="002054FA"/>
    <w:rsid w:val="002055EB"/>
    <w:rsid w:val="00205BA2"/>
    <w:rsid w:val="00206E8F"/>
    <w:rsid w:val="00210ABA"/>
    <w:rsid w:val="00210B84"/>
    <w:rsid w:val="0021486B"/>
    <w:rsid w:val="0021735D"/>
    <w:rsid w:val="00220797"/>
    <w:rsid w:val="00222605"/>
    <w:rsid w:val="00222736"/>
    <w:rsid w:val="00223821"/>
    <w:rsid w:val="00223F0E"/>
    <w:rsid w:val="00224E56"/>
    <w:rsid w:val="002250C5"/>
    <w:rsid w:val="00225DBB"/>
    <w:rsid w:val="00225E5F"/>
    <w:rsid w:val="00226153"/>
    <w:rsid w:val="0022789D"/>
    <w:rsid w:val="002279D5"/>
    <w:rsid w:val="0023006B"/>
    <w:rsid w:val="0023035E"/>
    <w:rsid w:val="002303AB"/>
    <w:rsid w:val="002303CE"/>
    <w:rsid w:val="00230BFD"/>
    <w:rsid w:val="00230CEA"/>
    <w:rsid w:val="00231DD2"/>
    <w:rsid w:val="002322BD"/>
    <w:rsid w:val="0023279F"/>
    <w:rsid w:val="00232AEF"/>
    <w:rsid w:val="00232F51"/>
    <w:rsid w:val="00233B97"/>
    <w:rsid w:val="00234DB8"/>
    <w:rsid w:val="002352C1"/>
    <w:rsid w:val="002357D2"/>
    <w:rsid w:val="002365EE"/>
    <w:rsid w:val="00236706"/>
    <w:rsid w:val="00236A12"/>
    <w:rsid w:val="0023711F"/>
    <w:rsid w:val="002413FD"/>
    <w:rsid w:val="00241CAC"/>
    <w:rsid w:val="00242EC2"/>
    <w:rsid w:val="00244007"/>
    <w:rsid w:val="00245294"/>
    <w:rsid w:val="002464A9"/>
    <w:rsid w:val="00246E02"/>
    <w:rsid w:val="00246E53"/>
    <w:rsid w:val="002506C9"/>
    <w:rsid w:val="00251F99"/>
    <w:rsid w:val="002527C5"/>
    <w:rsid w:val="0025358F"/>
    <w:rsid w:val="00253757"/>
    <w:rsid w:val="00254B73"/>
    <w:rsid w:val="002554D8"/>
    <w:rsid w:val="0025646F"/>
    <w:rsid w:val="00256CF2"/>
    <w:rsid w:val="00257A56"/>
    <w:rsid w:val="00257C9B"/>
    <w:rsid w:val="0026214D"/>
    <w:rsid w:val="00263A1F"/>
    <w:rsid w:val="00264FA7"/>
    <w:rsid w:val="0026584A"/>
    <w:rsid w:val="00265876"/>
    <w:rsid w:val="00265F47"/>
    <w:rsid w:val="00266747"/>
    <w:rsid w:val="00267827"/>
    <w:rsid w:val="00267C5F"/>
    <w:rsid w:val="00270280"/>
    <w:rsid w:val="002704A8"/>
    <w:rsid w:val="002707C2"/>
    <w:rsid w:val="00271EEE"/>
    <w:rsid w:val="002720BE"/>
    <w:rsid w:val="002732DF"/>
    <w:rsid w:val="002740F6"/>
    <w:rsid w:val="00275108"/>
    <w:rsid w:val="00276403"/>
    <w:rsid w:val="0028061A"/>
    <w:rsid w:val="00280871"/>
    <w:rsid w:val="0028138A"/>
    <w:rsid w:val="002819B4"/>
    <w:rsid w:val="00281F9A"/>
    <w:rsid w:val="00282E16"/>
    <w:rsid w:val="00283717"/>
    <w:rsid w:val="00284228"/>
    <w:rsid w:val="00284F88"/>
    <w:rsid w:val="00285B1B"/>
    <w:rsid w:val="002863FE"/>
    <w:rsid w:val="002864A9"/>
    <w:rsid w:val="0028740E"/>
    <w:rsid w:val="00287C83"/>
    <w:rsid w:val="00287E90"/>
    <w:rsid w:val="002901F5"/>
    <w:rsid w:val="00290206"/>
    <w:rsid w:val="0029084D"/>
    <w:rsid w:val="00290CFB"/>
    <w:rsid w:val="00290E48"/>
    <w:rsid w:val="00291183"/>
    <w:rsid w:val="002919C7"/>
    <w:rsid w:val="00291C6C"/>
    <w:rsid w:val="002944AD"/>
    <w:rsid w:val="00295C35"/>
    <w:rsid w:val="002967FB"/>
    <w:rsid w:val="002A0131"/>
    <w:rsid w:val="002A0DDF"/>
    <w:rsid w:val="002A1706"/>
    <w:rsid w:val="002A1F93"/>
    <w:rsid w:val="002A3413"/>
    <w:rsid w:val="002A4101"/>
    <w:rsid w:val="002A4CF5"/>
    <w:rsid w:val="002A4E59"/>
    <w:rsid w:val="002A52CF"/>
    <w:rsid w:val="002A53A0"/>
    <w:rsid w:val="002A571F"/>
    <w:rsid w:val="002A5D28"/>
    <w:rsid w:val="002A5E78"/>
    <w:rsid w:val="002A6B33"/>
    <w:rsid w:val="002A6E15"/>
    <w:rsid w:val="002B0DE2"/>
    <w:rsid w:val="002B1AE2"/>
    <w:rsid w:val="002B3802"/>
    <w:rsid w:val="002B4AAB"/>
    <w:rsid w:val="002B5266"/>
    <w:rsid w:val="002B553F"/>
    <w:rsid w:val="002B5572"/>
    <w:rsid w:val="002B6E51"/>
    <w:rsid w:val="002C12AE"/>
    <w:rsid w:val="002C1E30"/>
    <w:rsid w:val="002C2528"/>
    <w:rsid w:val="002C31C8"/>
    <w:rsid w:val="002C4A30"/>
    <w:rsid w:val="002C4C87"/>
    <w:rsid w:val="002C53D7"/>
    <w:rsid w:val="002C5599"/>
    <w:rsid w:val="002C6413"/>
    <w:rsid w:val="002C6786"/>
    <w:rsid w:val="002C6FC4"/>
    <w:rsid w:val="002D018D"/>
    <w:rsid w:val="002D0ECF"/>
    <w:rsid w:val="002D13A8"/>
    <w:rsid w:val="002D29E0"/>
    <w:rsid w:val="002D3A22"/>
    <w:rsid w:val="002D3FB7"/>
    <w:rsid w:val="002D449E"/>
    <w:rsid w:val="002D494E"/>
    <w:rsid w:val="002D6DA4"/>
    <w:rsid w:val="002D6E92"/>
    <w:rsid w:val="002D7641"/>
    <w:rsid w:val="002D7CBB"/>
    <w:rsid w:val="002E01D0"/>
    <w:rsid w:val="002E241C"/>
    <w:rsid w:val="002E277F"/>
    <w:rsid w:val="002E291B"/>
    <w:rsid w:val="002E2C61"/>
    <w:rsid w:val="002E34DE"/>
    <w:rsid w:val="002E3F7C"/>
    <w:rsid w:val="002E3FF8"/>
    <w:rsid w:val="002E4F84"/>
    <w:rsid w:val="002E50AC"/>
    <w:rsid w:val="002E520A"/>
    <w:rsid w:val="002E5C2E"/>
    <w:rsid w:val="002E6AF6"/>
    <w:rsid w:val="002E7294"/>
    <w:rsid w:val="002F02E9"/>
    <w:rsid w:val="002F1BF0"/>
    <w:rsid w:val="002F1EB9"/>
    <w:rsid w:val="002F5275"/>
    <w:rsid w:val="002F6D9C"/>
    <w:rsid w:val="002F6F50"/>
    <w:rsid w:val="002F77D4"/>
    <w:rsid w:val="002F7A68"/>
    <w:rsid w:val="00300353"/>
    <w:rsid w:val="00301653"/>
    <w:rsid w:val="00302083"/>
    <w:rsid w:val="00303088"/>
    <w:rsid w:val="00304904"/>
    <w:rsid w:val="003051B3"/>
    <w:rsid w:val="003055E4"/>
    <w:rsid w:val="00305821"/>
    <w:rsid w:val="00305A90"/>
    <w:rsid w:val="00305D61"/>
    <w:rsid w:val="0030677D"/>
    <w:rsid w:val="00307C46"/>
    <w:rsid w:val="00307FD5"/>
    <w:rsid w:val="0031010B"/>
    <w:rsid w:val="00311B34"/>
    <w:rsid w:val="00311B76"/>
    <w:rsid w:val="00311C4F"/>
    <w:rsid w:val="00312534"/>
    <w:rsid w:val="00312607"/>
    <w:rsid w:val="003151E7"/>
    <w:rsid w:val="00315775"/>
    <w:rsid w:val="00315EF1"/>
    <w:rsid w:val="003162BB"/>
    <w:rsid w:val="00316E36"/>
    <w:rsid w:val="00317D22"/>
    <w:rsid w:val="00320FDE"/>
    <w:rsid w:val="003211A2"/>
    <w:rsid w:val="0032127F"/>
    <w:rsid w:val="00321706"/>
    <w:rsid w:val="00321F80"/>
    <w:rsid w:val="0032432F"/>
    <w:rsid w:val="00324791"/>
    <w:rsid w:val="00325650"/>
    <w:rsid w:val="00326907"/>
    <w:rsid w:val="003278B3"/>
    <w:rsid w:val="0032795E"/>
    <w:rsid w:val="00330617"/>
    <w:rsid w:val="003306DB"/>
    <w:rsid w:val="003314BD"/>
    <w:rsid w:val="00331657"/>
    <w:rsid w:val="0033395F"/>
    <w:rsid w:val="00333D43"/>
    <w:rsid w:val="0033432D"/>
    <w:rsid w:val="0033486B"/>
    <w:rsid w:val="00334DDF"/>
    <w:rsid w:val="003353AF"/>
    <w:rsid w:val="003367C1"/>
    <w:rsid w:val="00336845"/>
    <w:rsid w:val="00336CBE"/>
    <w:rsid w:val="00336F5B"/>
    <w:rsid w:val="00340043"/>
    <w:rsid w:val="0034014B"/>
    <w:rsid w:val="00342003"/>
    <w:rsid w:val="003423E8"/>
    <w:rsid w:val="00342526"/>
    <w:rsid w:val="003425BC"/>
    <w:rsid w:val="003432FF"/>
    <w:rsid w:val="0034376A"/>
    <w:rsid w:val="003454EA"/>
    <w:rsid w:val="00345C86"/>
    <w:rsid w:val="00346441"/>
    <w:rsid w:val="003473B4"/>
    <w:rsid w:val="00347AA6"/>
    <w:rsid w:val="0035008C"/>
    <w:rsid w:val="003505EE"/>
    <w:rsid w:val="003509BB"/>
    <w:rsid w:val="0035238A"/>
    <w:rsid w:val="0035244B"/>
    <w:rsid w:val="003530E6"/>
    <w:rsid w:val="0035334C"/>
    <w:rsid w:val="00354089"/>
    <w:rsid w:val="00357547"/>
    <w:rsid w:val="00357AEB"/>
    <w:rsid w:val="00360097"/>
    <w:rsid w:val="003603E8"/>
    <w:rsid w:val="00360509"/>
    <w:rsid w:val="00360D15"/>
    <w:rsid w:val="00361583"/>
    <w:rsid w:val="003615F0"/>
    <w:rsid w:val="003617DD"/>
    <w:rsid w:val="00363FF1"/>
    <w:rsid w:val="00364642"/>
    <w:rsid w:val="00365315"/>
    <w:rsid w:val="00366CE8"/>
    <w:rsid w:val="00371AD1"/>
    <w:rsid w:val="00371B4F"/>
    <w:rsid w:val="00371CCE"/>
    <w:rsid w:val="00371EFF"/>
    <w:rsid w:val="00372486"/>
    <w:rsid w:val="00373030"/>
    <w:rsid w:val="0037411F"/>
    <w:rsid w:val="00375C00"/>
    <w:rsid w:val="00376F6E"/>
    <w:rsid w:val="00380AAB"/>
    <w:rsid w:val="003817F1"/>
    <w:rsid w:val="00381B9D"/>
    <w:rsid w:val="00381C1C"/>
    <w:rsid w:val="00382208"/>
    <w:rsid w:val="0038230C"/>
    <w:rsid w:val="00382518"/>
    <w:rsid w:val="00382898"/>
    <w:rsid w:val="00383711"/>
    <w:rsid w:val="00384179"/>
    <w:rsid w:val="0038421A"/>
    <w:rsid w:val="00384820"/>
    <w:rsid w:val="00384830"/>
    <w:rsid w:val="0038491B"/>
    <w:rsid w:val="00384A87"/>
    <w:rsid w:val="00384B5F"/>
    <w:rsid w:val="00384C26"/>
    <w:rsid w:val="003860C2"/>
    <w:rsid w:val="00387111"/>
    <w:rsid w:val="00387FB5"/>
    <w:rsid w:val="00390405"/>
    <w:rsid w:val="003907B8"/>
    <w:rsid w:val="00390A35"/>
    <w:rsid w:val="00390E1E"/>
    <w:rsid w:val="003914B1"/>
    <w:rsid w:val="003927C4"/>
    <w:rsid w:val="00392B87"/>
    <w:rsid w:val="0039400E"/>
    <w:rsid w:val="00394F61"/>
    <w:rsid w:val="00394FC0"/>
    <w:rsid w:val="003950E6"/>
    <w:rsid w:val="003953B0"/>
    <w:rsid w:val="003960F2"/>
    <w:rsid w:val="003961D8"/>
    <w:rsid w:val="00396294"/>
    <w:rsid w:val="003962C1"/>
    <w:rsid w:val="003A2BDB"/>
    <w:rsid w:val="003A3A17"/>
    <w:rsid w:val="003A3B97"/>
    <w:rsid w:val="003A3FF3"/>
    <w:rsid w:val="003A5AC2"/>
    <w:rsid w:val="003A67C5"/>
    <w:rsid w:val="003A7005"/>
    <w:rsid w:val="003A7720"/>
    <w:rsid w:val="003A7C55"/>
    <w:rsid w:val="003B0C25"/>
    <w:rsid w:val="003B23CB"/>
    <w:rsid w:val="003B2553"/>
    <w:rsid w:val="003B260A"/>
    <w:rsid w:val="003B2A4C"/>
    <w:rsid w:val="003B3681"/>
    <w:rsid w:val="003B3747"/>
    <w:rsid w:val="003B65E1"/>
    <w:rsid w:val="003B6BBB"/>
    <w:rsid w:val="003B7B27"/>
    <w:rsid w:val="003C0094"/>
    <w:rsid w:val="003C0CED"/>
    <w:rsid w:val="003C147E"/>
    <w:rsid w:val="003C2F11"/>
    <w:rsid w:val="003C3A54"/>
    <w:rsid w:val="003C4D74"/>
    <w:rsid w:val="003C5AB8"/>
    <w:rsid w:val="003C5BF7"/>
    <w:rsid w:val="003C5F9D"/>
    <w:rsid w:val="003C7BE1"/>
    <w:rsid w:val="003D07C7"/>
    <w:rsid w:val="003D0871"/>
    <w:rsid w:val="003D0CF5"/>
    <w:rsid w:val="003D110F"/>
    <w:rsid w:val="003D162E"/>
    <w:rsid w:val="003D170A"/>
    <w:rsid w:val="003D1949"/>
    <w:rsid w:val="003D1D76"/>
    <w:rsid w:val="003D2898"/>
    <w:rsid w:val="003D435A"/>
    <w:rsid w:val="003D5165"/>
    <w:rsid w:val="003D544D"/>
    <w:rsid w:val="003D594B"/>
    <w:rsid w:val="003D598F"/>
    <w:rsid w:val="003D61CC"/>
    <w:rsid w:val="003D64DB"/>
    <w:rsid w:val="003D6771"/>
    <w:rsid w:val="003D6F45"/>
    <w:rsid w:val="003D7ABA"/>
    <w:rsid w:val="003E291C"/>
    <w:rsid w:val="003E3793"/>
    <w:rsid w:val="003E3BEC"/>
    <w:rsid w:val="003E41CA"/>
    <w:rsid w:val="003E41E8"/>
    <w:rsid w:val="003E6A27"/>
    <w:rsid w:val="003E7E59"/>
    <w:rsid w:val="003F168D"/>
    <w:rsid w:val="003F1980"/>
    <w:rsid w:val="003F1CC4"/>
    <w:rsid w:val="003F2B1D"/>
    <w:rsid w:val="003F55D3"/>
    <w:rsid w:val="003F62D2"/>
    <w:rsid w:val="003F68CE"/>
    <w:rsid w:val="003F7449"/>
    <w:rsid w:val="0040013C"/>
    <w:rsid w:val="0040028A"/>
    <w:rsid w:val="00400823"/>
    <w:rsid w:val="004016ED"/>
    <w:rsid w:val="00401F60"/>
    <w:rsid w:val="004038C6"/>
    <w:rsid w:val="004041B6"/>
    <w:rsid w:val="00405204"/>
    <w:rsid w:val="00405C1A"/>
    <w:rsid w:val="00407C23"/>
    <w:rsid w:val="00411969"/>
    <w:rsid w:val="00411E62"/>
    <w:rsid w:val="00411F0C"/>
    <w:rsid w:val="004122A8"/>
    <w:rsid w:val="004131A6"/>
    <w:rsid w:val="004136A6"/>
    <w:rsid w:val="00413C52"/>
    <w:rsid w:val="004146C6"/>
    <w:rsid w:val="004149FC"/>
    <w:rsid w:val="00414A49"/>
    <w:rsid w:val="00414CD4"/>
    <w:rsid w:val="00414FA5"/>
    <w:rsid w:val="00415832"/>
    <w:rsid w:val="00415FE1"/>
    <w:rsid w:val="004170C1"/>
    <w:rsid w:val="00417CC1"/>
    <w:rsid w:val="00420415"/>
    <w:rsid w:val="004205FB"/>
    <w:rsid w:val="004206D6"/>
    <w:rsid w:val="0042157B"/>
    <w:rsid w:val="004218E4"/>
    <w:rsid w:val="004237FA"/>
    <w:rsid w:val="00423A9E"/>
    <w:rsid w:val="00424076"/>
    <w:rsid w:val="00424196"/>
    <w:rsid w:val="00425FC1"/>
    <w:rsid w:val="0042665B"/>
    <w:rsid w:val="00426909"/>
    <w:rsid w:val="00426CFC"/>
    <w:rsid w:val="00427702"/>
    <w:rsid w:val="004300E0"/>
    <w:rsid w:val="004308CF"/>
    <w:rsid w:val="00430AD4"/>
    <w:rsid w:val="00431148"/>
    <w:rsid w:val="0043136A"/>
    <w:rsid w:val="00431626"/>
    <w:rsid w:val="00431720"/>
    <w:rsid w:val="004325C8"/>
    <w:rsid w:val="0043451E"/>
    <w:rsid w:val="004345AB"/>
    <w:rsid w:val="004352EA"/>
    <w:rsid w:val="00436595"/>
    <w:rsid w:val="004379CF"/>
    <w:rsid w:val="00437DBC"/>
    <w:rsid w:val="0044015A"/>
    <w:rsid w:val="00440DE5"/>
    <w:rsid w:val="004417BD"/>
    <w:rsid w:val="00442A94"/>
    <w:rsid w:val="00443223"/>
    <w:rsid w:val="00443FC4"/>
    <w:rsid w:val="00444A3A"/>
    <w:rsid w:val="00445860"/>
    <w:rsid w:val="004459F1"/>
    <w:rsid w:val="004461AC"/>
    <w:rsid w:val="0044656D"/>
    <w:rsid w:val="00446CA9"/>
    <w:rsid w:val="00446F64"/>
    <w:rsid w:val="004472D9"/>
    <w:rsid w:val="0045044F"/>
    <w:rsid w:val="0045099C"/>
    <w:rsid w:val="004512EB"/>
    <w:rsid w:val="0045292F"/>
    <w:rsid w:val="004530C4"/>
    <w:rsid w:val="004533FE"/>
    <w:rsid w:val="00453703"/>
    <w:rsid w:val="00453D93"/>
    <w:rsid w:val="00453F56"/>
    <w:rsid w:val="00454CD2"/>
    <w:rsid w:val="0045513B"/>
    <w:rsid w:val="004555C8"/>
    <w:rsid w:val="00455E97"/>
    <w:rsid w:val="004562E3"/>
    <w:rsid w:val="0045697A"/>
    <w:rsid w:val="00461B0A"/>
    <w:rsid w:val="004623D8"/>
    <w:rsid w:val="0046254D"/>
    <w:rsid w:val="00463229"/>
    <w:rsid w:val="00463EB4"/>
    <w:rsid w:val="00464B9B"/>
    <w:rsid w:val="0046526F"/>
    <w:rsid w:val="00466F74"/>
    <w:rsid w:val="00467F76"/>
    <w:rsid w:val="004706E4"/>
    <w:rsid w:val="0047076A"/>
    <w:rsid w:val="00470E65"/>
    <w:rsid w:val="004720A6"/>
    <w:rsid w:val="0047246D"/>
    <w:rsid w:val="004730BA"/>
    <w:rsid w:val="004731BB"/>
    <w:rsid w:val="0047392B"/>
    <w:rsid w:val="00474071"/>
    <w:rsid w:val="0047453A"/>
    <w:rsid w:val="0047755D"/>
    <w:rsid w:val="00480288"/>
    <w:rsid w:val="00481C9A"/>
    <w:rsid w:val="00482705"/>
    <w:rsid w:val="00482750"/>
    <w:rsid w:val="00482A1F"/>
    <w:rsid w:val="0048311B"/>
    <w:rsid w:val="004834C4"/>
    <w:rsid w:val="00483E87"/>
    <w:rsid w:val="00485063"/>
    <w:rsid w:val="00485361"/>
    <w:rsid w:val="00485CD2"/>
    <w:rsid w:val="00486833"/>
    <w:rsid w:val="00486F74"/>
    <w:rsid w:val="00490D54"/>
    <w:rsid w:val="004912B2"/>
    <w:rsid w:val="00491611"/>
    <w:rsid w:val="00491D10"/>
    <w:rsid w:val="004943B1"/>
    <w:rsid w:val="004945CA"/>
    <w:rsid w:val="00494D5C"/>
    <w:rsid w:val="00495197"/>
    <w:rsid w:val="004959D2"/>
    <w:rsid w:val="00497210"/>
    <w:rsid w:val="004A12EC"/>
    <w:rsid w:val="004A1567"/>
    <w:rsid w:val="004A182C"/>
    <w:rsid w:val="004A23A6"/>
    <w:rsid w:val="004A2B41"/>
    <w:rsid w:val="004A353E"/>
    <w:rsid w:val="004A4BE6"/>
    <w:rsid w:val="004A501B"/>
    <w:rsid w:val="004A583E"/>
    <w:rsid w:val="004A6321"/>
    <w:rsid w:val="004B0004"/>
    <w:rsid w:val="004B01E2"/>
    <w:rsid w:val="004B0CB9"/>
    <w:rsid w:val="004B0DCD"/>
    <w:rsid w:val="004B1E20"/>
    <w:rsid w:val="004B24EB"/>
    <w:rsid w:val="004B42FF"/>
    <w:rsid w:val="004B4755"/>
    <w:rsid w:val="004B4B57"/>
    <w:rsid w:val="004B562E"/>
    <w:rsid w:val="004B6BB9"/>
    <w:rsid w:val="004B7C81"/>
    <w:rsid w:val="004C0063"/>
    <w:rsid w:val="004C0188"/>
    <w:rsid w:val="004C0B45"/>
    <w:rsid w:val="004C0C4D"/>
    <w:rsid w:val="004C1242"/>
    <w:rsid w:val="004C14D8"/>
    <w:rsid w:val="004C2150"/>
    <w:rsid w:val="004C2BB0"/>
    <w:rsid w:val="004C318A"/>
    <w:rsid w:val="004C3D81"/>
    <w:rsid w:val="004C487C"/>
    <w:rsid w:val="004C4AD9"/>
    <w:rsid w:val="004C50FF"/>
    <w:rsid w:val="004C58C4"/>
    <w:rsid w:val="004C5ADE"/>
    <w:rsid w:val="004C6258"/>
    <w:rsid w:val="004C6707"/>
    <w:rsid w:val="004C708B"/>
    <w:rsid w:val="004C73F0"/>
    <w:rsid w:val="004C7C09"/>
    <w:rsid w:val="004C7E82"/>
    <w:rsid w:val="004D01C6"/>
    <w:rsid w:val="004D11F0"/>
    <w:rsid w:val="004D1928"/>
    <w:rsid w:val="004D1F0C"/>
    <w:rsid w:val="004D2ACF"/>
    <w:rsid w:val="004D315D"/>
    <w:rsid w:val="004D490E"/>
    <w:rsid w:val="004D4A09"/>
    <w:rsid w:val="004D502A"/>
    <w:rsid w:val="004D50E3"/>
    <w:rsid w:val="004D6F08"/>
    <w:rsid w:val="004D7065"/>
    <w:rsid w:val="004D7317"/>
    <w:rsid w:val="004E0071"/>
    <w:rsid w:val="004E0299"/>
    <w:rsid w:val="004E0559"/>
    <w:rsid w:val="004E08BC"/>
    <w:rsid w:val="004E0FA2"/>
    <w:rsid w:val="004E214C"/>
    <w:rsid w:val="004E21DA"/>
    <w:rsid w:val="004E2ABA"/>
    <w:rsid w:val="004E3494"/>
    <w:rsid w:val="004E36B0"/>
    <w:rsid w:val="004E3F64"/>
    <w:rsid w:val="004E437A"/>
    <w:rsid w:val="004E540F"/>
    <w:rsid w:val="004E54D2"/>
    <w:rsid w:val="004E5BF0"/>
    <w:rsid w:val="004E6E17"/>
    <w:rsid w:val="004E7794"/>
    <w:rsid w:val="004F0E5D"/>
    <w:rsid w:val="004F0FE0"/>
    <w:rsid w:val="004F1692"/>
    <w:rsid w:val="004F1F6D"/>
    <w:rsid w:val="004F475E"/>
    <w:rsid w:val="004F4B71"/>
    <w:rsid w:val="004F5269"/>
    <w:rsid w:val="004F6BC0"/>
    <w:rsid w:val="004F75CB"/>
    <w:rsid w:val="004F7A96"/>
    <w:rsid w:val="004F7F2F"/>
    <w:rsid w:val="00501072"/>
    <w:rsid w:val="005010AB"/>
    <w:rsid w:val="0050123C"/>
    <w:rsid w:val="005015D9"/>
    <w:rsid w:val="005021B6"/>
    <w:rsid w:val="0050352F"/>
    <w:rsid w:val="00504499"/>
    <w:rsid w:val="00504D0C"/>
    <w:rsid w:val="005070B1"/>
    <w:rsid w:val="00507C5F"/>
    <w:rsid w:val="00510B31"/>
    <w:rsid w:val="00512FAD"/>
    <w:rsid w:val="00514286"/>
    <w:rsid w:val="00515988"/>
    <w:rsid w:val="005159A6"/>
    <w:rsid w:val="005159B0"/>
    <w:rsid w:val="00515A18"/>
    <w:rsid w:val="0051661F"/>
    <w:rsid w:val="00517970"/>
    <w:rsid w:val="00517ED0"/>
    <w:rsid w:val="00520409"/>
    <w:rsid w:val="005207DD"/>
    <w:rsid w:val="00521727"/>
    <w:rsid w:val="00522BF2"/>
    <w:rsid w:val="00523D85"/>
    <w:rsid w:val="005246EC"/>
    <w:rsid w:val="005246F6"/>
    <w:rsid w:val="00524B84"/>
    <w:rsid w:val="00524E4C"/>
    <w:rsid w:val="00525C95"/>
    <w:rsid w:val="00526CA3"/>
    <w:rsid w:val="00527399"/>
    <w:rsid w:val="005305A1"/>
    <w:rsid w:val="0053065D"/>
    <w:rsid w:val="00530734"/>
    <w:rsid w:val="00531891"/>
    <w:rsid w:val="005337A2"/>
    <w:rsid w:val="00533B25"/>
    <w:rsid w:val="00534296"/>
    <w:rsid w:val="005356E1"/>
    <w:rsid w:val="005369F1"/>
    <w:rsid w:val="00536A97"/>
    <w:rsid w:val="00536B32"/>
    <w:rsid w:val="0053723E"/>
    <w:rsid w:val="00537DED"/>
    <w:rsid w:val="00540884"/>
    <w:rsid w:val="00541093"/>
    <w:rsid w:val="005422CB"/>
    <w:rsid w:val="00542558"/>
    <w:rsid w:val="00544047"/>
    <w:rsid w:val="00544798"/>
    <w:rsid w:val="005462B2"/>
    <w:rsid w:val="005467B4"/>
    <w:rsid w:val="00547451"/>
    <w:rsid w:val="005477EB"/>
    <w:rsid w:val="00550B55"/>
    <w:rsid w:val="00551D8D"/>
    <w:rsid w:val="00551DE6"/>
    <w:rsid w:val="00552555"/>
    <w:rsid w:val="00554EEB"/>
    <w:rsid w:val="005563B0"/>
    <w:rsid w:val="00560013"/>
    <w:rsid w:val="0056012A"/>
    <w:rsid w:val="005606A7"/>
    <w:rsid w:val="00560A8F"/>
    <w:rsid w:val="00560F4F"/>
    <w:rsid w:val="00561192"/>
    <w:rsid w:val="005613CA"/>
    <w:rsid w:val="00561DD6"/>
    <w:rsid w:val="00564C6B"/>
    <w:rsid w:val="00566DF2"/>
    <w:rsid w:val="00571D6F"/>
    <w:rsid w:val="005742DE"/>
    <w:rsid w:val="00576353"/>
    <w:rsid w:val="00576435"/>
    <w:rsid w:val="00576674"/>
    <w:rsid w:val="00576AE6"/>
    <w:rsid w:val="0057791C"/>
    <w:rsid w:val="005801A4"/>
    <w:rsid w:val="00580FA1"/>
    <w:rsid w:val="00582539"/>
    <w:rsid w:val="005831C3"/>
    <w:rsid w:val="0058420C"/>
    <w:rsid w:val="00585365"/>
    <w:rsid w:val="00586256"/>
    <w:rsid w:val="00586DCF"/>
    <w:rsid w:val="00590150"/>
    <w:rsid w:val="00590407"/>
    <w:rsid w:val="005907DC"/>
    <w:rsid w:val="005918B9"/>
    <w:rsid w:val="00592725"/>
    <w:rsid w:val="0059298A"/>
    <w:rsid w:val="005930ED"/>
    <w:rsid w:val="0059356F"/>
    <w:rsid w:val="0059381F"/>
    <w:rsid w:val="00595148"/>
    <w:rsid w:val="00596653"/>
    <w:rsid w:val="00596D73"/>
    <w:rsid w:val="00597682"/>
    <w:rsid w:val="00597C4B"/>
    <w:rsid w:val="005A02FF"/>
    <w:rsid w:val="005A140F"/>
    <w:rsid w:val="005A1D13"/>
    <w:rsid w:val="005A276A"/>
    <w:rsid w:val="005A2DF8"/>
    <w:rsid w:val="005A3E6D"/>
    <w:rsid w:val="005A4A45"/>
    <w:rsid w:val="005A65ED"/>
    <w:rsid w:val="005A6DE3"/>
    <w:rsid w:val="005A765B"/>
    <w:rsid w:val="005B024D"/>
    <w:rsid w:val="005B253C"/>
    <w:rsid w:val="005B3023"/>
    <w:rsid w:val="005B3A4E"/>
    <w:rsid w:val="005B3BFA"/>
    <w:rsid w:val="005B4ECB"/>
    <w:rsid w:val="005B587D"/>
    <w:rsid w:val="005B6217"/>
    <w:rsid w:val="005B78C8"/>
    <w:rsid w:val="005C05D2"/>
    <w:rsid w:val="005C0EAC"/>
    <w:rsid w:val="005C150D"/>
    <w:rsid w:val="005C213B"/>
    <w:rsid w:val="005C3922"/>
    <w:rsid w:val="005C42A8"/>
    <w:rsid w:val="005C43AD"/>
    <w:rsid w:val="005C6701"/>
    <w:rsid w:val="005D0564"/>
    <w:rsid w:val="005D1E68"/>
    <w:rsid w:val="005D3085"/>
    <w:rsid w:val="005D36AA"/>
    <w:rsid w:val="005D3ECC"/>
    <w:rsid w:val="005D565C"/>
    <w:rsid w:val="005D641D"/>
    <w:rsid w:val="005D7AC3"/>
    <w:rsid w:val="005E1606"/>
    <w:rsid w:val="005E195C"/>
    <w:rsid w:val="005E1B4D"/>
    <w:rsid w:val="005E2CE3"/>
    <w:rsid w:val="005E34F5"/>
    <w:rsid w:val="005E35E8"/>
    <w:rsid w:val="005E3EA6"/>
    <w:rsid w:val="005E45AD"/>
    <w:rsid w:val="005E49BA"/>
    <w:rsid w:val="005E5835"/>
    <w:rsid w:val="005E68CA"/>
    <w:rsid w:val="005E7A1F"/>
    <w:rsid w:val="005F0EB8"/>
    <w:rsid w:val="005F17E8"/>
    <w:rsid w:val="005F227A"/>
    <w:rsid w:val="005F231E"/>
    <w:rsid w:val="005F23C4"/>
    <w:rsid w:val="005F279F"/>
    <w:rsid w:val="005F2A55"/>
    <w:rsid w:val="005F3809"/>
    <w:rsid w:val="005F3A45"/>
    <w:rsid w:val="005F3C74"/>
    <w:rsid w:val="005F4149"/>
    <w:rsid w:val="005F44F8"/>
    <w:rsid w:val="005F4595"/>
    <w:rsid w:val="005F54C2"/>
    <w:rsid w:val="00600D4F"/>
    <w:rsid w:val="00602126"/>
    <w:rsid w:val="006026C8"/>
    <w:rsid w:val="00603EC4"/>
    <w:rsid w:val="0060538D"/>
    <w:rsid w:val="0060596B"/>
    <w:rsid w:val="00610941"/>
    <w:rsid w:val="006112AB"/>
    <w:rsid w:val="006122CB"/>
    <w:rsid w:val="00612929"/>
    <w:rsid w:val="006129F3"/>
    <w:rsid w:val="006149D2"/>
    <w:rsid w:val="00614F3D"/>
    <w:rsid w:val="006151E3"/>
    <w:rsid w:val="0061526F"/>
    <w:rsid w:val="0061672B"/>
    <w:rsid w:val="00617704"/>
    <w:rsid w:val="00617891"/>
    <w:rsid w:val="00617C7D"/>
    <w:rsid w:val="00620371"/>
    <w:rsid w:val="00620CC6"/>
    <w:rsid w:val="00620FA8"/>
    <w:rsid w:val="006213C3"/>
    <w:rsid w:val="00621ADD"/>
    <w:rsid w:val="00626275"/>
    <w:rsid w:val="00627C5E"/>
    <w:rsid w:val="006314AA"/>
    <w:rsid w:val="0063168D"/>
    <w:rsid w:val="006333A9"/>
    <w:rsid w:val="006335BB"/>
    <w:rsid w:val="00635590"/>
    <w:rsid w:val="006361F2"/>
    <w:rsid w:val="006404D2"/>
    <w:rsid w:val="0064050E"/>
    <w:rsid w:val="006448FB"/>
    <w:rsid w:val="00644C28"/>
    <w:rsid w:val="0064752C"/>
    <w:rsid w:val="00650005"/>
    <w:rsid w:val="00650C0B"/>
    <w:rsid w:val="00650FED"/>
    <w:rsid w:val="00651AC1"/>
    <w:rsid w:val="00652472"/>
    <w:rsid w:val="006540CC"/>
    <w:rsid w:val="00654911"/>
    <w:rsid w:val="00654F7C"/>
    <w:rsid w:val="006553BD"/>
    <w:rsid w:val="0065575D"/>
    <w:rsid w:val="00655A5E"/>
    <w:rsid w:val="00655BDC"/>
    <w:rsid w:val="00655FD5"/>
    <w:rsid w:val="0065728F"/>
    <w:rsid w:val="006573F8"/>
    <w:rsid w:val="00657810"/>
    <w:rsid w:val="006612FA"/>
    <w:rsid w:val="00661E30"/>
    <w:rsid w:val="00662F20"/>
    <w:rsid w:val="00664A15"/>
    <w:rsid w:val="00665B52"/>
    <w:rsid w:val="00665DD4"/>
    <w:rsid w:val="0066673F"/>
    <w:rsid w:val="006705F0"/>
    <w:rsid w:val="00672BBD"/>
    <w:rsid w:val="00673F1C"/>
    <w:rsid w:val="00674471"/>
    <w:rsid w:val="00677427"/>
    <w:rsid w:val="006777C1"/>
    <w:rsid w:val="006808B5"/>
    <w:rsid w:val="00681046"/>
    <w:rsid w:val="00681091"/>
    <w:rsid w:val="00682222"/>
    <w:rsid w:val="0068314D"/>
    <w:rsid w:val="00683845"/>
    <w:rsid w:val="00683A29"/>
    <w:rsid w:val="00683DAA"/>
    <w:rsid w:val="00684531"/>
    <w:rsid w:val="00686C47"/>
    <w:rsid w:val="00686E25"/>
    <w:rsid w:val="00691210"/>
    <w:rsid w:val="006915F0"/>
    <w:rsid w:val="006917F8"/>
    <w:rsid w:val="00692055"/>
    <w:rsid w:val="00692690"/>
    <w:rsid w:val="006935CA"/>
    <w:rsid w:val="006942D6"/>
    <w:rsid w:val="00694650"/>
    <w:rsid w:val="00695ED2"/>
    <w:rsid w:val="00696312"/>
    <w:rsid w:val="00696705"/>
    <w:rsid w:val="00697477"/>
    <w:rsid w:val="0069765F"/>
    <w:rsid w:val="006A0232"/>
    <w:rsid w:val="006A18FE"/>
    <w:rsid w:val="006A24DD"/>
    <w:rsid w:val="006A24EA"/>
    <w:rsid w:val="006A3E68"/>
    <w:rsid w:val="006A4EB5"/>
    <w:rsid w:val="006A541D"/>
    <w:rsid w:val="006A5971"/>
    <w:rsid w:val="006A6E59"/>
    <w:rsid w:val="006A7244"/>
    <w:rsid w:val="006A73CE"/>
    <w:rsid w:val="006A7B2C"/>
    <w:rsid w:val="006B007C"/>
    <w:rsid w:val="006B0ACC"/>
    <w:rsid w:val="006B0B78"/>
    <w:rsid w:val="006B1648"/>
    <w:rsid w:val="006B21E0"/>
    <w:rsid w:val="006B26CB"/>
    <w:rsid w:val="006B2FD9"/>
    <w:rsid w:val="006B3257"/>
    <w:rsid w:val="006B3300"/>
    <w:rsid w:val="006B35B2"/>
    <w:rsid w:val="006B3A9B"/>
    <w:rsid w:val="006B3EB0"/>
    <w:rsid w:val="006B4BDE"/>
    <w:rsid w:val="006B597E"/>
    <w:rsid w:val="006B5C58"/>
    <w:rsid w:val="006B5FB2"/>
    <w:rsid w:val="006C1710"/>
    <w:rsid w:val="006C1BD8"/>
    <w:rsid w:val="006C1ED8"/>
    <w:rsid w:val="006C2065"/>
    <w:rsid w:val="006C2225"/>
    <w:rsid w:val="006C30A2"/>
    <w:rsid w:val="006C4C68"/>
    <w:rsid w:val="006C54AF"/>
    <w:rsid w:val="006C55FF"/>
    <w:rsid w:val="006C5850"/>
    <w:rsid w:val="006C62AD"/>
    <w:rsid w:val="006C6386"/>
    <w:rsid w:val="006D0238"/>
    <w:rsid w:val="006D0297"/>
    <w:rsid w:val="006D0E23"/>
    <w:rsid w:val="006D171F"/>
    <w:rsid w:val="006D1D8D"/>
    <w:rsid w:val="006D2095"/>
    <w:rsid w:val="006D2C8D"/>
    <w:rsid w:val="006D2E32"/>
    <w:rsid w:val="006D2F84"/>
    <w:rsid w:val="006D4CC5"/>
    <w:rsid w:val="006D534F"/>
    <w:rsid w:val="006D5C5A"/>
    <w:rsid w:val="006D6F89"/>
    <w:rsid w:val="006D74C3"/>
    <w:rsid w:val="006E0683"/>
    <w:rsid w:val="006E0F4D"/>
    <w:rsid w:val="006E128F"/>
    <w:rsid w:val="006E1BB2"/>
    <w:rsid w:val="006E237B"/>
    <w:rsid w:val="006E28B2"/>
    <w:rsid w:val="006E297F"/>
    <w:rsid w:val="006E2DE1"/>
    <w:rsid w:val="006E373A"/>
    <w:rsid w:val="006E43D2"/>
    <w:rsid w:val="006E4BF2"/>
    <w:rsid w:val="006E4C83"/>
    <w:rsid w:val="006E5FFE"/>
    <w:rsid w:val="006E6B1D"/>
    <w:rsid w:val="006E736C"/>
    <w:rsid w:val="006E7A3D"/>
    <w:rsid w:val="006F2033"/>
    <w:rsid w:val="006F2411"/>
    <w:rsid w:val="006F2D0E"/>
    <w:rsid w:val="006F2E71"/>
    <w:rsid w:val="006F36BB"/>
    <w:rsid w:val="006F4F97"/>
    <w:rsid w:val="006F616A"/>
    <w:rsid w:val="006F6F26"/>
    <w:rsid w:val="006F760E"/>
    <w:rsid w:val="006F768D"/>
    <w:rsid w:val="006F7C5F"/>
    <w:rsid w:val="006F7F99"/>
    <w:rsid w:val="00700A5B"/>
    <w:rsid w:val="007012C3"/>
    <w:rsid w:val="00701635"/>
    <w:rsid w:val="00701C12"/>
    <w:rsid w:val="00701CD3"/>
    <w:rsid w:val="007020EA"/>
    <w:rsid w:val="007037D3"/>
    <w:rsid w:val="007038EB"/>
    <w:rsid w:val="00703F69"/>
    <w:rsid w:val="0070455A"/>
    <w:rsid w:val="00704943"/>
    <w:rsid w:val="00705E5C"/>
    <w:rsid w:val="00707825"/>
    <w:rsid w:val="00710291"/>
    <w:rsid w:val="00710EEE"/>
    <w:rsid w:val="00710F22"/>
    <w:rsid w:val="0071137C"/>
    <w:rsid w:val="007119FF"/>
    <w:rsid w:val="007122B2"/>
    <w:rsid w:val="0071239F"/>
    <w:rsid w:val="00712BF3"/>
    <w:rsid w:val="00713061"/>
    <w:rsid w:val="0071439F"/>
    <w:rsid w:val="00714BEF"/>
    <w:rsid w:val="00715BCF"/>
    <w:rsid w:val="00716038"/>
    <w:rsid w:val="00716128"/>
    <w:rsid w:val="007168D3"/>
    <w:rsid w:val="00716C56"/>
    <w:rsid w:val="00716EFB"/>
    <w:rsid w:val="00717912"/>
    <w:rsid w:val="007204BB"/>
    <w:rsid w:val="00720BE4"/>
    <w:rsid w:val="00720EC2"/>
    <w:rsid w:val="00721BB2"/>
    <w:rsid w:val="007226B0"/>
    <w:rsid w:val="0072406D"/>
    <w:rsid w:val="0072545A"/>
    <w:rsid w:val="007254C7"/>
    <w:rsid w:val="007257F1"/>
    <w:rsid w:val="00726CCB"/>
    <w:rsid w:val="0072710C"/>
    <w:rsid w:val="00727B7B"/>
    <w:rsid w:val="007307ED"/>
    <w:rsid w:val="007324B3"/>
    <w:rsid w:val="0073414F"/>
    <w:rsid w:val="00734266"/>
    <w:rsid w:val="00734E7B"/>
    <w:rsid w:val="00735091"/>
    <w:rsid w:val="0073593B"/>
    <w:rsid w:val="00735DBC"/>
    <w:rsid w:val="0074001F"/>
    <w:rsid w:val="007405AF"/>
    <w:rsid w:val="0074143D"/>
    <w:rsid w:val="00742094"/>
    <w:rsid w:val="00742C15"/>
    <w:rsid w:val="007436DD"/>
    <w:rsid w:val="00743A68"/>
    <w:rsid w:val="007451C5"/>
    <w:rsid w:val="00745263"/>
    <w:rsid w:val="00745866"/>
    <w:rsid w:val="00745C82"/>
    <w:rsid w:val="007461B4"/>
    <w:rsid w:val="00746D06"/>
    <w:rsid w:val="00746E19"/>
    <w:rsid w:val="007474C7"/>
    <w:rsid w:val="00747BE4"/>
    <w:rsid w:val="007508F8"/>
    <w:rsid w:val="00750C5A"/>
    <w:rsid w:val="00750D7C"/>
    <w:rsid w:val="00751DD9"/>
    <w:rsid w:val="00752768"/>
    <w:rsid w:val="00752A95"/>
    <w:rsid w:val="00752AD2"/>
    <w:rsid w:val="00752AFB"/>
    <w:rsid w:val="00753A6F"/>
    <w:rsid w:val="00754C1D"/>
    <w:rsid w:val="00756A74"/>
    <w:rsid w:val="0075761B"/>
    <w:rsid w:val="00760E1B"/>
    <w:rsid w:val="00762939"/>
    <w:rsid w:val="00763F43"/>
    <w:rsid w:val="007652C5"/>
    <w:rsid w:val="007658DC"/>
    <w:rsid w:val="00765A07"/>
    <w:rsid w:val="00765D59"/>
    <w:rsid w:val="00766C43"/>
    <w:rsid w:val="00766C47"/>
    <w:rsid w:val="007710E6"/>
    <w:rsid w:val="00772A99"/>
    <w:rsid w:val="00773B84"/>
    <w:rsid w:val="00774BB3"/>
    <w:rsid w:val="00774E0C"/>
    <w:rsid w:val="007751FB"/>
    <w:rsid w:val="0077608A"/>
    <w:rsid w:val="0077664A"/>
    <w:rsid w:val="00776A98"/>
    <w:rsid w:val="00776FCB"/>
    <w:rsid w:val="007774DC"/>
    <w:rsid w:val="00777524"/>
    <w:rsid w:val="0078009C"/>
    <w:rsid w:val="007805D4"/>
    <w:rsid w:val="007828E0"/>
    <w:rsid w:val="00783069"/>
    <w:rsid w:val="0078341B"/>
    <w:rsid w:val="00784A47"/>
    <w:rsid w:val="007853F4"/>
    <w:rsid w:val="00786A60"/>
    <w:rsid w:val="00790486"/>
    <w:rsid w:val="00790F8A"/>
    <w:rsid w:val="007911CA"/>
    <w:rsid w:val="00791624"/>
    <w:rsid w:val="00791753"/>
    <w:rsid w:val="00791D85"/>
    <w:rsid w:val="0079219D"/>
    <w:rsid w:val="00792536"/>
    <w:rsid w:val="00792D00"/>
    <w:rsid w:val="0079385A"/>
    <w:rsid w:val="00793F11"/>
    <w:rsid w:val="00796A33"/>
    <w:rsid w:val="0079715C"/>
    <w:rsid w:val="007979F0"/>
    <w:rsid w:val="007A05CE"/>
    <w:rsid w:val="007A08BD"/>
    <w:rsid w:val="007A1412"/>
    <w:rsid w:val="007A2240"/>
    <w:rsid w:val="007A255A"/>
    <w:rsid w:val="007A269D"/>
    <w:rsid w:val="007A28D9"/>
    <w:rsid w:val="007A35A9"/>
    <w:rsid w:val="007A4FD2"/>
    <w:rsid w:val="007A5B72"/>
    <w:rsid w:val="007A5E57"/>
    <w:rsid w:val="007A61A0"/>
    <w:rsid w:val="007A7495"/>
    <w:rsid w:val="007A7A0F"/>
    <w:rsid w:val="007A7AC5"/>
    <w:rsid w:val="007B045C"/>
    <w:rsid w:val="007B08F6"/>
    <w:rsid w:val="007B1139"/>
    <w:rsid w:val="007B1FA1"/>
    <w:rsid w:val="007B29B0"/>
    <w:rsid w:val="007B29D0"/>
    <w:rsid w:val="007B30FA"/>
    <w:rsid w:val="007B33DC"/>
    <w:rsid w:val="007B344C"/>
    <w:rsid w:val="007B3C3B"/>
    <w:rsid w:val="007B3CC1"/>
    <w:rsid w:val="007B4F34"/>
    <w:rsid w:val="007B5BA9"/>
    <w:rsid w:val="007B6411"/>
    <w:rsid w:val="007B68CE"/>
    <w:rsid w:val="007C14D8"/>
    <w:rsid w:val="007C1B1D"/>
    <w:rsid w:val="007C23D4"/>
    <w:rsid w:val="007C2731"/>
    <w:rsid w:val="007C2FBE"/>
    <w:rsid w:val="007C322A"/>
    <w:rsid w:val="007C3A7B"/>
    <w:rsid w:val="007C4D78"/>
    <w:rsid w:val="007C5CDF"/>
    <w:rsid w:val="007C6703"/>
    <w:rsid w:val="007C67C8"/>
    <w:rsid w:val="007C68A2"/>
    <w:rsid w:val="007C69C2"/>
    <w:rsid w:val="007C6C4A"/>
    <w:rsid w:val="007C6E2C"/>
    <w:rsid w:val="007D0BDA"/>
    <w:rsid w:val="007D1051"/>
    <w:rsid w:val="007D108B"/>
    <w:rsid w:val="007D14BB"/>
    <w:rsid w:val="007D18BF"/>
    <w:rsid w:val="007D2A20"/>
    <w:rsid w:val="007D3B28"/>
    <w:rsid w:val="007D3B83"/>
    <w:rsid w:val="007D6FA9"/>
    <w:rsid w:val="007E1906"/>
    <w:rsid w:val="007E1E8C"/>
    <w:rsid w:val="007E2511"/>
    <w:rsid w:val="007E28F1"/>
    <w:rsid w:val="007E41DB"/>
    <w:rsid w:val="007E465A"/>
    <w:rsid w:val="007E4DB0"/>
    <w:rsid w:val="007E5320"/>
    <w:rsid w:val="007E6152"/>
    <w:rsid w:val="007E6967"/>
    <w:rsid w:val="007F2AD0"/>
    <w:rsid w:val="007F4BCF"/>
    <w:rsid w:val="007F6044"/>
    <w:rsid w:val="007F6D40"/>
    <w:rsid w:val="007F7421"/>
    <w:rsid w:val="008008B6"/>
    <w:rsid w:val="00800D2A"/>
    <w:rsid w:val="00801C99"/>
    <w:rsid w:val="00802264"/>
    <w:rsid w:val="00802477"/>
    <w:rsid w:val="00802DA0"/>
    <w:rsid w:val="008041E5"/>
    <w:rsid w:val="00805323"/>
    <w:rsid w:val="00806101"/>
    <w:rsid w:val="008070CF"/>
    <w:rsid w:val="00807B4D"/>
    <w:rsid w:val="00807C23"/>
    <w:rsid w:val="0081076B"/>
    <w:rsid w:val="008108A3"/>
    <w:rsid w:val="008117E6"/>
    <w:rsid w:val="008118ED"/>
    <w:rsid w:val="008126DB"/>
    <w:rsid w:val="00812BE5"/>
    <w:rsid w:val="00813C33"/>
    <w:rsid w:val="0081410B"/>
    <w:rsid w:val="008141E1"/>
    <w:rsid w:val="00814E7B"/>
    <w:rsid w:val="00817005"/>
    <w:rsid w:val="008174AA"/>
    <w:rsid w:val="00817634"/>
    <w:rsid w:val="00817BB3"/>
    <w:rsid w:val="00817E12"/>
    <w:rsid w:val="00820F13"/>
    <w:rsid w:val="0082134C"/>
    <w:rsid w:val="00821E4E"/>
    <w:rsid w:val="00822692"/>
    <w:rsid w:val="0082271E"/>
    <w:rsid w:val="00822C76"/>
    <w:rsid w:val="00822D35"/>
    <w:rsid w:val="00825AAB"/>
    <w:rsid w:val="00825F8D"/>
    <w:rsid w:val="0082603F"/>
    <w:rsid w:val="008263B5"/>
    <w:rsid w:val="00826C5B"/>
    <w:rsid w:val="0082711C"/>
    <w:rsid w:val="00827A18"/>
    <w:rsid w:val="00827FC1"/>
    <w:rsid w:val="00830428"/>
    <w:rsid w:val="00830F49"/>
    <w:rsid w:val="00830FEE"/>
    <w:rsid w:val="00831536"/>
    <w:rsid w:val="00833027"/>
    <w:rsid w:val="00833221"/>
    <w:rsid w:val="00833ED8"/>
    <w:rsid w:val="008353CD"/>
    <w:rsid w:val="008353EF"/>
    <w:rsid w:val="00840BA7"/>
    <w:rsid w:val="00841E48"/>
    <w:rsid w:val="00843F51"/>
    <w:rsid w:val="00844ADE"/>
    <w:rsid w:val="00844B6F"/>
    <w:rsid w:val="008455CC"/>
    <w:rsid w:val="0084567B"/>
    <w:rsid w:val="00847795"/>
    <w:rsid w:val="00850739"/>
    <w:rsid w:val="0085075B"/>
    <w:rsid w:val="00850825"/>
    <w:rsid w:val="00850A0C"/>
    <w:rsid w:val="00851A6A"/>
    <w:rsid w:val="00851D9C"/>
    <w:rsid w:val="00851EF9"/>
    <w:rsid w:val="00853862"/>
    <w:rsid w:val="00853B04"/>
    <w:rsid w:val="008545ED"/>
    <w:rsid w:val="00854D68"/>
    <w:rsid w:val="00855A54"/>
    <w:rsid w:val="0085778C"/>
    <w:rsid w:val="008605E5"/>
    <w:rsid w:val="00860AE6"/>
    <w:rsid w:val="008617EF"/>
    <w:rsid w:val="00862934"/>
    <w:rsid w:val="00862BBC"/>
    <w:rsid w:val="00863475"/>
    <w:rsid w:val="00863965"/>
    <w:rsid w:val="008656CA"/>
    <w:rsid w:val="008657CE"/>
    <w:rsid w:val="00865D3D"/>
    <w:rsid w:val="00867487"/>
    <w:rsid w:val="00867A06"/>
    <w:rsid w:val="00867ED1"/>
    <w:rsid w:val="00871184"/>
    <w:rsid w:val="00871E61"/>
    <w:rsid w:val="00872605"/>
    <w:rsid w:val="00872AD5"/>
    <w:rsid w:val="00872FFC"/>
    <w:rsid w:val="00873067"/>
    <w:rsid w:val="00874B7A"/>
    <w:rsid w:val="00875084"/>
    <w:rsid w:val="00875792"/>
    <w:rsid w:val="008758E6"/>
    <w:rsid w:val="00877105"/>
    <w:rsid w:val="0087795C"/>
    <w:rsid w:val="008803BA"/>
    <w:rsid w:val="008811F9"/>
    <w:rsid w:val="00882EA5"/>
    <w:rsid w:val="0088342C"/>
    <w:rsid w:val="008840B8"/>
    <w:rsid w:val="0088415A"/>
    <w:rsid w:val="008844D3"/>
    <w:rsid w:val="008852EE"/>
    <w:rsid w:val="008867AA"/>
    <w:rsid w:val="008904CD"/>
    <w:rsid w:val="008908AB"/>
    <w:rsid w:val="00890C1B"/>
    <w:rsid w:val="00891088"/>
    <w:rsid w:val="0089175A"/>
    <w:rsid w:val="00892A69"/>
    <w:rsid w:val="00894A5E"/>
    <w:rsid w:val="00894EA8"/>
    <w:rsid w:val="008962F4"/>
    <w:rsid w:val="00896809"/>
    <w:rsid w:val="00896A37"/>
    <w:rsid w:val="0089723B"/>
    <w:rsid w:val="008A0779"/>
    <w:rsid w:val="008A0987"/>
    <w:rsid w:val="008A0CF4"/>
    <w:rsid w:val="008A0F32"/>
    <w:rsid w:val="008A1EE0"/>
    <w:rsid w:val="008A2400"/>
    <w:rsid w:val="008A2AA9"/>
    <w:rsid w:val="008A2CCC"/>
    <w:rsid w:val="008A3027"/>
    <w:rsid w:val="008A335F"/>
    <w:rsid w:val="008A4336"/>
    <w:rsid w:val="008A4A85"/>
    <w:rsid w:val="008A622A"/>
    <w:rsid w:val="008A63EB"/>
    <w:rsid w:val="008A6DEE"/>
    <w:rsid w:val="008A738B"/>
    <w:rsid w:val="008A7C1B"/>
    <w:rsid w:val="008B06E1"/>
    <w:rsid w:val="008B08EF"/>
    <w:rsid w:val="008B1ABD"/>
    <w:rsid w:val="008B1F06"/>
    <w:rsid w:val="008B30BA"/>
    <w:rsid w:val="008B3B56"/>
    <w:rsid w:val="008B3B71"/>
    <w:rsid w:val="008B40E0"/>
    <w:rsid w:val="008B40FE"/>
    <w:rsid w:val="008B4FDC"/>
    <w:rsid w:val="008B52B3"/>
    <w:rsid w:val="008B5556"/>
    <w:rsid w:val="008B5A36"/>
    <w:rsid w:val="008B5D35"/>
    <w:rsid w:val="008B64C2"/>
    <w:rsid w:val="008B6E68"/>
    <w:rsid w:val="008B7606"/>
    <w:rsid w:val="008B7C4F"/>
    <w:rsid w:val="008B7FD0"/>
    <w:rsid w:val="008C131A"/>
    <w:rsid w:val="008C1848"/>
    <w:rsid w:val="008C34E4"/>
    <w:rsid w:val="008C4E7E"/>
    <w:rsid w:val="008C75CF"/>
    <w:rsid w:val="008D09D1"/>
    <w:rsid w:val="008D12D2"/>
    <w:rsid w:val="008D187D"/>
    <w:rsid w:val="008D26B3"/>
    <w:rsid w:val="008D2786"/>
    <w:rsid w:val="008D311B"/>
    <w:rsid w:val="008D3E73"/>
    <w:rsid w:val="008D4239"/>
    <w:rsid w:val="008D4D89"/>
    <w:rsid w:val="008D52AB"/>
    <w:rsid w:val="008D5C89"/>
    <w:rsid w:val="008D5F51"/>
    <w:rsid w:val="008D6F10"/>
    <w:rsid w:val="008D713B"/>
    <w:rsid w:val="008D7604"/>
    <w:rsid w:val="008D7D2B"/>
    <w:rsid w:val="008E0A87"/>
    <w:rsid w:val="008E0DFF"/>
    <w:rsid w:val="008E1D20"/>
    <w:rsid w:val="008E33EF"/>
    <w:rsid w:val="008E4603"/>
    <w:rsid w:val="008E52AA"/>
    <w:rsid w:val="008E5DD5"/>
    <w:rsid w:val="008E74A5"/>
    <w:rsid w:val="008E7B37"/>
    <w:rsid w:val="008F0BF5"/>
    <w:rsid w:val="008F1405"/>
    <w:rsid w:val="008F157B"/>
    <w:rsid w:val="008F2184"/>
    <w:rsid w:val="008F277A"/>
    <w:rsid w:val="008F2E8C"/>
    <w:rsid w:val="008F326E"/>
    <w:rsid w:val="008F449D"/>
    <w:rsid w:val="008F45A5"/>
    <w:rsid w:val="008F71B5"/>
    <w:rsid w:val="008F7520"/>
    <w:rsid w:val="009001B4"/>
    <w:rsid w:val="009006C8"/>
    <w:rsid w:val="0090245E"/>
    <w:rsid w:val="00902CFA"/>
    <w:rsid w:val="00903F43"/>
    <w:rsid w:val="00905451"/>
    <w:rsid w:val="00906839"/>
    <w:rsid w:val="00906A9B"/>
    <w:rsid w:val="00906C3A"/>
    <w:rsid w:val="00907EC1"/>
    <w:rsid w:val="009109A5"/>
    <w:rsid w:val="00911A5F"/>
    <w:rsid w:val="009133A7"/>
    <w:rsid w:val="009152C8"/>
    <w:rsid w:val="009154A5"/>
    <w:rsid w:val="0091599E"/>
    <w:rsid w:val="00916581"/>
    <w:rsid w:val="0091690B"/>
    <w:rsid w:val="00917016"/>
    <w:rsid w:val="00917BA1"/>
    <w:rsid w:val="0092077D"/>
    <w:rsid w:val="0092147F"/>
    <w:rsid w:val="00921689"/>
    <w:rsid w:val="00922324"/>
    <w:rsid w:val="00923418"/>
    <w:rsid w:val="0092376C"/>
    <w:rsid w:val="009250B5"/>
    <w:rsid w:val="00933171"/>
    <w:rsid w:val="009340F4"/>
    <w:rsid w:val="00934B30"/>
    <w:rsid w:val="009354FF"/>
    <w:rsid w:val="0093586A"/>
    <w:rsid w:val="0094023F"/>
    <w:rsid w:val="00941569"/>
    <w:rsid w:val="009429C9"/>
    <w:rsid w:val="00942B0C"/>
    <w:rsid w:val="009438FB"/>
    <w:rsid w:val="0094509C"/>
    <w:rsid w:val="0094579A"/>
    <w:rsid w:val="0094718D"/>
    <w:rsid w:val="00947544"/>
    <w:rsid w:val="00947C52"/>
    <w:rsid w:val="009500C4"/>
    <w:rsid w:val="00950C0F"/>
    <w:rsid w:val="009521D3"/>
    <w:rsid w:val="00952F91"/>
    <w:rsid w:val="009546D5"/>
    <w:rsid w:val="00955912"/>
    <w:rsid w:val="00956CE7"/>
    <w:rsid w:val="00956EFC"/>
    <w:rsid w:val="009575D4"/>
    <w:rsid w:val="00957CFC"/>
    <w:rsid w:val="00960444"/>
    <w:rsid w:val="00964B10"/>
    <w:rsid w:val="0096524B"/>
    <w:rsid w:val="00966178"/>
    <w:rsid w:val="00966A45"/>
    <w:rsid w:val="00966EFA"/>
    <w:rsid w:val="00970BF7"/>
    <w:rsid w:val="00971005"/>
    <w:rsid w:val="009712E7"/>
    <w:rsid w:val="00971EE7"/>
    <w:rsid w:val="009722D6"/>
    <w:rsid w:val="00972F2A"/>
    <w:rsid w:val="009736C6"/>
    <w:rsid w:val="009740B7"/>
    <w:rsid w:val="0097655F"/>
    <w:rsid w:val="00976D84"/>
    <w:rsid w:val="009813DA"/>
    <w:rsid w:val="0098249A"/>
    <w:rsid w:val="009829D1"/>
    <w:rsid w:val="0098358C"/>
    <w:rsid w:val="00985242"/>
    <w:rsid w:val="00985ED8"/>
    <w:rsid w:val="0098725E"/>
    <w:rsid w:val="00987646"/>
    <w:rsid w:val="00987D9F"/>
    <w:rsid w:val="00987E72"/>
    <w:rsid w:val="00990D04"/>
    <w:rsid w:val="009920A4"/>
    <w:rsid w:val="009923D5"/>
    <w:rsid w:val="00993645"/>
    <w:rsid w:val="00993660"/>
    <w:rsid w:val="00993DE6"/>
    <w:rsid w:val="00993E2A"/>
    <w:rsid w:val="00994125"/>
    <w:rsid w:val="009941B7"/>
    <w:rsid w:val="009944EA"/>
    <w:rsid w:val="0099559A"/>
    <w:rsid w:val="0099709F"/>
    <w:rsid w:val="009A03B6"/>
    <w:rsid w:val="009A286F"/>
    <w:rsid w:val="009A31B1"/>
    <w:rsid w:val="009A43D2"/>
    <w:rsid w:val="009A5656"/>
    <w:rsid w:val="009A57D7"/>
    <w:rsid w:val="009A5A10"/>
    <w:rsid w:val="009A7740"/>
    <w:rsid w:val="009B1136"/>
    <w:rsid w:val="009B2EBD"/>
    <w:rsid w:val="009B2F21"/>
    <w:rsid w:val="009B495E"/>
    <w:rsid w:val="009B5193"/>
    <w:rsid w:val="009B615D"/>
    <w:rsid w:val="009C0D8F"/>
    <w:rsid w:val="009C1033"/>
    <w:rsid w:val="009C1553"/>
    <w:rsid w:val="009C1D93"/>
    <w:rsid w:val="009C361F"/>
    <w:rsid w:val="009C39C4"/>
    <w:rsid w:val="009C3D96"/>
    <w:rsid w:val="009C4C98"/>
    <w:rsid w:val="009C4D50"/>
    <w:rsid w:val="009D1947"/>
    <w:rsid w:val="009D256A"/>
    <w:rsid w:val="009D3586"/>
    <w:rsid w:val="009D393E"/>
    <w:rsid w:val="009D401D"/>
    <w:rsid w:val="009D4F3A"/>
    <w:rsid w:val="009D5182"/>
    <w:rsid w:val="009D549C"/>
    <w:rsid w:val="009D5A7B"/>
    <w:rsid w:val="009D5FB2"/>
    <w:rsid w:val="009D6084"/>
    <w:rsid w:val="009D6501"/>
    <w:rsid w:val="009D7254"/>
    <w:rsid w:val="009D77A3"/>
    <w:rsid w:val="009D7EF4"/>
    <w:rsid w:val="009E359C"/>
    <w:rsid w:val="009E387A"/>
    <w:rsid w:val="009E466C"/>
    <w:rsid w:val="009E46D4"/>
    <w:rsid w:val="009E4E8D"/>
    <w:rsid w:val="009E7011"/>
    <w:rsid w:val="009E7939"/>
    <w:rsid w:val="009E7EA9"/>
    <w:rsid w:val="009F0174"/>
    <w:rsid w:val="009F04F2"/>
    <w:rsid w:val="009F0CE8"/>
    <w:rsid w:val="009F1AC6"/>
    <w:rsid w:val="009F1E9B"/>
    <w:rsid w:val="009F2088"/>
    <w:rsid w:val="009F29C7"/>
    <w:rsid w:val="009F34F3"/>
    <w:rsid w:val="009F36F8"/>
    <w:rsid w:val="009F496E"/>
    <w:rsid w:val="009F5259"/>
    <w:rsid w:val="009F693A"/>
    <w:rsid w:val="009F7022"/>
    <w:rsid w:val="009F711F"/>
    <w:rsid w:val="009F72DE"/>
    <w:rsid w:val="00A00D41"/>
    <w:rsid w:val="00A01A41"/>
    <w:rsid w:val="00A01FC9"/>
    <w:rsid w:val="00A027B9"/>
    <w:rsid w:val="00A02EF8"/>
    <w:rsid w:val="00A0328F"/>
    <w:rsid w:val="00A04827"/>
    <w:rsid w:val="00A048D7"/>
    <w:rsid w:val="00A04C89"/>
    <w:rsid w:val="00A05121"/>
    <w:rsid w:val="00A05448"/>
    <w:rsid w:val="00A054F4"/>
    <w:rsid w:val="00A055A3"/>
    <w:rsid w:val="00A05A48"/>
    <w:rsid w:val="00A05E0D"/>
    <w:rsid w:val="00A06A6D"/>
    <w:rsid w:val="00A06AF2"/>
    <w:rsid w:val="00A0727D"/>
    <w:rsid w:val="00A10093"/>
    <w:rsid w:val="00A113D1"/>
    <w:rsid w:val="00A117B0"/>
    <w:rsid w:val="00A1198A"/>
    <w:rsid w:val="00A11A69"/>
    <w:rsid w:val="00A1237B"/>
    <w:rsid w:val="00A130B6"/>
    <w:rsid w:val="00A132C2"/>
    <w:rsid w:val="00A133B8"/>
    <w:rsid w:val="00A141E2"/>
    <w:rsid w:val="00A14412"/>
    <w:rsid w:val="00A14DDB"/>
    <w:rsid w:val="00A14EDD"/>
    <w:rsid w:val="00A14FFD"/>
    <w:rsid w:val="00A1548A"/>
    <w:rsid w:val="00A17BFF"/>
    <w:rsid w:val="00A21134"/>
    <w:rsid w:val="00A21276"/>
    <w:rsid w:val="00A216F0"/>
    <w:rsid w:val="00A21A0F"/>
    <w:rsid w:val="00A22419"/>
    <w:rsid w:val="00A226B2"/>
    <w:rsid w:val="00A22B6B"/>
    <w:rsid w:val="00A233BB"/>
    <w:rsid w:val="00A23BAF"/>
    <w:rsid w:val="00A23D48"/>
    <w:rsid w:val="00A24873"/>
    <w:rsid w:val="00A24EF1"/>
    <w:rsid w:val="00A260B8"/>
    <w:rsid w:val="00A26B72"/>
    <w:rsid w:val="00A30D3E"/>
    <w:rsid w:val="00A30F3C"/>
    <w:rsid w:val="00A312F3"/>
    <w:rsid w:val="00A320EC"/>
    <w:rsid w:val="00A35046"/>
    <w:rsid w:val="00A3568A"/>
    <w:rsid w:val="00A36A30"/>
    <w:rsid w:val="00A36E7A"/>
    <w:rsid w:val="00A40613"/>
    <w:rsid w:val="00A4092B"/>
    <w:rsid w:val="00A428D8"/>
    <w:rsid w:val="00A42E65"/>
    <w:rsid w:val="00A4354F"/>
    <w:rsid w:val="00A43EE2"/>
    <w:rsid w:val="00A455FF"/>
    <w:rsid w:val="00A46112"/>
    <w:rsid w:val="00A46E09"/>
    <w:rsid w:val="00A4784D"/>
    <w:rsid w:val="00A47A5A"/>
    <w:rsid w:val="00A47AAD"/>
    <w:rsid w:val="00A47DFB"/>
    <w:rsid w:val="00A51ECB"/>
    <w:rsid w:val="00A53AE1"/>
    <w:rsid w:val="00A54D40"/>
    <w:rsid w:val="00A555C8"/>
    <w:rsid w:val="00A561F1"/>
    <w:rsid w:val="00A57055"/>
    <w:rsid w:val="00A577F1"/>
    <w:rsid w:val="00A5796C"/>
    <w:rsid w:val="00A630DC"/>
    <w:rsid w:val="00A63464"/>
    <w:rsid w:val="00A645C1"/>
    <w:rsid w:val="00A66250"/>
    <w:rsid w:val="00A6640C"/>
    <w:rsid w:val="00A66629"/>
    <w:rsid w:val="00A674E5"/>
    <w:rsid w:val="00A70C97"/>
    <w:rsid w:val="00A70D63"/>
    <w:rsid w:val="00A730EB"/>
    <w:rsid w:val="00A742F5"/>
    <w:rsid w:val="00A746BD"/>
    <w:rsid w:val="00A74B41"/>
    <w:rsid w:val="00A75564"/>
    <w:rsid w:val="00A75B24"/>
    <w:rsid w:val="00A75C9B"/>
    <w:rsid w:val="00A769B4"/>
    <w:rsid w:val="00A773CC"/>
    <w:rsid w:val="00A7772C"/>
    <w:rsid w:val="00A77EA0"/>
    <w:rsid w:val="00A80127"/>
    <w:rsid w:val="00A803BD"/>
    <w:rsid w:val="00A803F5"/>
    <w:rsid w:val="00A8091D"/>
    <w:rsid w:val="00A810F2"/>
    <w:rsid w:val="00A811EE"/>
    <w:rsid w:val="00A81DEF"/>
    <w:rsid w:val="00A820E8"/>
    <w:rsid w:val="00A822C3"/>
    <w:rsid w:val="00A82E26"/>
    <w:rsid w:val="00A82FC6"/>
    <w:rsid w:val="00A83C51"/>
    <w:rsid w:val="00A83D98"/>
    <w:rsid w:val="00A84086"/>
    <w:rsid w:val="00A84108"/>
    <w:rsid w:val="00A85D7B"/>
    <w:rsid w:val="00A8781B"/>
    <w:rsid w:val="00A906F4"/>
    <w:rsid w:val="00A90BDA"/>
    <w:rsid w:val="00A92655"/>
    <w:rsid w:val="00A92E0B"/>
    <w:rsid w:val="00A93764"/>
    <w:rsid w:val="00A94FF6"/>
    <w:rsid w:val="00A952B3"/>
    <w:rsid w:val="00A959CE"/>
    <w:rsid w:val="00A9661E"/>
    <w:rsid w:val="00A96926"/>
    <w:rsid w:val="00A97DCC"/>
    <w:rsid w:val="00A97DFB"/>
    <w:rsid w:val="00AA0EB9"/>
    <w:rsid w:val="00AA13D6"/>
    <w:rsid w:val="00AA1AED"/>
    <w:rsid w:val="00AA2174"/>
    <w:rsid w:val="00AA242C"/>
    <w:rsid w:val="00AA2B0D"/>
    <w:rsid w:val="00AA346A"/>
    <w:rsid w:val="00AA36BC"/>
    <w:rsid w:val="00AA3FE9"/>
    <w:rsid w:val="00AA5084"/>
    <w:rsid w:val="00AA5346"/>
    <w:rsid w:val="00AA535C"/>
    <w:rsid w:val="00AA53B8"/>
    <w:rsid w:val="00AA5619"/>
    <w:rsid w:val="00AA5967"/>
    <w:rsid w:val="00AA5D9C"/>
    <w:rsid w:val="00AA61A3"/>
    <w:rsid w:val="00AA6778"/>
    <w:rsid w:val="00AA6A0A"/>
    <w:rsid w:val="00AA7DB3"/>
    <w:rsid w:val="00AB0AB2"/>
    <w:rsid w:val="00AB1C50"/>
    <w:rsid w:val="00AB2DF9"/>
    <w:rsid w:val="00AB4267"/>
    <w:rsid w:val="00AB4333"/>
    <w:rsid w:val="00AB49B2"/>
    <w:rsid w:val="00AB552B"/>
    <w:rsid w:val="00AB5C10"/>
    <w:rsid w:val="00AB5CFA"/>
    <w:rsid w:val="00AB5D6B"/>
    <w:rsid w:val="00AB6975"/>
    <w:rsid w:val="00AC1312"/>
    <w:rsid w:val="00AC1FB7"/>
    <w:rsid w:val="00AC20EA"/>
    <w:rsid w:val="00AC295C"/>
    <w:rsid w:val="00AC3A07"/>
    <w:rsid w:val="00AC3F98"/>
    <w:rsid w:val="00AC52A9"/>
    <w:rsid w:val="00AC5436"/>
    <w:rsid w:val="00AC5679"/>
    <w:rsid w:val="00AC5D66"/>
    <w:rsid w:val="00AC63B2"/>
    <w:rsid w:val="00AC7007"/>
    <w:rsid w:val="00AD0657"/>
    <w:rsid w:val="00AD3004"/>
    <w:rsid w:val="00AD315B"/>
    <w:rsid w:val="00AD3C3D"/>
    <w:rsid w:val="00AD41FD"/>
    <w:rsid w:val="00AD5A5F"/>
    <w:rsid w:val="00AD6E29"/>
    <w:rsid w:val="00AD6F46"/>
    <w:rsid w:val="00AD776F"/>
    <w:rsid w:val="00AE0343"/>
    <w:rsid w:val="00AE13F2"/>
    <w:rsid w:val="00AE18CE"/>
    <w:rsid w:val="00AE26E6"/>
    <w:rsid w:val="00AE36F0"/>
    <w:rsid w:val="00AE3823"/>
    <w:rsid w:val="00AE396D"/>
    <w:rsid w:val="00AE4438"/>
    <w:rsid w:val="00AE5914"/>
    <w:rsid w:val="00AE5BAF"/>
    <w:rsid w:val="00AE60BE"/>
    <w:rsid w:val="00AE646D"/>
    <w:rsid w:val="00AE71ED"/>
    <w:rsid w:val="00AE7945"/>
    <w:rsid w:val="00AF198D"/>
    <w:rsid w:val="00AF19E5"/>
    <w:rsid w:val="00AF26E8"/>
    <w:rsid w:val="00AF2934"/>
    <w:rsid w:val="00AF2FBE"/>
    <w:rsid w:val="00AF3173"/>
    <w:rsid w:val="00AF3ABC"/>
    <w:rsid w:val="00AF3B01"/>
    <w:rsid w:val="00AF3BF8"/>
    <w:rsid w:val="00AF4F96"/>
    <w:rsid w:val="00AF50C6"/>
    <w:rsid w:val="00AF5E33"/>
    <w:rsid w:val="00AF6B74"/>
    <w:rsid w:val="00AF6FA3"/>
    <w:rsid w:val="00AF7B6A"/>
    <w:rsid w:val="00AF7C44"/>
    <w:rsid w:val="00B01F23"/>
    <w:rsid w:val="00B0358E"/>
    <w:rsid w:val="00B0373D"/>
    <w:rsid w:val="00B0395D"/>
    <w:rsid w:val="00B048F6"/>
    <w:rsid w:val="00B067C5"/>
    <w:rsid w:val="00B07847"/>
    <w:rsid w:val="00B10169"/>
    <w:rsid w:val="00B11EE2"/>
    <w:rsid w:val="00B13025"/>
    <w:rsid w:val="00B13265"/>
    <w:rsid w:val="00B13601"/>
    <w:rsid w:val="00B14E1C"/>
    <w:rsid w:val="00B15E14"/>
    <w:rsid w:val="00B165E9"/>
    <w:rsid w:val="00B16C96"/>
    <w:rsid w:val="00B2008A"/>
    <w:rsid w:val="00B2120D"/>
    <w:rsid w:val="00B214AF"/>
    <w:rsid w:val="00B2281A"/>
    <w:rsid w:val="00B23345"/>
    <w:rsid w:val="00B23DC6"/>
    <w:rsid w:val="00B25692"/>
    <w:rsid w:val="00B26C26"/>
    <w:rsid w:val="00B32531"/>
    <w:rsid w:val="00B34F3D"/>
    <w:rsid w:val="00B36B77"/>
    <w:rsid w:val="00B370B1"/>
    <w:rsid w:val="00B40BAB"/>
    <w:rsid w:val="00B41723"/>
    <w:rsid w:val="00B41B59"/>
    <w:rsid w:val="00B42060"/>
    <w:rsid w:val="00B42B4E"/>
    <w:rsid w:val="00B439F6"/>
    <w:rsid w:val="00B45134"/>
    <w:rsid w:val="00B451C7"/>
    <w:rsid w:val="00B46074"/>
    <w:rsid w:val="00B466A2"/>
    <w:rsid w:val="00B46B5A"/>
    <w:rsid w:val="00B46B80"/>
    <w:rsid w:val="00B46D99"/>
    <w:rsid w:val="00B472F1"/>
    <w:rsid w:val="00B474A2"/>
    <w:rsid w:val="00B53B56"/>
    <w:rsid w:val="00B53C7B"/>
    <w:rsid w:val="00B54CE3"/>
    <w:rsid w:val="00B552BB"/>
    <w:rsid w:val="00B5558C"/>
    <w:rsid w:val="00B5688C"/>
    <w:rsid w:val="00B57D11"/>
    <w:rsid w:val="00B57E49"/>
    <w:rsid w:val="00B60C27"/>
    <w:rsid w:val="00B60DF0"/>
    <w:rsid w:val="00B61886"/>
    <w:rsid w:val="00B65E33"/>
    <w:rsid w:val="00B67008"/>
    <w:rsid w:val="00B67465"/>
    <w:rsid w:val="00B67D80"/>
    <w:rsid w:val="00B70190"/>
    <w:rsid w:val="00B70703"/>
    <w:rsid w:val="00B71C5C"/>
    <w:rsid w:val="00B72A2C"/>
    <w:rsid w:val="00B72D9F"/>
    <w:rsid w:val="00B73638"/>
    <w:rsid w:val="00B75BCE"/>
    <w:rsid w:val="00B75D63"/>
    <w:rsid w:val="00B75F7D"/>
    <w:rsid w:val="00B75FEE"/>
    <w:rsid w:val="00B76144"/>
    <w:rsid w:val="00B764EE"/>
    <w:rsid w:val="00B77434"/>
    <w:rsid w:val="00B8056E"/>
    <w:rsid w:val="00B805FD"/>
    <w:rsid w:val="00B80738"/>
    <w:rsid w:val="00B81389"/>
    <w:rsid w:val="00B8158B"/>
    <w:rsid w:val="00B815A9"/>
    <w:rsid w:val="00B81DAC"/>
    <w:rsid w:val="00B81E88"/>
    <w:rsid w:val="00B8203C"/>
    <w:rsid w:val="00B824E7"/>
    <w:rsid w:val="00B83207"/>
    <w:rsid w:val="00B835FD"/>
    <w:rsid w:val="00B84041"/>
    <w:rsid w:val="00B84964"/>
    <w:rsid w:val="00B85EF6"/>
    <w:rsid w:val="00B86125"/>
    <w:rsid w:val="00B86E42"/>
    <w:rsid w:val="00B86EF0"/>
    <w:rsid w:val="00B87683"/>
    <w:rsid w:val="00B90BE9"/>
    <w:rsid w:val="00B90D85"/>
    <w:rsid w:val="00B90DCB"/>
    <w:rsid w:val="00B9104A"/>
    <w:rsid w:val="00B912BE"/>
    <w:rsid w:val="00B93240"/>
    <w:rsid w:val="00B93869"/>
    <w:rsid w:val="00B966A1"/>
    <w:rsid w:val="00BA0549"/>
    <w:rsid w:val="00BA0A95"/>
    <w:rsid w:val="00BA114E"/>
    <w:rsid w:val="00BA124C"/>
    <w:rsid w:val="00BA1E5D"/>
    <w:rsid w:val="00BA33F0"/>
    <w:rsid w:val="00BA36DC"/>
    <w:rsid w:val="00BA4370"/>
    <w:rsid w:val="00BA4AF6"/>
    <w:rsid w:val="00BA4FCF"/>
    <w:rsid w:val="00BA678C"/>
    <w:rsid w:val="00BA686B"/>
    <w:rsid w:val="00BA7F43"/>
    <w:rsid w:val="00BB002F"/>
    <w:rsid w:val="00BB37A0"/>
    <w:rsid w:val="00BB4435"/>
    <w:rsid w:val="00BB5F58"/>
    <w:rsid w:val="00BB6C28"/>
    <w:rsid w:val="00BB733B"/>
    <w:rsid w:val="00BB7DCA"/>
    <w:rsid w:val="00BB7E04"/>
    <w:rsid w:val="00BC15B3"/>
    <w:rsid w:val="00BC1688"/>
    <w:rsid w:val="00BC245F"/>
    <w:rsid w:val="00BC35D0"/>
    <w:rsid w:val="00BC44D1"/>
    <w:rsid w:val="00BC4AA6"/>
    <w:rsid w:val="00BC4E16"/>
    <w:rsid w:val="00BC5695"/>
    <w:rsid w:val="00BC5D6C"/>
    <w:rsid w:val="00BC65BF"/>
    <w:rsid w:val="00BC6822"/>
    <w:rsid w:val="00BC6FB9"/>
    <w:rsid w:val="00BD0773"/>
    <w:rsid w:val="00BD0E93"/>
    <w:rsid w:val="00BD1193"/>
    <w:rsid w:val="00BD1CA8"/>
    <w:rsid w:val="00BD1F01"/>
    <w:rsid w:val="00BD2567"/>
    <w:rsid w:val="00BD33AC"/>
    <w:rsid w:val="00BD3592"/>
    <w:rsid w:val="00BD35DC"/>
    <w:rsid w:val="00BD585E"/>
    <w:rsid w:val="00BD6A56"/>
    <w:rsid w:val="00BE0850"/>
    <w:rsid w:val="00BE0D71"/>
    <w:rsid w:val="00BE114F"/>
    <w:rsid w:val="00BE1402"/>
    <w:rsid w:val="00BE2537"/>
    <w:rsid w:val="00BE27B3"/>
    <w:rsid w:val="00BE29C4"/>
    <w:rsid w:val="00BE2AF1"/>
    <w:rsid w:val="00BE2ED5"/>
    <w:rsid w:val="00BE4F3A"/>
    <w:rsid w:val="00BE5573"/>
    <w:rsid w:val="00BE60C5"/>
    <w:rsid w:val="00BE610D"/>
    <w:rsid w:val="00BE6639"/>
    <w:rsid w:val="00BF034D"/>
    <w:rsid w:val="00BF1769"/>
    <w:rsid w:val="00BF1AE4"/>
    <w:rsid w:val="00BF40FE"/>
    <w:rsid w:val="00BF5122"/>
    <w:rsid w:val="00BF5BC9"/>
    <w:rsid w:val="00BF62E3"/>
    <w:rsid w:val="00C00979"/>
    <w:rsid w:val="00C00B25"/>
    <w:rsid w:val="00C00D9E"/>
    <w:rsid w:val="00C03939"/>
    <w:rsid w:val="00C047AC"/>
    <w:rsid w:val="00C07059"/>
    <w:rsid w:val="00C07D14"/>
    <w:rsid w:val="00C10535"/>
    <w:rsid w:val="00C11235"/>
    <w:rsid w:val="00C112D9"/>
    <w:rsid w:val="00C13541"/>
    <w:rsid w:val="00C13647"/>
    <w:rsid w:val="00C13AFA"/>
    <w:rsid w:val="00C13D2B"/>
    <w:rsid w:val="00C14568"/>
    <w:rsid w:val="00C14B64"/>
    <w:rsid w:val="00C14FFE"/>
    <w:rsid w:val="00C151A5"/>
    <w:rsid w:val="00C16DDE"/>
    <w:rsid w:val="00C20EF2"/>
    <w:rsid w:val="00C21844"/>
    <w:rsid w:val="00C22931"/>
    <w:rsid w:val="00C22A85"/>
    <w:rsid w:val="00C234B5"/>
    <w:rsid w:val="00C24B21"/>
    <w:rsid w:val="00C25B8D"/>
    <w:rsid w:val="00C260A9"/>
    <w:rsid w:val="00C268ED"/>
    <w:rsid w:val="00C301F7"/>
    <w:rsid w:val="00C318B2"/>
    <w:rsid w:val="00C329F9"/>
    <w:rsid w:val="00C337AC"/>
    <w:rsid w:val="00C34DA4"/>
    <w:rsid w:val="00C3502E"/>
    <w:rsid w:val="00C355BA"/>
    <w:rsid w:val="00C37B1B"/>
    <w:rsid w:val="00C40D1A"/>
    <w:rsid w:val="00C415B2"/>
    <w:rsid w:val="00C41A36"/>
    <w:rsid w:val="00C4201F"/>
    <w:rsid w:val="00C44D59"/>
    <w:rsid w:val="00C44E00"/>
    <w:rsid w:val="00C458A6"/>
    <w:rsid w:val="00C4671C"/>
    <w:rsid w:val="00C468F5"/>
    <w:rsid w:val="00C46A3C"/>
    <w:rsid w:val="00C46C14"/>
    <w:rsid w:val="00C47B6A"/>
    <w:rsid w:val="00C47CF4"/>
    <w:rsid w:val="00C508B9"/>
    <w:rsid w:val="00C52B69"/>
    <w:rsid w:val="00C54AC0"/>
    <w:rsid w:val="00C54F01"/>
    <w:rsid w:val="00C55419"/>
    <w:rsid w:val="00C56348"/>
    <w:rsid w:val="00C5648A"/>
    <w:rsid w:val="00C56508"/>
    <w:rsid w:val="00C57278"/>
    <w:rsid w:val="00C61249"/>
    <w:rsid w:val="00C61594"/>
    <w:rsid w:val="00C61F9B"/>
    <w:rsid w:val="00C63880"/>
    <w:rsid w:val="00C64B7E"/>
    <w:rsid w:val="00C64F62"/>
    <w:rsid w:val="00C66032"/>
    <w:rsid w:val="00C664D8"/>
    <w:rsid w:val="00C66D01"/>
    <w:rsid w:val="00C67D17"/>
    <w:rsid w:val="00C7016B"/>
    <w:rsid w:val="00C70D0A"/>
    <w:rsid w:val="00C719C2"/>
    <w:rsid w:val="00C71DC0"/>
    <w:rsid w:val="00C7236D"/>
    <w:rsid w:val="00C72C31"/>
    <w:rsid w:val="00C75ABA"/>
    <w:rsid w:val="00C76D18"/>
    <w:rsid w:val="00C80970"/>
    <w:rsid w:val="00C81A32"/>
    <w:rsid w:val="00C82D57"/>
    <w:rsid w:val="00C82FBB"/>
    <w:rsid w:val="00C830C8"/>
    <w:rsid w:val="00C84640"/>
    <w:rsid w:val="00C84F91"/>
    <w:rsid w:val="00C84FCD"/>
    <w:rsid w:val="00C851C6"/>
    <w:rsid w:val="00C90404"/>
    <w:rsid w:val="00C90F4E"/>
    <w:rsid w:val="00C91BD7"/>
    <w:rsid w:val="00C921D0"/>
    <w:rsid w:val="00C92C1D"/>
    <w:rsid w:val="00C92E1E"/>
    <w:rsid w:val="00C92F39"/>
    <w:rsid w:val="00C947A2"/>
    <w:rsid w:val="00C94B54"/>
    <w:rsid w:val="00C94D61"/>
    <w:rsid w:val="00C955A1"/>
    <w:rsid w:val="00C9598F"/>
    <w:rsid w:val="00C9682F"/>
    <w:rsid w:val="00C96852"/>
    <w:rsid w:val="00C97320"/>
    <w:rsid w:val="00CA262B"/>
    <w:rsid w:val="00CA447E"/>
    <w:rsid w:val="00CA4833"/>
    <w:rsid w:val="00CA5DCD"/>
    <w:rsid w:val="00CA79AB"/>
    <w:rsid w:val="00CA7BD5"/>
    <w:rsid w:val="00CA7DAA"/>
    <w:rsid w:val="00CB18EC"/>
    <w:rsid w:val="00CB1903"/>
    <w:rsid w:val="00CB1946"/>
    <w:rsid w:val="00CB197F"/>
    <w:rsid w:val="00CB2215"/>
    <w:rsid w:val="00CB3814"/>
    <w:rsid w:val="00CB44C8"/>
    <w:rsid w:val="00CB5AC9"/>
    <w:rsid w:val="00CB67F5"/>
    <w:rsid w:val="00CC11B5"/>
    <w:rsid w:val="00CC1CFB"/>
    <w:rsid w:val="00CC291F"/>
    <w:rsid w:val="00CC4753"/>
    <w:rsid w:val="00CC4B26"/>
    <w:rsid w:val="00CC5365"/>
    <w:rsid w:val="00CD0D4A"/>
    <w:rsid w:val="00CD0EC6"/>
    <w:rsid w:val="00CD191A"/>
    <w:rsid w:val="00CD3187"/>
    <w:rsid w:val="00CD34BD"/>
    <w:rsid w:val="00CD4A80"/>
    <w:rsid w:val="00CD6C54"/>
    <w:rsid w:val="00CD7CAD"/>
    <w:rsid w:val="00CE476E"/>
    <w:rsid w:val="00CE4A07"/>
    <w:rsid w:val="00CE568D"/>
    <w:rsid w:val="00CE7023"/>
    <w:rsid w:val="00CE7BD8"/>
    <w:rsid w:val="00CE7D42"/>
    <w:rsid w:val="00CE7EAE"/>
    <w:rsid w:val="00CF081F"/>
    <w:rsid w:val="00CF2FD5"/>
    <w:rsid w:val="00CF3124"/>
    <w:rsid w:val="00CF35F2"/>
    <w:rsid w:val="00CF3C8D"/>
    <w:rsid w:val="00CF4316"/>
    <w:rsid w:val="00CF5741"/>
    <w:rsid w:val="00CF57A4"/>
    <w:rsid w:val="00CF5F79"/>
    <w:rsid w:val="00CF689C"/>
    <w:rsid w:val="00CF79D8"/>
    <w:rsid w:val="00D0056A"/>
    <w:rsid w:val="00D019FB"/>
    <w:rsid w:val="00D03585"/>
    <w:rsid w:val="00D0569A"/>
    <w:rsid w:val="00D06751"/>
    <w:rsid w:val="00D07DF2"/>
    <w:rsid w:val="00D07EB2"/>
    <w:rsid w:val="00D114DD"/>
    <w:rsid w:val="00D12895"/>
    <w:rsid w:val="00D13489"/>
    <w:rsid w:val="00D14285"/>
    <w:rsid w:val="00D1435E"/>
    <w:rsid w:val="00D15E71"/>
    <w:rsid w:val="00D1604A"/>
    <w:rsid w:val="00D16988"/>
    <w:rsid w:val="00D173DA"/>
    <w:rsid w:val="00D1771C"/>
    <w:rsid w:val="00D219E7"/>
    <w:rsid w:val="00D22AA9"/>
    <w:rsid w:val="00D22CA6"/>
    <w:rsid w:val="00D22EDE"/>
    <w:rsid w:val="00D2304D"/>
    <w:rsid w:val="00D2380E"/>
    <w:rsid w:val="00D2584A"/>
    <w:rsid w:val="00D25D52"/>
    <w:rsid w:val="00D2741F"/>
    <w:rsid w:val="00D2796C"/>
    <w:rsid w:val="00D300C3"/>
    <w:rsid w:val="00D30CC0"/>
    <w:rsid w:val="00D30EE8"/>
    <w:rsid w:val="00D3217A"/>
    <w:rsid w:val="00D32513"/>
    <w:rsid w:val="00D34A2C"/>
    <w:rsid w:val="00D352A5"/>
    <w:rsid w:val="00D35FDD"/>
    <w:rsid w:val="00D36015"/>
    <w:rsid w:val="00D37E03"/>
    <w:rsid w:val="00D40388"/>
    <w:rsid w:val="00D40B12"/>
    <w:rsid w:val="00D416F2"/>
    <w:rsid w:val="00D42A99"/>
    <w:rsid w:val="00D42E9A"/>
    <w:rsid w:val="00D4395E"/>
    <w:rsid w:val="00D443E1"/>
    <w:rsid w:val="00D44ADB"/>
    <w:rsid w:val="00D4632B"/>
    <w:rsid w:val="00D465D3"/>
    <w:rsid w:val="00D5001B"/>
    <w:rsid w:val="00D500E2"/>
    <w:rsid w:val="00D52193"/>
    <w:rsid w:val="00D52EE1"/>
    <w:rsid w:val="00D535C7"/>
    <w:rsid w:val="00D55CBE"/>
    <w:rsid w:val="00D5665F"/>
    <w:rsid w:val="00D5687C"/>
    <w:rsid w:val="00D609D4"/>
    <w:rsid w:val="00D62ACB"/>
    <w:rsid w:val="00D6329C"/>
    <w:rsid w:val="00D632F5"/>
    <w:rsid w:val="00D640ED"/>
    <w:rsid w:val="00D6495B"/>
    <w:rsid w:val="00D649B8"/>
    <w:rsid w:val="00D65212"/>
    <w:rsid w:val="00D65939"/>
    <w:rsid w:val="00D704E2"/>
    <w:rsid w:val="00D7067D"/>
    <w:rsid w:val="00D70AE7"/>
    <w:rsid w:val="00D7306A"/>
    <w:rsid w:val="00D738E2"/>
    <w:rsid w:val="00D74077"/>
    <w:rsid w:val="00D7590C"/>
    <w:rsid w:val="00D765ED"/>
    <w:rsid w:val="00D7669A"/>
    <w:rsid w:val="00D76DB2"/>
    <w:rsid w:val="00D80694"/>
    <w:rsid w:val="00D814CD"/>
    <w:rsid w:val="00D815AF"/>
    <w:rsid w:val="00D81EB8"/>
    <w:rsid w:val="00D8317C"/>
    <w:rsid w:val="00D83A79"/>
    <w:rsid w:val="00D83D09"/>
    <w:rsid w:val="00D85F0B"/>
    <w:rsid w:val="00D865BA"/>
    <w:rsid w:val="00D87F7E"/>
    <w:rsid w:val="00D917C4"/>
    <w:rsid w:val="00D91ABD"/>
    <w:rsid w:val="00D92B8D"/>
    <w:rsid w:val="00D93115"/>
    <w:rsid w:val="00D9408D"/>
    <w:rsid w:val="00D94B8B"/>
    <w:rsid w:val="00D94BC2"/>
    <w:rsid w:val="00D96D1C"/>
    <w:rsid w:val="00D97375"/>
    <w:rsid w:val="00D97987"/>
    <w:rsid w:val="00DA004D"/>
    <w:rsid w:val="00DA2060"/>
    <w:rsid w:val="00DA2170"/>
    <w:rsid w:val="00DA2671"/>
    <w:rsid w:val="00DA2B9F"/>
    <w:rsid w:val="00DA4C1D"/>
    <w:rsid w:val="00DA6003"/>
    <w:rsid w:val="00DB1150"/>
    <w:rsid w:val="00DB1F37"/>
    <w:rsid w:val="00DB338E"/>
    <w:rsid w:val="00DB5AD2"/>
    <w:rsid w:val="00DB5DA5"/>
    <w:rsid w:val="00DB70D3"/>
    <w:rsid w:val="00DB7E42"/>
    <w:rsid w:val="00DC17B6"/>
    <w:rsid w:val="00DC275E"/>
    <w:rsid w:val="00DC29B1"/>
    <w:rsid w:val="00DC30C5"/>
    <w:rsid w:val="00DC30F2"/>
    <w:rsid w:val="00DC35E1"/>
    <w:rsid w:val="00DC38BC"/>
    <w:rsid w:val="00DC393F"/>
    <w:rsid w:val="00DC3A6B"/>
    <w:rsid w:val="00DC41EA"/>
    <w:rsid w:val="00DC4CBB"/>
    <w:rsid w:val="00DC6764"/>
    <w:rsid w:val="00DC69D5"/>
    <w:rsid w:val="00DC6D71"/>
    <w:rsid w:val="00DC7573"/>
    <w:rsid w:val="00DD00F7"/>
    <w:rsid w:val="00DD0869"/>
    <w:rsid w:val="00DD129B"/>
    <w:rsid w:val="00DD2C0B"/>
    <w:rsid w:val="00DD3E62"/>
    <w:rsid w:val="00DD46BE"/>
    <w:rsid w:val="00DD6255"/>
    <w:rsid w:val="00DD6DF4"/>
    <w:rsid w:val="00DD789F"/>
    <w:rsid w:val="00DE00D0"/>
    <w:rsid w:val="00DE11A5"/>
    <w:rsid w:val="00DE2BB7"/>
    <w:rsid w:val="00DE7268"/>
    <w:rsid w:val="00DF0CE7"/>
    <w:rsid w:val="00DF1BE6"/>
    <w:rsid w:val="00DF1E07"/>
    <w:rsid w:val="00DF2B17"/>
    <w:rsid w:val="00DF3AE5"/>
    <w:rsid w:val="00DF492E"/>
    <w:rsid w:val="00DF61B8"/>
    <w:rsid w:val="00DF6857"/>
    <w:rsid w:val="00DF70F2"/>
    <w:rsid w:val="00DF71E9"/>
    <w:rsid w:val="00E006DE"/>
    <w:rsid w:val="00E007B8"/>
    <w:rsid w:val="00E021EB"/>
    <w:rsid w:val="00E03830"/>
    <w:rsid w:val="00E04511"/>
    <w:rsid w:val="00E0461E"/>
    <w:rsid w:val="00E05CA9"/>
    <w:rsid w:val="00E064CE"/>
    <w:rsid w:val="00E067D8"/>
    <w:rsid w:val="00E06D1B"/>
    <w:rsid w:val="00E07C4A"/>
    <w:rsid w:val="00E07F0C"/>
    <w:rsid w:val="00E1337A"/>
    <w:rsid w:val="00E139AE"/>
    <w:rsid w:val="00E14A93"/>
    <w:rsid w:val="00E1537A"/>
    <w:rsid w:val="00E15AD4"/>
    <w:rsid w:val="00E15E41"/>
    <w:rsid w:val="00E15EC9"/>
    <w:rsid w:val="00E16C44"/>
    <w:rsid w:val="00E1704F"/>
    <w:rsid w:val="00E2011F"/>
    <w:rsid w:val="00E21133"/>
    <w:rsid w:val="00E212E2"/>
    <w:rsid w:val="00E22BD5"/>
    <w:rsid w:val="00E2379C"/>
    <w:rsid w:val="00E24EDA"/>
    <w:rsid w:val="00E251BC"/>
    <w:rsid w:val="00E25C90"/>
    <w:rsid w:val="00E25E82"/>
    <w:rsid w:val="00E25F1C"/>
    <w:rsid w:val="00E277E7"/>
    <w:rsid w:val="00E31A1B"/>
    <w:rsid w:val="00E31C7C"/>
    <w:rsid w:val="00E31F00"/>
    <w:rsid w:val="00E32052"/>
    <w:rsid w:val="00E33689"/>
    <w:rsid w:val="00E33D0A"/>
    <w:rsid w:val="00E33F10"/>
    <w:rsid w:val="00E341D4"/>
    <w:rsid w:val="00E3460B"/>
    <w:rsid w:val="00E35E58"/>
    <w:rsid w:val="00E35EB5"/>
    <w:rsid w:val="00E36439"/>
    <w:rsid w:val="00E40B12"/>
    <w:rsid w:val="00E419D6"/>
    <w:rsid w:val="00E4251B"/>
    <w:rsid w:val="00E42CC4"/>
    <w:rsid w:val="00E436CA"/>
    <w:rsid w:val="00E43CB7"/>
    <w:rsid w:val="00E45BB1"/>
    <w:rsid w:val="00E45FBF"/>
    <w:rsid w:val="00E46790"/>
    <w:rsid w:val="00E46EEB"/>
    <w:rsid w:val="00E47856"/>
    <w:rsid w:val="00E50BEE"/>
    <w:rsid w:val="00E51428"/>
    <w:rsid w:val="00E51C0D"/>
    <w:rsid w:val="00E51C86"/>
    <w:rsid w:val="00E527ED"/>
    <w:rsid w:val="00E55129"/>
    <w:rsid w:val="00E5517F"/>
    <w:rsid w:val="00E55EF6"/>
    <w:rsid w:val="00E56BD7"/>
    <w:rsid w:val="00E56E8D"/>
    <w:rsid w:val="00E62978"/>
    <w:rsid w:val="00E6354E"/>
    <w:rsid w:val="00E63678"/>
    <w:rsid w:val="00E6368C"/>
    <w:rsid w:val="00E64BB6"/>
    <w:rsid w:val="00E66A97"/>
    <w:rsid w:val="00E670FB"/>
    <w:rsid w:val="00E70CCD"/>
    <w:rsid w:val="00E71355"/>
    <w:rsid w:val="00E7178B"/>
    <w:rsid w:val="00E72619"/>
    <w:rsid w:val="00E72A78"/>
    <w:rsid w:val="00E7305F"/>
    <w:rsid w:val="00E73404"/>
    <w:rsid w:val="00E745B3"/>
    <w:rsid w:val="00E75B2B"/>
    <w:rsid w:val="00E76B64"/>
    <w:rsid w:val="00E82C4A"/>
    <w:rsid w:val="00E83AD1"/>
    <w:rsid w:val="00E842F8"/>
    <w:rsid w:val="00E84341"/>
    <w:rsid w:val="00E85738"/>
    <w:rsid w:val="00E86A74"/>
    <w:rsid w:val="00E87872"/>
    <w:rsid w:val="00E879C1"/>
    <w:rsid w:val="00E90F05"/>
    <w:rsid w:val="00E92F93"/>
    <w:rsid w:val="00E9339A"/>
    <w:rsid w:val="00E94505"/>
    <w:rsid w:val="00E97212"/>
    <w:rsid w:val="00E97C7C"/>
    <w:rsid w:val="00EA04CE"/>
    <w:rsid w:val="00EA072C"/>
    <w:rsid w:val="00EA1267"/>
    <w:rsid w:val="00EA1CDA"/>
    <w:rsid w:val="00EA20CB"/>
    <w:rsid w:val="00EA20DE"/>
    <w:rsid w:val="00EA2453"/>
    <w:rsid w:val="00EA26E1"/>
    <w:rsid w:val="00EA28C5"/>
    <w:rsid w:val="00EA323A"/>
    <w:rsid w:val="00EA390B"/>
    <w:rsid w:val="00EA3C02"/>
    <w:rsid w:val="00EA466D"/>
    <w:rsid w:val="00EA4947"/>
    <w:rsid w:val="00EA5452"/>
    <w:rsid w:val="00EA7B5F"/>
    <w:rsid w:val="00EB0549"/>
    <w:rsid w:val="00EB1DC5"/>
    <w:rsid w:val="00EB222F"/>
    <w:rsid w:val="00EB2E02"/>
    <w:rsid w:val="00EB2E63"/>
    <w:rsid w:val="00EB3155"/>
    <w:rsid w:val="00EB39B1"/>
    <w:rsid w:val="00EB44C0"/>
    <w:rsid w:val="00EB4FE9"/>
    <w:rsid w:val="00EB5F00"/>
    <w:rsid w:val="00EB62A9"/>
    <w:rsid w:val="00EB6D5D"/>
    <w:rsid w:val="00EB7386"/>
    <w:rsid w:val="00EB7F28"/>
    <w:rsid w:val="00EC09FB"/>
    <w:rsid w:val="00EC2A82"/>
    <w:rsid w:val="00EC31D4"/>
    <w:rsid w:val="00EC4968"/>
    <w:rsid w:val="00EC4B87"/>
    <w:rsid w:val="00EC63F8"/>
    <w:rsid w:val="00EC673D"/>
    <w:rsid w:val="00EC740E"/>
    <w:rsid w:val="00EC773E"/>
    <w:rsid w:val="00EC7C3E"/>
    <w:rsid w:val="00EC7CC2"/>
    <w:rsid w:val="00EC7CE4"/>
    <w:rsid w:val="00ED0C6F"/>
    <w:rsid w:val="00ED0DA2"/>
    <w:rsid w:val="00ED1120"/>
    <w:rsid w:val="00ED185E"/>
    <w:rsid w:val="00ED2D3A"/>
    <w:rsid w:val="00ED4429"/>
    <w:rsid w:val="00ED5853"/>
    <w:rsid w:val="00ED5BE9"/>
    <w:rsid w:val="00ED616D"/>
    <w:rsid w:val="00ED66D3"/>
    <w:rsid w:val="00ED6807"/>
    <w:rsid w:val="00ED7E4A"/>
    <w:rsid w:val="00EE149F"/>
    <w:rsid w:val="00EE1FA3"/>
    <w:rsid w:val="00EE28F9"/>
    <w:rsid w:val="00EE4A7B"/>
    <w:rsid w:val="00EE6901"/>
    <w:rsid w:val="00EE7628"/>
    <w:rsid w:val="00EE793E"/>
    <w:rsid w:val="00EF04AA"/>
    <w:rsid w:val="00EF0C87"/>
    <w:rsid w:val="00EF1449"/>
    <w:rsid w:val="00EF17D0"/>
    <w:rsid w:val="00EF22E7"/>
    <w:rsid w:val="00EF2E99"/>
    <w:rsid w:val="00EF365B"/>
    <w:rsid w:val="00EF394D"/>
    <w:rsid w:val="00EF3BD6"/>
    <w:rsid w:val="00EF4495"/>
    <w:rsid w:val="00EF4A3E"/>
    <w:rsid w:val="00EF54CC"/>
    <w:rsid w:val="00EF5DF7"/>
    <w:rsid w:val="00EF69E5"/>
    <w:rsid w:val="00EF6F2A"/>
    <w:rsid w:val="00EF73E7"/>
    <w:rsid w:val="00EF7C84"/>
    <w:rsid w:val="00F003ED"/>
    <w:rsid w:val="00F00449"/>
    <w:rsid w:val="00F01424"/>
    <w:rsid w:val="00F015CA"/>
    <w:rsid w:val="00F030A6"/>
    <w:rsid w:val="00F04401"/>
    <w:rsid w:val="00F04D0F"/>
    <w:rsid w:val="00F05AB5"/>
    <w:rsid w:val="00F05E2C"/>
    <w:rsid w:val="00F066F9"/>
    <w:rsid w:val="00F06CD4"/>
    <w:rsid w:val="00F07050"/>
    <w:rsid w:val="00F07DD4"/>
    <w:rsid w:val="00F11148"/>
    <w:rsid w:val="00F11BE5"/>
    <w:rsid w:val="00F1252F"/>
    <w:rsid w:val="00F13272"/>
    <w:rsid w:val="00F13CB5"/>
    <w:rsid w:val="00F153FB"/>
    <w:rsid w:val="00F15DF0"/>
    <w:rsid w:val="00F16175"/>
    <w:rsid w:val="00F16EC3"/>
    <w:rsid w:val="00F171C8"/>
    <w:rsid w:val="00F21A9A"/>
    <w:rsid w:val="00F23EA8"/>
    <w:rsid w:val="00F244B9"/>
    <w:rsid w:val="00F25489"/>
    <w:rsid w:val="00F2640E"/>
    <w:rsid w:val="00F274F0"/>
    <w:rsid w:val="00F278A7"/>
    <w:rsid w:val="00F30781"/>
    <w:rsid w:val="00F30B36"/>
    <w:rsid w:val="00F30BEE"/>
    <w:rsid w:val="00F310FE"/>
    <w:rsid w:val="00F32E9F"/>
    <w:rsid w:val="00F333DB"/>
    <w:rsid w:val="00F33A3A"/>
    <w:rsid w:val="00F33AFA"/>
    <w:rsid w:val="00F33B2B"/>
    <w:rsid w:val="00F35A10"/>
    <w:rsid w:val="00F35F1A"/>
    <w:rsid w:val="00F37775"/>
    <w:rsid w:val="00F4047F"/>
    <w:rsid w:val="00F4096A"/>
    <w:rsid w:val="00F40B2B"/>
    <w:rsid w:val="00F41E99"/>
    <w:rsid w:val="00F42A95"/>
    <w:rsid w:val="00F43B8B"/>
    <w:rsid w:val="00F43D6B"/>
    <w:rsid w:val="00F44AE2"/>
    <w:rsid w:val="00F44B13"/>
    <w:rsid w:val="00F44EFA"/>
    <w:rsid w:val="00F455C8"/>
    <w:rsid w:val="00F45686"/>
    <w:rsid w:val="00F45CA2"/>
    <w:rsid w:val="00F467ED"/>
    <w:rsid w:val="00F46DFF"/>
    <w:rsid w:val="00F471FD"/>
    <w:rsid w:val="00F47F12"/>
    <w:rsid w:val="00F50A27"/>
    <w:rsid w:val="00F510C1"/>
    <w:rsid w:val="00F5147C"/>
    <w:rsid w:val="00F51AA6"/>
    <w:rsid w:val="00F51B76"/>
    <w:rsid w:val="00F51E27"/>
    <w:rsid w:val="00F52272"/>
    <w:rsid w:val="00F52CA7"/>
    <w:rsid w:val="00F55CDB"/>
    <w:rsid w:val="00F55DF8"/>
    <w:rsid w:val="00F56E23"/>
    <w:rsid w:val="00F5787D"/>
    <w:rsid w:val="00F60534"/>
    <w:rsid w:val="00F628E6"/>
    <w:rsid w:val="00F62ADC"/>
    <w:rsid w:val="00F631BF"/>
    <w:rsid w:val="00F63ED2"/>
    <w:rsid w:val="00F64D5C"/>
    <w:rsid w:val="00F674E1"/>
    <w:rsid w:val="00F67595"/>
    <w:rsid w:val="00F7100A"/>
    <w:rsid w:val="00F7130A"/>
    <w:rsid w:val="00F71927"/>
    <w:rsid w:val="00F722CC"/>
    <w:rsid w:val="00F7369C"/>
    <w:rsid w:val="00F73755"/>
    <w:rsid w:val="00F740D2"/>
    <w:rsid w:val="00F745D6"/>
    <w:rsid w:val="00F75D97"/>
    <w:rsid w:val="00F772B6"/>
    <w:rsid w:val="00F779B1"/>
    <w:rsid w:val="00F81C64"/>
    <w:rsid w:val="00F81D1B"/>
    <w:rsid w:val="00F81FE6"/>
    <w:rsid w:val="00F823F2"/>
    <w:rsid w:val="00F82F44"/>
    <w:rsid w:val="00F833D8"/>
    <w:rsid w:val="00F83835"/>
    <w:rsid w:val="00F8404F"/>
    <w:rsid w:val="00F85B6E"/>
    <w:rsid w:val="00F86350"/>
    <w:rsid w:val="00F86993"/>
    <w:rsid w:val="00F87565"/>
    <w:rsid w:val="00F87AE8"/>
    <w:rsid w:val="00F87B28"/>
    <w:rsid w:val="00F92264"/>
    <w:rsid w:val="00F926EB"/>
    <w:rsid w:val="00F929BE"/>
    <w:rsid w:val="00F943FD"/>
    <w:rsid w:val="00F94A50"/>
    <w:rsid w:val="00F96482"/>
    <w:rsid w:val="00F96B60"/>
    <w:rsid w:val="00F96DE6"/>
    <w:rsid w:val="00F970DB"/>
    <w:rsid w:val="00F97CBF"/>
    <w:rsid w:val="00FA074A"/>
    <w:rsid w:val="00FA0864"/>
    <w:rsid w:val="00FA1218"/>
    <w:rsid w:val="00FA1C85"/>
    <w:rsid w:val="00FA1FD4"/>
    <w:rsid w:val="00FA2143"/>
    <w:rsid w:val="00FA251C"/>
    <w:rsid w:val="00FA3641"/>
    <w:rsid w:val="00FA43FC"/>
    <w:rsid w:val="00FA4FBE"/>
    <w:rsid w:val="00FA613B"/>
    <w:rsid w:val="00FA6649"/>
    <w:rsid w:val="00FA6921"/>
    <w:rsid w:val="00FA6A0A"/>
    <w:rsid w:val="00FA6A44"/>
    <w:rsid w:val="00FA7A65"/>
    <w:rsid w:val="00FB1A99"/>
    <w:rsid w:val="00FB38E6"/>
    <w:rsid w:val="00FB4B6F"/>
    <w:rsid w:val="00FB4CC8"/>
    <w:rsid w:val="00FB529B"/>
    <w:rsid w:val="00FB58DA"/>
    <w:rsid w:val="00FB5BB1"/>
    <w:rsid w:val="00FB6216"/>
    <w:rsid w:val="00FB629D"/>
    <w:rsid w:val="00FB66A6"/>
    <w:rsid w:val="00FB6BEF"/>
    <w:rsid w:val="00FB7501"/>
    <w:rsid w:val="00FB7B16"/>
    <w:rsid w:val="00FC0171"/>
    <w:rsid w:val="00FC0449"/>
    <w:rsid w:val="00FC18CB"/>
    <w:rsid w:val="00FC2888"/>
    <w:rsid w:val="00FC3B30"/>
    <w:rsid w:val="00FC410C"/>
    <w:rsid w:val="00FC5F5C"/>
    <w:rsid w:val="00FC6D2B"/>
    <w:rsid w:val="00FD00B5"/>
    <w:rsid w:val="00FD0BF4"/>
    <w:rsid w:val="00FD102E"/>
    <w:rsid w:val="00FD14CF"/>
    <w:rsid w:val="00FD2412"/>
    <w:rsid w:val="00FD2654"/>
    <w:rsid w:val="00FD2FB8"/>
    <w:rsid w:val="00FD3098"/>
    <w:rsid w:val="00FD55EF"/>
    <w:rsid w:val="00FD620B"/>
    <w:rsid w:val="00FD62C5"/>
    <w:rsid w:val="00FD7126"/>
    <w:rsid w:val="00FE0237"/>
    <w:rsid w:val="00FE0D19"/>
    <w:rsid w:val="00FE13CE"/>
    <w:rsid w:val="00FE1796"/>
    <w:rsid w:val="00FE24A0"/>
    <w:rsid w:val="00FE2A43"/>
    <w:rsid w:val="00FE34C1"/>
    <w:rsid w:val="00FE3849"/>
    <w:rsid w:val="00FE3871"/>
    <w:rsid w:val="00FE3967"/>
    <w:rsid w:val="00FE4412"/>
    <w:rsid w:val="00FE566F"/>
    <w:rsid w:val="00FE58B4"/>
    <w:rsid w:val="00FE67FB"/>
    <w:rsid w:val="00FE6DA1"/>
    <w:rsid w:val="00FF00A4"/>
    <w:rsid w:val="00FF0E3E"/>
    <w:rsid w:val="00FF2199"/>
    <w:rsid w:val="00FF3CD6"/>
    <w:rsid w:val="00FF4199"/>
    <w:rsid w:val="00FF49B8"/>
    <w:rsid w:val="00FF4BC2"/>
    <w:rsid w:val="00FF5713"/>
    <w:rsid w:val="00FF6937"/>
    <w:rsid w:val="00FF7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5" w:uiPriority="39"/>
    <w:lsdException w:name="toc 9" w:uiPriority="3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943FD"/>
    <w:pPr>
      <w:spacing w:after="200" w:line="276" w:lineRule="auto"/>
    </w:pPr>
    <w:rPr>
      <w:sz w:val="22"/>
      <w:szCs w:val="22"/>
      <w:lang w:bidi="en-US"/>
    </w:rPr>
  </w:style>
  <w:style w:type="paragraph" w:styleId="Heading1">
    <w:name w:val="heading 1"/>
    <w:aliases w:val="Heading,h1,H1,Part,heading 1,Section Heading,Heading A,Section1,JPW-num-section,UCI Header,Heading 1 A,Thema,Huvudrubrik,ASAPHeading 1,Chapter Head,Título princ,Section2,Section3,Section4,Section5,Section6,Section7,Numbered - 1,Paragraph No,T1"/>
    <w:basedOn w:val="Normal"/>
    <w:next w:val="Normal"/>
    <w:link w:val="Heading1Char"/>
    <w:uiPriority w:val="9"/>
    <w:qFormat/>
    <w:rsid w:val="00F943FD"/>
    <w:pPr>
      <w:numPr>
        <w:numId w:val="10"/>
      </w:numPr>
      <w:spacing w:before="480" w:after="0"/>
      <w:contextualSpacing/>
      <w:outlineLvl w:val="0"/>
    </w:pPr>
    <w:rPr>
      <w:smallCaps/>
      <w:spacing w:val="5"/>
      <w:sz w:val="36"/>
      <w:szCs w:val="36"/>
    </w:rPr>
  </w:style>
  <w:style w:type="paragraph" w:styleId="Heading2">
    <w:name w:val="heading 2"/>
    <w:aliases w:val="A,H2,Abschnitt,h2,Heading 2subnumbered,Response Code,Alt+2,NV_Überschrift 2,l2,list + change bar,???,heading 2,Titre 2,list2,Reset numbering,Major,PARA2,PARA21,Major1,PARA22,Sub-section,Título sec,A Head,1.1,Reset Numbering,Sub Sect 1.1,1.2"/>
    <w:basedOn w:val="Normal"/>
    <w:next w:val="Normal"/>
    <w:link w:val="Heading2Char"/>
    <w:uiPriority w:val="9"/>
    <w:qFormat/>
    <w:rsid w:val="00F943FD"/>
    <w:pPr>
      <w:numPr>
        <w:ilvl w:val="1"/>
        <w:numId w:val="10"/>
      </w:numPr>
      <w:spacing w:before="200" w:after="0" w:line="271" w:lineRule="auto"/>
      <w:outlineLvl w:val="1"/>
    </w:pPr>
    <w:rPr>
      <w:smallCaps/>
      <w:sz w:val="28"/>
      <w:szCs w:val="28"/>
    </w:rPr>
  </w:style>
  <w:style w:type="paragraph" w:styleId="Heading3">
    <w:name w:val="heading 3"/>
    <w:aliases w:val="subhead,H3,Map,h3,Level 1 - 1,Section,1.,3,heading 3,sub-sub,31,sub-sub1,32,sub-sub2,33,sub-sub3,34,sub-sub4,sub section header,h31,h32,h33,h34,h35,35,Minor,Underrubrik2,Bullet 1°,Paragraph Heading,B Head,l3,Sub Sub Sect 1.1.1,1.1.2,Minor1,l31"/>
    <w:basedOn w:val="Normal"/>
    <w:next w:val="Normal"/>
    <w:link w:val="Heading3Char"/>
    <w:uiPriority w:val="9"/>
    <w:qFormat/>
    <w:rsid w:val="00F943FD"/>
    <w:pPr>
      <w:numPr>
        <w:ilvl w:val="2"/>
        <w:numId w:val="10"/>
      </w:numPr>
      <w:spacing w:before="200" w:after="0" w:line="271" w:lineRule="auto"/>
      <w:outlineLvl w:val="2"/>
    </w:pPr>
    <w:rPr>
      <w:i/>
      <w:iCs/>
      <w:smallCaps/>
      <w:spacing w:val="5"/>
      <w:sz w:val="26"/>
      <w:szCs w:val="26"/>
    </w:rPr>
  </w:style>
  <w:style w:type="paragraph" w:styleId="Heading4">
    <w:name w:val="heading 4"/>
    <w:aliases w:val="Schedules,Block,h4,Sub-Minor,Level 2 - a,RFQ3,Comentario,H4,(Alt+4),H41,(Alt+4)1,H42,(Alt+4)2,H43,(Alt+4)3,H44,(Alt+4)4,H45,(Alt+4)5,H411,(Alt+4)11,H421,(Alt+4)21,H431,(Alt+4)31,H46,(Alt+4)6,H412,(Alt+4)12,H422,(Alt+4)22,H432,(Alt+4)32,H47,H48"/>
    <w:basedOn w:val="Normal"/>
    <w:next w:val="Normal"/>
    <w:link w:val="Heading4Char"/>
    <w:uiPriority w:val="9"/>
    <w:qFormat/>
    <w:rsid w:val="00F943FD"/>
    <w:pPr>
      <w:numPr>
        <w:ilvl w:val="3"/>
        <w:numId w:val="10"/>
      </w:numPr>
      <w:spacing w:after="0" w:line="271" w:lineRule="auto"/>
      <w:outlineLvl w:val="3"/>
    </w:pPr>
    <w:rPr>
      <w:b/>
      <w:bCs/>
      <w:spacing w:val="5"/>
      <w:sz w:val="24"/>
      <w:szCs w:val="24"/>
    </w:rPr>
  </w:style>
  <w:style w:type="paragraph" w:styleId="Heading5">
    <w:name w:val="heading 5"/>
    <w:aliases w:val="Level 3 - i,h5,LOA3 H5,H5"/>
    <w:basedOn w:val="Normal"/>
    <w:next w:val="Normal"/>
    <w:link w:val="Heading5Char"/>
    <w:uiPriority w:val="9"/>
    <w:qFormat/>
    <w:rsid w:val="00F943FD"/>
    <w:pPr>
      <w:spacing w:after="0" w:line="271" w:lineRule="auto"/>
      <w:outlineLvl w:val="4"/>
    </w:pPr>
    <w:rPr>
      <w:i/>
      <w:iCs/>
      <w:sz w:val="24"/>
      <w:szCs w:val="24"/>
    </w:rPr>
  </w:style>
  <w:style w:type="paragraph" w:styleId="Heading6">
    <w:name w:val="heading 6"/>
    <w:aliases w:val="Legal Level 1.,h6,H6"/>
    <w:basedOn w:val="Normal"/>
    <w:next w:val="Normal"/>
    <w:link w:val="Heading6Char"/>
    <w:uiPriority w:val="9"/>
    <w:qFormat/>
    <w:rsid w:val="00F943FD"/>
    <w:pPr>
      <w:numPr>
        <w:ilvl w:val="5"/>
        <w:numId w:val="10"/>
      </w:numPr>
      <w:shd w:val="clear" w:color="auto" w:fill="FFFFFF"/>
      <w:spacing w:after="0" w:line="271" w:lineRule="auto"/>
      <w:outlineLvl w:val="5"/>
    </w:pPr>
    <w:rPr>
      <w:b/>
      <w:bCs/>
      <w:color w:val="595959"/>
      <w:spacing w:val="5"/>
    </w:rPr>
  </w:style>
  <w:style w:type="paragraph" w:styleId="Heading7">
    <w:name w:val="heading 7"/>
    <w:aliases w:val="Legal Level 1.1.,st,SDL title,h7,H7,8,Nummerering 2"/>
    <w:basedOn w:val="Normal"/>
    <w:next w:val="Normal"/>
    <w:link w:val="Heading7Char"/>
    <w:uiPriority w:val="9"/>
    <w:qFormat/>
    <w:rsid w:val="00F943FD"/>
    <w:pPr>
      <w:numPr>
        <w:ilvl w:val="6"/>
        <w:numId w:val="10"/>
      </w:numPr>
      <w:spacing w:after="0"/>
      <w:outlineLvl w:val="6"/>
    </w:pPr>
    <w:rPr>
      <w:b/>
      <w:bCs/>
      <w:i/>
      <w:iCs/>
      <w:color w:val="5A5A5A"/>
      <w:sz w:val="20"/>
      <w:szCs w:val="20"/>
    </w:rPr>
  </w:style>
  <w:style w:type="paragraph" w:styleId="Heading8">
    <w:name w:val="heading 8"/>
    <w:aliases w:val="Legal Level 1.1.1.,h8,Nummerering 3"/>
    <w:basedOn w:val="Normal"/>
    <w:next w:val="Normal"/>
    <w:link w:val="Heading8Char"/>
    <w:uiPriority w:val="9"/>
    <w:qFormat/>
    <w:rsid w:val="00F943FD"/>
    <w:pPr>
      <w:numPr>
        <w:ilvl w:val="7"/>
        <w:numId w:val="10"/>
      </w:numPr>
      <w:spacing w:after="0"/>
      <w:outlineLvl w:val="7"/>
    </w:pPr>
    <w:rPr>
      <w:b/>
      <w:bCs/>
      <w:color w:val="7F7F7F"/>
      <w:sz w:val="20"/>
      <w:szCs w:val="20"/>
    </w:rPr>
  </w:style>
  <w:style w:type="paragraph" w:styleId="Heading9">
    <w:name w:val="heading 9"/>
    <w:aliases w:val="Legal Level 1.1.1.1.,h9,Nummerering 4"/>
    <w:basedOn w:val="Normal"/>
    <w:next w:val="Normal"/>
    <w:link w:val="Heading9Char"/>
    <w:uiPriority w:val="9"/>
    <w:qFormat/>
    <w:rsid w:val="00F943FD"/>
    <w:pPr>
      <w:numPr>
        <w:ilvl w:val="8"/>
        <w:numId w:val="10"/>
      </w:num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2CharCharChar">
    <w:name w:val="Char Char Char Char2 Char Char Char"/>
    <w:basedOn w:val="Normal"/>
    <w:rsid w:val="00347AA6"/>
    <w:pPr>
      <w:spacing w:after="160" w:line="240" w:lineRule="exact"/>
    </w:pPr>
    <w:rPr>
      <w:rFonts w:ascii="Tahoma" w:hAnsi="Tahoma"/>
      <w:sz w:val="20"/>
      <w:szCs w:val="20"/>
    </w:rPr>
  </w:style>
  <w:style w:type="paragraph" w:customStyle="1" w:styleId="Style1">
    <w:name w:val="Style1"/>
    <w:basedOn w:val="Heading1"/>
    <w:rsid w:val="00ED5BE9"/>
    <w:rPr>
      <w:color w:val="000080"/>
    </w:rPr>
  </w:style>
  <w:style w:type="paragraph" w:styleId="BodyTextIndent2">
    <w:name w:val="Body Text Indent 2"/>
    <w:basedOn w:val="Normal"/>
    <w:rsid w:val="00ED5BE9"/>
    <w:pPr>
      <w:spacing w:before="120"/>
      <w:ind w:left="4950"/>
    </w:pPr>
    <w:rPr>
      <w:rFonts w:ascii="Arial" w:hAnsi="Arial"/>
      <w:sz w:val="20"/>
      <w:szCs w:val="20"/>
    </w:rPr>
  </w:style>
  <w:style w:type="paragraph" w:styleId="BodyTextIndent">
    <w:name w:val="Body Text Indent"/>
    <w:basedOn w:val="Normal"/>
    <w:rsid w:val="00ED5BE9"/>
    <w:pPr>
      <w:ind w:left="1077"/>
    </w:pPr>
    <w:rPr>
      <w:rFonts w:ascii="Arial" w:hAnsi="Arial" w:cs="Arial"/>
      <w:szCs w:val="15"/>
      <w:lang w:val="en-GB"/>
    </w:rPr>
  </w:style>
  <w:style w:type="paragraph" w:styleId="BodyTextIndent3">
    <w:name w:val="Body Text Indent 3"/>
    <w:basedOn w:val="Normal"/>
    <w:rsid w:val="00ED5BE9"/>
    <w:pPr>
      <w:widowControl w:val="0"/>
      <w:autoSpaceDE w:val="0"/>
      <w:autoSpaceDN w:val="0"/>
      <w:adjustRightInd w:val="0"/>
      <w:ind w:left="1440"/>
    </w:pPr>
    <w:rPr>
      <w:rFonts w:ascii="Arial" w:hAnsi="Arial" w:cs="Arial"/>
      <w:sz w:val="20"/>
      <w:szCs w:val="20"/>
    </w:rPr>
  </w:style>
  <w:style w:type="paragraph" w:styleId="TOC2">
    <w:name w:val="toc 2"/>
    <w:aliases w:val="t2"/>
    <w:basedOn w:val="Normal"/>
    <w:next w:val="Normal"/>
    <w:autoRedefine/>
    <w:uiPriority w:val="39"/>
    <w:qFormat/>
    <w:rsid w:val="00CD0EC6"/>
    <w:pPr>
      <w:tabs>
        <w:tab w:val="left" w:pos="720"/>
        <w:tab w:val="right" w:leader="dot" w:pos="9360"/>
      </w:tabs>
      <w:ind w:left="240"/>
    </w:pPr>
    <w:rPr>
      <w:smallCaps/>
      <w:sz w:val="20"/>
      <w:szCs w:val="20"/>
    </w:rPr>
  </w:style>
  <w:style w:type="paragraph" w:styleId="TOC1">
    <w:name w:val="toc 1"/>
    <w:aliases w:val="t1"/>
    <w:basedOn w:val="Normal"/>
    <w:next w:val="Normal"/>
    <w:autoRedefine/>
    <w:uiPriority w:val="39"/>
    <w:qFormat/>
    <w:rsid w:val="00CD0EC6"/>
    <w:pPr>
      <w:tabs>
        <w:tab w:val="left" w:pos="480"/>
        <w:tab w:val="right" w:leader="dot" w:pos="9360"/>
      </w:tabs>
      <w:spacing w:before="120" w:after="120"/>
    </w:pPr>
    <w:rPr>
      <w:rFonts w:ascii="Arial" w:hAnsi="Arial" w:cs="Arial"/>
      <w:bCs/>
      <w:caps/>
      <w:sz w:val="20"/>
      <w:szCs w:val="20"/>
    </w:rPr>
  </w:style>
  <w:style w:type="paragraph" w:customStyle="1" w:styleId="TOCStyleNew">
    <w:name w:val="TOC StyleNew"/>
    <w:basedOn w:val="TOC1"/>
    <w:autoRedefine/>
    <w:rsid w:val="00ED5BE9"/>
    <w:pPr>
      <w:tabs>
        <w:tab w:val="left" w:pos="440"/>
      </w:tabs>
    </w:pPr>
  </w:style>
  <w:style w:type="paragraph" w:styleId="TOC3">
    <w:name w:val="toc 3"/>
    <w:aliases w:val="t3"/>
    <w:basedOn w:val="Normal"/>
    <w:next w:val="Normal"/>
    <w:autoRedefine/>
    <w:uiPriority w:val="39"/>
    <w:qFormat/>
    <w:rsid w:val="00CD0EC6"/>
    <w:pPr>
      <w:tabs>
        <w:tab w:val="right" w:leader="dot" w:pos="9360"/>
      </w:tabs>
      <w:ind w:left="480"/>
    </w:pPr>
    <w:rPr>
      <w:i/>
      <w:iCs/>
      <w:sz w:val="20"/>
      <w:szCs w:val="20"/>
    </w:rPr>
  </w:style>
  <w:style w:type="paragraph" w:styleId="Header">
    <w:name w:val="header"/>
    <w:aliases w:val="h"/>
    <w:basedOn w:val="Normal"/>
    <w:rsid w:val="00ED5BE9"/>
    <w:pPr>
      <w:tabs>
        <w:tab w:val="center" w:pos="4153"/>
        <w:tab w:val="right" w:pos="8306"/>
      </w:tabs>
    </w:pPr>
  </w:style>
  <w:style w:type="paragraph" w:styleId="Footer">
    <w:name w:val="footer"/>
    <w:aliases w:val="fo"/>
    <w:basedOn w:val="Normal"/>
    <w:rsid w:val="00ED5BE9"/>
    <w:pPr>
      <w:tabs>
        <w:tab w:val="center" w:pos="4153"/>
        <w:tab w:val="right" w:pos="8306"/>
      </w:tabs>
    </w:pPr>
  </w:style>
  <w:style w:type="character" w:styleId="PageNumber">
    <w:name w:val="page number"/>
    <w:basedOn w:val="DefaultParagraphFont"/>
    <w:rsid w:val="00ED5BE9"/>
  </w:style>
  <w:style w:type="character" w:customStyle="1" w:styleId="m">
    <w:name w:val="m"/>
    <w:basedOn w:val="DefaultParagraphFont"/>
    <w:rsid w:val="00ED5BE9"/>
  </w:style>
  <w:style w:type="character" w:customStyle="1" w:styleId="t">
    <w:name w:val="t"/>
    <w:basedOn w:val="DefaultParagraphFont"/>
    <w:rsid w:val="00ED5BE9"/>
  </w:style>
  <w:style w:type="paragraph" w:styleId="BlockText">
    <w:name w:val="Block Text"/>
    <w:basedOn w:val="Normal"/>
    <w:rsid w:val="00ED5BE9"/>
    <w:pPr>
      <w:ind w:left="1440" w:right="-1"/>
    </w:pPr>
    <w:rPr>
      <w:rFonts w:ascii="Arial" w:hAnsi="Arial" w:cs="Arial"/>
      <w:color w:val="333399"/>
    </w:rPr>
  </w:style>
  <w:style w:type="character" w:styleId="Emphasis">
    <w:name w:val="Emphasis"/>
    <w:uiPriority w:val="20"/>
    <w:qFormat/>
    <w:rsid w:val="00F943FD"/>
    <w:rPr>
      <w:b/>
      <w:bCs/>
      <w:i/>
      <w:iCs/>
      <w:spacing w:val="10"/>
    </w:rPr>
  </w:style>
  <w:style w:type="paragraph" w:styleId="NormalWeb">
    <w:name w:val="Normal (Web)"/>
    <w:basedOn w:val="Normal"/>
    <w:uiPriority w:val="99"/>
    <w:rsid w:val="00ED5BE9"/>
    <w:pPr>
      <w:spacing w:before="100" w:beforeAutospacing="1" w:after="100" w:afterAutospacing="1"/>
    </w:pPr>
    <w:rPr>
      <w:rFonts w:ascii="Arial Unicode MS" w:eastAsia="Arial Unicode MS" w:hAnsi="Arial Unicode MS" w:cs="Arial Unicode MS"/>
    </w:rPr>
  </w:style>
  <w:style w:type="paragraph" w:styleId="FootnoteText">
    <w:name w:val="footnote text"/>
    <w:basedOn w:val="Normal"/>
    <w:semiHidden/>
    <w:rsid w:val="00ED5BE9"/>
    <w:pPr>
      <w:jc w:val="both"/>
    </w:pPr>
    <w:rPr>
      <w:rFonts w:ascii="Tahoma" w:hAnsi="Tahoma" w:cs="Arial"/>
      <w:sz w:val="20"/>
      <w:szCs w:val="20"/>
      <w:lang w:val="en-GB"/>
    </w:rPr>
  </w:style>
  <w:style w:type="table" w:styleId="TableGrid">
    <w:name w:val="Table Grid"/>
    <w:basedOn w:val="TableNormal"/>
    <w:rsid w:val="00E133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Header"/>
    <w:rsid w:val="00414A49"/>
    <w:pPr>
      <w:tabs>
        <w:tab w:val="clear" w:pos="4153"/>
        <w:tab w:val="clear" w:pos="8306"/>
      </w:tabs>
      <w:spacing w:before="20" w:after="20"/>
    </w:pPr>
    <w:rPr>
      <w:rFonts w:ascii="Arial" w:hAnsi="Arial"/>
      <w:sz w:val="20"/>
      <w:szCs w:val="20"/>
      <w:lang w:val="en-GB"/>
    </w:rPr>
  </w:style>
  <w:style w:type="paragraph" w:styleId="ListNumber">
    <w:name w:val="List Number"/>
    <w:basedOn w:val="Normal"/>
    <w:rsid w:val="0077608A"/>
    <w:pPr>
      <w:tabs>
        <w:tab w:val="num" w:pos="595"/>
      </w:tabs>
      <w:spacing w:after="260" w:line="260" w:lineRule="atLeast"/>
      <w:ind w:left="595" w:hanging="595"/>
    </w:pPr>
    <w:rPr>
      <w:sz w:val="20"/>
      <w:szCs w:val="20"/>
      <w:lang w:val="en-GB"/>
    </w:rPr>
  </w:style>
  <w:style w:type="paragraph" w:styleId="ListNumber2">
    <w:name w:val="List Number 2"/>
    <w:basedOn w:val="Normal"/>
    <w:rsid w:val="0077608A"/>
    <w:pPr>
      <w:tabs>
        <w:tab w:val="num" w:pos="1191"/>
      </w:tabs>
      <w:spacing w:after="260" w:line="260" w:lineRule="atLeast"/>
      <w:ind w:left="1191" w:hanging="595"/>
    </w:pPr>
    <w:rPr>
      <w:sz w:val="20"/>
      <w:szCs w:val="20"/>
      <w:lang w:val="en-GB"/>
    </w:rPr>
  </w:style>
  <w:style w:type="paragraph" w:styleId="ListNumber3">
    <w:name w:val="List Number 3"/>
    <w:basedOn w:val="Normal"/>
    <w:rsid w:val="0077608A"/>
    <w:pPr>
      <w:tabs>
        <w:tab w:val="num" w:pos="1786"/>
      </w:tabs>
      <w:spacing w:after="260" w:line="260" w:lineRule="atLeast"/>
      <w:ind w:left="1786" w:hanging="595"/>
    </w:pPr>
    <w:rPr>
      <w:sz w:val="20"/>
      <w:szCs w:val="20"/>
      <w:lang w:val="en-GB"/>
    </w:rPr>
  </w:style>
  <w:style w:type="paragraph" w:styleId="ListNumber4">
    <w:name w:val="List Number 4"/>
    <w:basedOn w:val="Normal"/>
    <w:rsid w:val="0077608A"/>
    <w:pPr>
      <w:tabs>
        <w:tab w:val="num" w:pos="2381"/>
      </w:tabs>
      <w:spacing w:after="260" w:line="260" w:lineRule="atLeast"/>
      <w:ind w:left="2381" w:hanging="595"/>
    </w:pPr>
    <w:rPr>
      <w:sz w:val="20"/>
      <w:szCs w:val="20"/>
      <w:lang w:val="en-GB"/>
    </w:rPr>
  </w:style>
  <w:style w:type="paragraph" w:styleId="ListNumber5">
    <w:name w:val="List Number 5"/>
    <w:basedOn w:val="Normal"/>
    <w:rsid w:val="0077608A"/>
    <w:pPr>
      <w:tabs>
        <w:tab w:val="num" w:pos="2976"/>
      </w:tabs>
      <w:spacing w:after="260" w:line="260" w:lineRule="atLeast"/>
      <w:ind w:left="2976" w:hanging="595"/>
    </w:pPr>
    <w:rPr>
      <w:sz w:val="20"/>
      <w:szCs w:val="20"/>
      <w:lang w:val="en-GB"/>
    </w:rPr>
  </w:style>
  <w:style w:type="paragraph" w:customStyle="1" w:styleId="TableIndent">
    <w:name w:val="Table Indent"/>
    <w:basedOn w:val="Normal"/>
    <w:rsid w:val="007B30FA"/>
    <w:pPr>
      <w:tabs>
        <w:tab w:val="num" w:pos="1080"/>
      </w:tabs>
      <w:spacing w:before="120" w:after="240" w:line="240" w:lineRule="atLeast"/>
      <w:ind w:left="1800" w:hanging="360"/>
    </w:pPr>
    <w:rPr>
      <w:rFonts w:ascii="Arial" w:hAnsi="Arial"/>
      <w:sz w:val="20"/>
      <w:szCs w:val="20"/>
      <w:lang w:val="en-GB"/>
    </w:rPr>
  </w:style>
  <w:style w:type="paragraph" w:customStyle="1" w:styleId="BulletBodyText">
    <w:name w:val="Bullet Body Text"/>
    <w:basedOn w:val="BodyText"/>
    <w:rsid w:val="007B30FA"/>
    <w:pPr>
      <w:keepLines/>
      <w:tabs>
        <w:tab w:val="num" w:pos="1080"/>
      </w:tabs>
      <w:spacing w:after="0"/>
      <w:ind w:left="1077" w:hanging="226"/>
    </w:pPr>
    <w:rPr>
      <w:rFonts w:ascii="Arial" w:hAnsi="Arial"/>
      <w:sz w:val="20"/>
      <w:lang w:val="en-GB"/>
    </w:rPr>
  </w:style>
  <w:style w:type="paragraph" w:styleId="BodyText">
    <w:name w:val="Body Text"/>
    <w:basedOn w:val="Normal"/>
    <w:rsid w:val="007B30FA"/>
    <w:pPr>
      <w:spacing w:after="120"/>
    </w:pPr>
  </w:style>
  <w:style w:type="paragraph" w:customStyle="1" w:styleId="Bullet1">
    <w:name w:val="Bullet 1"/>
    <w:basedOn w:val="Normal"/>
    <w:rsid w:val="007B30FA"/>
    <w:pPr>
      <w:tabs>
        <w:tab w:val="num" w:pos="360"/>
      </w:tabs>
      <w:spacing w:after="120"/>
      <w:ind w:left="357" w:hanging="357"/>
      <w:jc w:val="both"/>
    </w:pPr>
    <w:rPr>
      <w:rFonts w:ascii="Arial" w:hAnsi="Arial" w:cs="Arial"/>
      <w:snapToGrid w:val="0"/>
      <w:sz w:val="20"/>
      <w:szCs w:val="20"/>
      <w:lang w:val="en-GB"/>
    </w:rPr>
  </w:style>
  <w:style w:type="paragraph" w:customStyle="1" w:styleId="Orderedlist">
    <w:name w:val="Ordered list"/>
    <w:basedOn w:val="Normal"/>
    <w:rsid w:val="007B30FA"/>
    <w:pPr>
      <w:tabs>
        <w:tab w:val="num" w:pos="1353"/>
      </w:tabs>
      <w:spacing w:after="240" w:line="240" w:lineRule="atLeast"/>
      <w:ind w:left="1353" w:hanging="360"/>
    </w:pPr>
    <w:rPr>
      <w:rFonts w:ascii="Arial" w:hAnsi="Arial"/>
      <w:sz w:val="20"/>
      <w:szCs w:val="20"/>
      <w:lang w:val="en-GB"/>
    </w:rPr>
  </w:style>
  <w:style w:type="table" w:styleId="TableGrid3">
    <w:name w:val="Table Grid 3"/>
    <w:basedOn w:val="TableNormal"/>
    <w:rsid w:val="007B30FA"/>
    <w:pPr>
      <w:spacing w:after="240" w:line="24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Heading1Headingh1H1Partheading1SectionHeadingHeadin">
    <w:name w:val="Style Heading 1Headingh1H1Partheading 1Section HeadingHeadin..."/>
    <w:basedOn w:val="Heading1"/>
    <w:autoRedefine/>
    <w:rsid w:val="00531891"/>
    <w:rPr>
      <w:szCs w:val="32"/>
    </w:rPr>
  </w:style>
  <w:style w:type="paragraph" w:styleId="TOC4">
    <w:name w:val="toc 4"/>
    <w:basedOn w:val="Normal"/>
    <w:next w:val="Normal"/>
    <w:autoRedefine/>
    <w:semiHidden/>
    <w:rsid w:val="00801C99"/>
    <w:pPr>
      <w:ind w:left="720"/>
    </w:pPr>
    <w:rPr>
      <w:sz w:val="18"/>
      <w:szCs w:val="18"/>
    </w:rPr>
  </w:style>
  <w:style w:type="paragraph" w:styleId="TOC5">
    <w:name w:val="toc 5"/>
    <w:aliases w:val="t5"/>
    <w:basedOn w:val="Normal"/>
    <w:next w:val="Normal"/>
    <w:autoRedefine/>
    <w:uiPriority w:val="39"/>
    <w:rsid w:val="00801C99"/>
    <w:pPr>
      <w:ind w:left="960"/>
    </w:pPr>
    <w:rPr>
      <w:sz w:val="18"/>
      <w:szCs w:val="18"/>
    </w:rPr>
  </w:style>
  <w:style w:type="paragraph" w:styleId="TOC6">
    <w:name w:val="toc 6"/>
    <w:aliases w:val="t6"/>
    <w:basedOn w:val="Normal"/>
    <w:next w:val="Normal"/>
    <w:autoRedefine/>
    <w:semiHidden/>
    <w:rsid w:val="00801C99"/>
    <w:pPr>
      <w:ind w:left="1200"/>
    </w:pPr>
    <w:rPr>
      <w:sz w:val="18"/>
      <w:szCs w:val="18"/>
    </w:rPr>
  </w:style>
  <w:style w:type="paragraph" w:styleId="TOC7">
    <w:name w:val="toc 7"/>
    <w:aliases w:val="t7"/>
    <w:basedOn w:val="Normal"/>
    <w:next w:val="Normal"/>
    <w:autoRedefine/>
    <w:semiHidden/>
    <w:rsid w:val="00801C99"/>
    <w:pPr>
      <w:ind w:left="1440"/>
    </w:pPr>
    <w:rPr>
      <w:sz w:val="18"/>
      <w:szCs w:val="18"/>
    </w:rPr>
  </w:style>
  <w:style w:type="paragraph" w:styleId="TOC8">
    <w:name w:val="toc 8"/>
    <w:basedOn w:val="Normal"/>
    <w:next w:val="Normal"/>
    <w:autoRedefine/>
    <w:semiHidden/>
    <w:rsid w:val="00801C99"/>
    <w:pPr>
      <w:ind w:left="1680"/>
    </w:pPr>
    <w:rPr>
      <w:sz w:val="18"/>
      <w:szCs w:val="18"/>
    </w:rPr>
  </w:style>
  <w:style w:type="paragraph" w:styleId="TOC9">
    <w:name w:val="toc 9"/>
    <w:basedOn w:val="Normal"/>
    <w:next w:val="Normal"/>
    <w:autoRedefine/>
    <w:uiPriority w:val="39"/>
    <w:rsid w:val="00801C99"/>
    <w:pPr>
      <w:ind w:left="1920"/>
    </w:pPr>
    <w:rPr>
      <w:sz w:val="18"/>
      <w:szCs w:val="18"/>
    </w:rPr>
  </w:style>
  <w:style w:type="paragraph" w:styleId="BalloonText">
    <w:name w:val="Balloon Text"/>
    <w:basedOn w:val="Normal"/>
    <w:semiHidden/>
    <w:rsid w:val="002C5599"/>
    <w:rPr>
      <w:rFonts w:ascii="Tahoma" w:hAnsi="Tahoma" w:cs="Tahoma"/>
      <w:sz w:val="16"/>
      <w:szCs w:val="16"/>
    </w:rPr>
  </w:style>
  <w:style w:type="character" w:styleId="CommentReference">
    <w:name w:val="annotation reference"/>
    <w:basedOn w:val="DefaultParagraphFont"/>
    <w:semiHidden/>
    <w:rsid w:val="00D2796C"/>
    <w:rPr>
      <w:sz w:val="16"/>
      <w:szCs w:val="16"/>
    </w:rPr>
  </w:style>
  <w:style w:type="paragraph" w:styleId="CommentText">
    <w:name w:val="annotation text"/>
    <w:basedOn w:val="Normal"/>
    <w:semiHidden/>
    <w:rsid w:val="00D2796C"/>
    <w:rPr>
      <w:sz w:val="20"/>
      <w:szCs w:val="20"/>
    </w:rPr>
  </w:style>
  <w:style w:type="paragraph" w:styleId="CommentSubject">
    <w:name w:val="annotation subject"/>
    <w:basedOn w:val="CommentText"/>
    <w:next w:val="CommentText"/>
    <w:semiHidden/>
    <w:rsid w:val="00D2796C"/>
    <w:rPr>
      <w:b/>
      <w:bCs/>
    </w:rPr>
  </w:style>
  <w:style w:type="paragraph" w:styleId="DocumentMap">
    <w:name w:val="Document Map"/>
    <w:basedOn w:val="Normal"/>
    <w:semiHidden/>
    <w:rsid w:val="00A92E0B"/>
    <w:pPr>
      <w:shd w:val="clear" w:color="auto" w:fill="000080"/>
    </w:pPr>
    <w:rPr>
      <w:rFonts w:ascii="Tahoma" w:hAnsi="Tahoma" w:cs="Tahoma"/>
    </w:rPr>
  </w:style>
  <w:style w:type="paragraph" w:customStyle="1" w:styleId="paragraph">
    <w:name w:val="paragraph"/>
    <w:aliases w:val="p,Paragraph,P,para"/>
    <w:basedOn w:val="Normal"/>
    <w:link w:val="paragraphChar"/>
    <w:rsid w:val="00347AA6"/>
    <w:pPr>
      <w:keepLines/>
      <w:tabs>
        <w:tab w:val="left" w:pos="2420"/>
      </w:tabs>
      <w:spacing w:before="140" w:line="260" w:lineRule="exact"/>
      <w:ind w:left="851"/>
      <w:jc w:val="both"/>
    </w:pPr>
    <w:rPr>
      <w:rFonts w:ascii="Arial" w:hAnsi="Arial"/>
      <w:szCs w:val="20"/>
      <w:lang w:val="en-GB"/>
    </w:rPr>
  </w:style>
  <w:style w:type="character" w:customStyle="1" w:styleId="paragraphChar">
    <w:name w:val="paragraph Char"/>
    <w:aliases w:val="p Char"/>
    <w:basedOn w:val="DefaultParagraphFont"/>
    <w:link w:val="paragraph"/>
    <w:rsid w:val="00347AA6"/>
    <w:rPr>
      <w:rFonts w:ascii="Arial" w:hAnsi="Arial"/>
      <w:sz w:val="22"/>
      <w:lang w:val="en-GB" w:eastAsia="en-US" w:bidi="ar-SA"/>
    </w:rPr>
  </w:style>
  <w:style w:type="table" w:styleId="TableGrid8">
    <w:name w:val="Table Grid 8"/>
    <w:basedOn w:val="TableNormal"/>
    <w:rsid w:val="00347AA6"/>
    <w:pPr>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0">
    <w:name w:val="table"/>
    <w:basedOn w:val="Normal"/>
    <w:rsid w:val="00537DED"/>
    <w:pPr>
      <w:spacing w:before="60" w:after="60" w:line="260" w:lineRule="atLeast"/>
    </w:pPr>
    <w:rPr>
      <w:rFonts w:ascii="Arial" w:hAnsi="Arial"/>
      <w:sz w:val="18"/>
      <w:szCs w:val="20"/>
      <w:lang w:val="en-GB"/>
    </w:rPr>
  </w:style>
  <w:style w:type="paragraph" w:customStyle="1" w:styleId="Appendixpara3">
    <w:name w:val="Appendix para 3"/>
    <w:aliases w:val="ap3"/>
    <w:basedOn w:val="Normal"/>
    <w:rsid w:val="00E56BD7"/>
    <w:pPr>
      <w:keepLines/>
      <w:numPr>
        <w:ilvl w:val="6"/>
        <w:numId w:val="5"/>
      </w:numPr>
      <w:tabs>
        <w:tab w:val="left" w:pos="2420"/>
      </w:tabs>
      <w:spacing w:before="140" w:line="260" w:lineRule="atLeast"/>
      <w:jc w:val="both"/>
    </w:pPr>
    <w:rPr>
      <w:rFonts w:ascii="Arial" w:hAnsi="Arial"/>
      <w:szCs w:val="20"/>
      <w:lang w:val="en-GB"/>
    </w:rPr>
  </w:style>
  <w:style w:type="paragraph" w:customStyle="1" w:styleId="Appendix3">
    <w:name w:val="Appendix 3"/>
    <w:aliases w:val="a3"/>
    <w:basedOn w:val="Heading3"/>
    <w:next w:val="Normal"/>
    <w:rsid w:val="00E56BD7"/>
    <w:pPr>
      <w:numPr>
        <w:numId w:val="5"/>
      </w:numPr>
      <w:spacing w:before="420" w:line="280" w:lineRule="atLeast"/>
    </w:pPr>
    <w:rPr>
      <w:bCs/>
      <w:iCs w:val="0"/>
      <w:color w:val="AE0A38"/>
      <w:sz w:val="22"/>
      <w:szCs w:val="22"/>
    </w:rPr>
  </w:style>
  <w:style w:type="paragraph" w:customStyle="1" w:styleId="Appendixpara4">
    <w:name w:val="Appendix para 4"/>
    <w:aliases w:val="ap4"/>
    <w:basedOn w:val="Appendixpara3"/>
    <w:rsid w:val="00E56BD7"/>
    <w:pPr>
      <w:numPr>
        <w:ilvl w:val="7"/>
      </w:numPr>
    </w:pPr>
  </w:style>
  <w:style w:type="paragraph" w:customStyle="1" w:styleId="Appendix1">
    <w:name w:val="Appendix 1"/>
    <w:aliases w:val="a1"/>
    <w:basedOn w:val="Heading1"/>
    <w:next w:val="Appendix2"/>
    <w:rsid w:val="00E56BD7"/>
    <w:pPr>
      <w:pageBreakBefore/>
      <w:framePr w:w="9361" w:hSpace="181" w:vSpace="181" w:wrap="around" w:vAnchor="page" w:hAnchor="text" w:yAlign="top"/>
      <w:numPr>
        <w:numId w:val="5"/>
      </w:numPr>
      <w:spacing w:before="1620" w:line="420" w:lineRule="atLeast"/>
      <w:jc w:val="both"/>
    </w:pPr>
    <w:rPr>
      <w:b/>
      <w:bCs/>
      <w:kern w:val="28"/>
      <w:szCs w:val="42"/>
      <w:lang w:val="en-GB"/>
    </w:rPr>
  </w:style>
  <w:style w:type="paragraph" w:customStyle="1" w:styleId="Appendix2">
    <w:name w:val="Appendix 2"/>
    <w:aliases w:val="a2"/>
    <w:basedOn w:val="Heading2"/>
    <w:next w:val="Normal"/>
    <w:rsid w:val="00E56BD7"/>
    <w:pPr>
      <w:numPr>
        <w:numId w:val="5"/>
      </w:numPr>
      <w:spacing w:before="420" w:line="280" w:lineRule="atLeast"/>
    </w:pPr>
    <w:rPr>
      <w:bCs/>
      <w:color w:val="AE0A38"/>
      <w:sz w:val="22"/>
      <w:szCs w:val="22"/>
      <w:lang w:val="en-GB"/>
    </w:rPr>
  </w:style>
  <w:style w:type="paragraph" w:customStyle="1" w:styleId="Appendixpara2">
    <w:name w:val="Appendix para 2"/>
    <w:aliases w:val="ap2"/>
    <w:basedOn w:val="Normal"/>
    <w:rsid w:val="00E56BD7"/>
    <w:pPr>
      <w:keepLines/>
      <w:numPr>
        <w:ilvl w:val="5"/>
        <w:numId w:val="5"/>
      </w:numPr>
      <w:tabs>
        <w:tab w:val="left" w:pos="2420"/>
      </w:tabs>
      <w:spacing w:before="140" w:line="260" w:lineRule="atLeast"/>
      <w:jc w:val="both"/>
    </w:pPr>
    <w:rPr>
      <w:rFonts w:ascii="Arial" w:hAnsi="Arial"/>
      <w:szCs w:val="20"/>
      <w:lang w:val="en-GB"/>
    </w:rPr>
  </w:style>
  <w:style w:type="paragraph" w:customStyle="1" w:styleId="Appendixpara5">
    <w:name w:val="Appendix para 5"/>
    <w:aliases w:val="ap5"/>
    <w:basedOn w:val="Appendixpara4"/>
    <w:rsid w:val="00E56BD7"/>
    <w:pPr>
      <w:numPr>
        <w:ilvl w:val="8"/>
      </w:numPr>
    </w:pPr>
  </w:style>
  <w:style w:type="paragraph" w:customStyle="1" w:styleId="paragraph3">
    <w:name w:val="paragraph 3"/>
    <w:aliases w:val="p3"/>
    <w:basedOn w:val="paragraph"/>
    <w:rsid w:val="002A1F93"/>
    <w:pPr>
      <w:tabs>
        <w:tab w:val="num" w:pos="851"/>
      </w:tabs>
      <w:spacing w:line="280" w:lineRule="exact"/>
      <w:ind w:hanging="851"/>
    </w:pPr>
    <w:rPr>
      <w:szCs w:val="22"/>
    </w:rPr>
  </w:style>
  <w:style w:type="paragraph" w:customStyle="1" w:styleId="paragraph4">
    <w:name w:val="paragraph 4"/>
    <w:aliases w:val="p4"/>
    <w:basedOn w:val="paragraph"/>
    <w:rsid w:val="002A1F93"/>
    <w:pPr>
      <w:tabs>
        <w:tab w:val="num" w:pos="851"/>
      </w:tabs>
      <w:ind w:hanging="851"/>
    </w:pPr>
  </w:style>
  <w:style w:type="paragraph" w:customStyle="1" w:styleId="paragraph2">
    <w:name w:val="paragraph 2"/>
    <w:aliases w:val="p2"/>
    <w:basedOn w:val="paragraph"/>
    <w:rsid w:val="002A1F93"/>
    <w:pPr>
      <w:tabs>
        <w:tab w:val="num" w:pos="851"/>
      </w:tabs>
      <w:ind w:hanging="851"/>
    </w:pPr>
  </w:style>
  <w:style w:type="paragraph" w:customStyle="1" w:styleId="paragraph5">
    <w:name w:val="paragraph 5"/>
    <w:aliases w:val="p5"/>
    <w:basedOn w:val="paragraph"/>
    <w:rsid w:val="002A1F93"/>
    <w:pPr>
      <w:tabs>
        <w:tab w:val="num" w:pos="1080"/>
      </w:tabs>
      <w:ind w:hanging="851"/>
    </w:pPr>
  </w:style>
  <w:style w:type="paragraph" w:styleId="Caption">
    <w:name w:val="caption"/>
    <w:basedOn w:val="Normal"/>
    <w:next w:val="Normal"/>
    <w:qFormat/>
    <w:rsid w:val="00860AE6"/>
    <w:rPr>
      <w:b/>
      <w:bCs/>
      <w:sz w:val="20"/>
      <w:szCs w:val="20"/>
    </w:rPr>
  </w:style>
  <w:style w:type="paragraph" w:customStyle="1" w:styleId="cv">
    <w:name w:val="cv"/>
    <w:basedOn w:val="paragraph"/>
    <w:rsid w:val="00A96926"/>
    <w:pPr>
      <w:tabs>
        <w:tab w:val="clear" w:pos="2420"/>
      </w:tabs>
      <w:ind w:left="3600" w:hanging="2700"/>
    </w:pPr>
  </w:style>
  <w:style w:type="character" w:styleId="FootnoteReference">
    <w:name w:val="footnote reference"/>
    <w:basedOn w:val="DefaultParagraphFont"/>
    <w:semiHidden/>
    <w:rsid w:val="00236706"/>
    <w:rPr>
      <w:rFonts w:ascii="Times New Roman" w:hAnsi="Times New Roman"/>
      <w:dstrike w:val="0"/>
      <w:position w:val="6"/>
      <w:sz w:val="16"/>
      <w:szCs w:val="16"/>
      <w:vertAlign w:val="baseline"/>
    </w:rPr>
  </w:style>
  <w:style w:type="paragraph" w:customStyle="1" w:styleId="figure">
    <w:name w:val="figure"/>
    <w:aliases w:val="f"/>
    <w:basedOn w:val="Normal"/>
    <w:next w:val="Caption"/>
    <w:rsid w:val="00311B76"/>
    <w:pPr>
      <w:keepNext/>
      <w:spacing w:before="260" w:line="260" w:lineRule="atLeast"/>
      <w:ind w:left="851"/>
    </w:pPr>
    <w:rPr>
      <w:rFonts w:ascii="Arial" w:hAnsi="Arial"/>
      <w:sz w:val="20"/>
      <w:szCs w:val="20"/>
      <w:lang w:val="en-GB"/>
    </w:rPr>
  </w:style>
  <w:style w:type="character" w:styleId="Hyperlink">
    <w:name w:val="Hyperlink"/>
    <w:basedOn w:val="DefaultParagraphFont"/>
    <w:uiPriority w:val="99"/>
    <w:rsid w:val="00311B76"/>
    <w:rPr>
      <w:color w:val="0000FF"/>
      <w:u w:val="single"/>
    </w:rPr>
  </w:style>
  <w:style w:type="paragraph" w:customStyle="1" w:styleId="runningheader">
    <w:name w:val="running header"/>
    <w:aliases w:val="r"/>
    <w:basedOn w:val="Heading1"/>
    <w:rsid w:val="003D6F45"/>
    <w:pPr>
      <w:pageBreakBefore/>
      <w:framePr w:w="9361" w:hSpace="181" w:vSpace="181" w:wrap="around" w:vAnchor="text" w:hAnchor="page" w:x="1410" w:y="-719"/>
      <w:numPr>
        <w:numId w:val="0"/>
      </w:numPr>
      <w:spacing w:before="1620" w:line="420" w:lineRule="atLeast"/>
      <w:jc w:val="right"/>
      <w:outlineLvl w:val="9"/>
    </w:pPr>
    <w:rPr>
      <w:bCs/>
      <w:i/>
      <w:noProof/>
      <w:kern w:val="28"/>
      <w:sz w:val="22"/>
      <w:szCs w:val="42"/>
      <w:lang w:val="en-GB"/>
    </w:rPr>
  </w:style>
  <w:style w:type="paragraph" w:customStyle="1" w:styleId="listofcontents">
    <w:name w:val="list of contents"/>
    <w:basedOn w:val="Heading1"/>
    <w:autoRedefine/>
    <w:rsid w:val="003D6F45"/>
    <w:pPr>
      <w:keepLines/>
      <w:pageBreakBefore/>
      <w:framePr w:w="8109" w:hSpace="181" w:vSpace="181" w:wrap="around" w:vAnchor="page" w:hAnchor="page" w:x="2779" w:yAlign="top"/>
      <w:numPr>
        <w:numId w:val="0"/>
      </w:numPr>
      <w:tabs>
        <w:tab w:val="left" w:pos="2420"/>
      </w:tabs>
      <w:spacing w:before="1620" w:line="420" w:lineRule="exact"/>
      <w:ind w:left="851" w:hanging="851"/>
      <w:jc w:val="both"/>
      <w:outlineLvl w:val="9"/>
    </w:pPr>
    <w:rPr>
      <w:b/>
      <w:bCs/>
      <w:szCs w:val="42"/>
      <w:lang w:val="en-GB"/>
    </w:rPr>
  </w:style>
  <w:style w:type="paragraph" w:customStyle="1" w:styleId="list">
    <w:name w:val="list"/>
    <w:aliases w:val="l"/>
    <w:basedOn w:val="paragraph"/>
    <w:rsid w:val="003D6F45"/>
    <w:pPr>
      <w:numPr>
        <w:numId w:val="8"/>
      </w:numPr>
      <w:tabs>
        <w:tab w:val="clear" w:pos="2420"/>
      </w:tabs>
    </w:pPr>
  </w:style>
  <w:style w:type="paragraph" w:customStyle="1" w:styleId="Appendixpara">
    <w:name w:val="Appendix para"/>
    <w:aliases w:val="ap"/>
    <w:basedOn w:val="paragraph"/>
    <w:rsid w:val="003D6F45"/>
    <w:pPr>
      <w:spacing w:line="240" w:lineRule="atLeast"/>
    </w:pPr>
  </w:style>
  <w:style w:type="paragraph" w:customStyle="1" w:styleId="sublist">
    <w:name w:val="sublist"/>
    <w:aliases w:val="s"/>
    <w:basedOn w:val="list"/>
    <w:rsid w:val="003D6F45"/>
    <w:pPr>
      <w:numPr>
        <w:numId w:val="9"/>
      </w:numPr>
      <w:spacing w:before="0"/>
    </w:pPr>
  </w:style>
  <w:style w:type="paragraph" w:customStyle="1" w:styleId="FooterEvenLeft">
    <w:name w:val="FooterEvenLeft"/>
    <w:aliases w:val="fel"/>
    <w:basedOn w:val="Footer"/>
    <w:rsid w:val="003D6F45"/>
    <w:pPr>
      <w:tabs>
        <w:tab w:val="clear" w:pos="4153"/>
        <w:tab w:val="clear" w:pos="8306"/>
        <w:tab w:val="right" w:pos="851"/>
      </w:tabs>
      <w:spacing w:before="80"/>
    </w:pPr>
    <w:rPr>
      <w:rFonts w:ascii="Arial" w:hAnsi="Arial"/>
      <w:sz w:val="16"/>
      <w:szCs w:val="20"/>
      <w:lang w:val="en-GB"/>
    </w:rPr>
  </w:style>
  <w:style w:type="paragraph" w:customStyle="1" w:styleId="FooterEvenRight">
    <w:name w:val="FooterEvenRight"/>
    <w:aliases w:val="fer"/>
    <w:basedOn w:val="Footer"/>
    <w:rsid w:val="003D6F45"/>
    <w:pPr>
      <w:tabs>
        <w:tab w:val="clear" w:pos="4153"/>
        <w:tab w:val="clear" w:pos="8306"/>
      </w:tabs>
      <w:spacing w:before="80"/>
      <w:jc w:val="right"/>
    </w:pPr>
    <w:rPr>
      <w:rFonts w:ascii="Arial" w:hAnsi="Arial"/>
      <w:sz w:val="16"/>
      <w:szCs w:val="20"/>
      <w:lang w:val="en-GB"/>
    </w:rPr>
  </w:style>
  <w:style w:type="character" w:customStyle="1" w:styleId="EndFooterSection">
    <w:name w:val="EndFooterSection"/>
    <w:basedOn w:val="DefaultParagraphFont"/>
    <w:rsid w:val="003D6F45"/>
    <w:rPr>
      <w:rFonts w:ascii="Arial" w:hAnsi="Arial" w:cs="Arial"/>
      <w:sz w:val="16"/>
    </w:rPr>
  </w:style>
  <w:style w:type="paragraph" w:customStyle="1" w:styleId="FooterLeft">
    <w:name w:val="FooterLeft"/>
    <w:aliases w:val="fl"/>
    <w:basedOn w:val="Footer"/>
    <w:rsid w:val="003D6F45"/>
    <w:pPr>
      <w:tabs>
        <w:tab w:val="clear" w:pos="4153"/>
        <w:tab w:val="clear" w:pos="8306"/>
      </w:tabs>
      <w:spacing w:before="80" w:line="200" w:lineRule="exact"/>
    </w:pPr>
    <w:rPr>
      <w:rFonts w:ascii="Arial" w:hAnsi="Arial"/>
      <w:sz w:val="16"/>
      <w:szCs w:val="20"/>
      <w:lang w:val="en-GB"/>
    </w:rPr>
  </w:style>
  <w:style w:type="paragraph" w:customStyle="1" w:styleId="FooterRight">
    <w:name w:val="FooterRight"/>
    <w:aliases w:val="fr"/>
    <w:basedOn w:val="Footer"/>
    <w:rsid w:val="003D6F45"/>
    <w:pPr>
      <w:tabs>
        <w:tab w:val="clear" w:pos="4153"/>
        <w:tab w:val="clear" w:pos="8306"/>
        <w:tab w:val="right" w:pos="2534"/>
        <w:tab w:val="right" w:pos="2972"/>
      </w:tabs>
      <w:spacing w:before="80"/>
    </w:pPr>
    <w:rPr>
      <w:rFonts w:ascii="Arial" w:hAnsi="Arial"/>
      <w:sz w:val="16"/>
      <w:szCs w:val="20"/>
      <w:lang w:val="en-GB"/>
    </w:rPr>
  </w:style>
  <w:style w:type="paragraph" w:customStyle="1" w:styleId="StyleequationeBefore0ptAfter0ptLinespacingsing">
    <w:name w:val="Style equatione + Before:  0 pt After:  0 pt Line spacing:  sing..."/>
    <w:basedOn w:val="equation"/>
    <w:rsid w:val="003D6F45"/>
    <w:pPr>
      <w:spacing w:before="0" w:after="0" w:line="240" w:lineRule="auto"/>
    </w:pPr>
  </w:style>
  <w:style w:type="paragraph" w:customStyle="1" w:styleId="equation">
    <w:name w:val="equation"/>
    <w:aliases w:val="e"/>
    <w:basedOn w:val="Normal"/>
    <w:rsid w:val="003D6F45"/>
    <w:pPr>
      <w:tabs>
        <w:tab w:val="center" w:pos="4678"/>
        <w:tab w:val="right" w:pos="9214"/>
      </w:tabs>
      <w:spacing w:before="260" w:after="140" w:line="260" w:lineRule="atLeast"/>
      <w:jc w:val="both"/>
    </w:pPr>
    <w:rPr>
      <w:rFonts w:ascii="Arial" w:hAnsi="Arial"/>
      <w:szCs w:val="20"/>
      <w:lang w:val="en-GB"/>
    </w:rPr>
  </w:style>
  <w:style w:type="paragraph" w:customStyle="1" w:styleId="StyleparagraphpLeft0cm">
    <w:name w:val="Style paragraphp + Left:  0 cm"/>
    <w:basedOn w:val="paragraph"/>
    <w:rsid w:val="003D6F45"/>
    <w:pPr>
      <w:ind w:left="0"/>
    </w:pPr>
  </w:style>
  <w:style w:type="paragraph" w:customStyle="1" w:styleId="Quotation">
    <w:name w:val="Quotation"/>
    <w:basedOn w:val="paragraph"/>
    <w:next w:val="paragraph"/>
    <w:rsid w:val="003D6F45"/>
    <w:pPr>
      <w:spacing w:before="200" w:line="360" w:lineRule="exact"/>
    </w:pPr>
    <w:rPr>
      <w:i/>
      <w:color w:val="AE0A38"/>
      <w:sz w:val="30"/>
      <w:szCs w:val="30"/>
    </w:rPr>
  </w:style>
  <w:style w:type="paragraph" w:customStyle="1" w:styleId="Styletitle">
    <w:name w:val="Style title"/>
    <w:basedOn w:val="title"/>
    <w:rsid w:val="003D6F45"/>
    <w:pPr>
      <w:framePr w:wrap="around"/>
      <w:tabs>
        <w:tab w:val="num" w:pos="595"/>
      </w:tabs>
      <w:ind w:left="595" w:right="0" w:hanging="595"/>
    </w:pPr>
    <w:rPr>
      <w:szCs w:val="20"/>
    </w:rPr>
  </w:style>
  <w:style w:type="paragraph" w:customStyle="1" w:styleId="title">
    <w:name w:val="title"/>
    <w:aliases w:val="ti"/>
    <w:basedOn w:val="Normal"/>
    <w:link w:val="titleChar"/>
    <w:rsid w:val="003D6F45"/>
    <w:pPr>
      <w:framePr w:w="3629" w:hSpace="181" w:vSpace="181" w:wrap="around" w:vAnchor="page" w:hAnchor="margin" w:xAlign="right" w:y="4186"/>
      <w:spacing w:before="120" w:after="120" w:line="680" w:lineRule="exact"/>
      <w:ind w:right="340"/>
      <w:jc w:val="right"/>
    </w:pPr>
    <w:rPr>
      <w:rFonts w:ascii="Arial" w:hAnsi="Arial"/>
      <w:color w:val="727070"/>
      <w:sz w:val="56"/>
      <w:szCs w:val="56"/>
      <w:lang w:val="en-GB"/>
    </w:rPr>
  </w:style>
  <w:style w:type="character" w:customStyle="1" w:styleId="titleChar">
    <w:name w:val="title Char"/>
    <w:aliases w:val="ti Char"/>
    <w:basedOn w:val="DefaultParagraphFont"/>
    <w:link w:val="title"/>
    <w:rsid w:val="003D6F45"/>
    <w:rPr>
      <w:rFonts w:ascii="Arial" w:hAnsi="Arial"/>
      <w:color w:val="727070"/>
      <w:sz w:val="56"/>
      <w:szCs w:val="56"/>
      <w:lang w:val="en-GB" w:eastAsia="en-US" w:bidi="ar-SA"/>
    </w:rPr>
  </w:style>
  <w:style w:type="paragraph" w:customStyle="1" w:styleId="authoretc">
    <w:name w:val="author etc"/>
    <w:aliases w:val="au"/>
    <w:basedOn w:val="title"/>
    <w:link w:val="authoretcChar"/>
    <w:rsid w:val="003D6F45"/>
    <w:pPr>
      <w:framePr w:wrap="notBeside" w:vAnchor="margin" w:hAnchor="text" w:y="9361"/>
      <w:spacing w:before="0" w:line="320" w:lineRule="exact"/>
    </w:pPr>
    <w:rPr>
      <w:color w:val="auto"/>
      <w:sz w:val="22"/>
      <w:szCs w:val="22"/>
    </w:rPr>
  </w:style>
  <w:style w:type="character" w:customStyle="1" w:styleId="authoretcChar">
    <w:name w:val="author etc Char"/>
    <w:aliases w:val="au Char"/>
    <w:basedOn w:val="titleChar"/>
    <w:link w:val="authoretc"/>
    <w:rsid w:val="003D6F45"/>
    <w:rPr>
      <w:sz w:val="22"/>
      <w:szCs w:val="22"/>
    </w:rPr>
  </w:style>
  <w:style w:type="paragraph" w:customStyle="1" w:styleId="DateField">
    <w:name w:val="Date Field"/>
    <w:basedOn w:val="authoretc"/>
    <w:next w:val="authoretc"/>
    <w:link w:val="DateFieldChar"/>
    <w:rsid w:val="003D6F45"/>
    <w:pPr>
      <w:framePr w:w="9639" w:wrap="notBeside" w:xAlign="left" w:y="6068"/>
      <w:spacing w:line="480" w:lineRule="auto"/>
    </w:pPr>
    <w:rPr>
      <w:color w:val="000000"/>
    </w:rPr>
  </w:style>
  <w:style w:type="character" w:customStyle="1" w:styleId="DateFieldChar">
    <w:name w:val="Date Field Char"/>
    <w:basedOn w:val="authoretcChar"/>
    <w:link w:val="DateField"/>
    <w:rsid w:val="003D6F45"/>
    <w:rPr>
      <w:color w:val="000000"/>
    </w:rPr>
  </w:style>
  <w:style w:type="paragraph" w:customStyle="1" w:styleId="Footertitlepage">
    <w:name w:val="Footer title page"/>
    <w:aliases w:val="ft"/>
    <w:basedOn w:val="Footer"/>
    <w:rsid w:val="003D6F45"/>
    <w:pPr>
      <w:tabs>
        <w:tab w:val="clear" w:pos="4153"/>
        <w:tab w:val="clear" w:pos="8306"/>
      </w:tabs>
      <w:spacing w:before="120" w:after="160" w:line="200" w:lineRule="exact"/>
      <w:jc w:val="center"/>
    </w:pPr>
    <w:rPr>
      <w:rFonts w:ascii="Arial" w:hAnsi="Arial"/>
      <w:sz w:val="16"/>
      <w:szCs w:val="20"/>
      <w:lang w:val="en-GB"/>
    </w:rPr>
  </w:style>
  <w:style w:type="paragraph" w:customStyle="1" w:styleId="abbreviations">
    <w:name w:val="abbreviations"/>
    <w:aliases w:val="ab"/>
    <w:basedOn w:val="paragraph"/>
    <w:rsid w:val="003D6F45"/>
    <w:pPr>
      <w:ind w:left="1440" w:hanging="1440"/>
    </w:pPr>
  </w:style>
  <w:style w:type="paragraph" w:customStyle="1" w:styleId="action">
    <w:name w:val="action"/>
    <w:aliases w:val="a"/>
    <w:basedOn w:val="paragraph"/>
    <w:next w:val="paragraph"/>
    <w:rsid w:val="003D6F45"/>
    <w:pPr>
      <w:tabs>
        <w:tab w:val="clear" w:pos="2420"/>
      </w:tabs>
      <w:ind w:left="0"/>
      <w:jc w:val="right"/>
    </w:pPr>
    <w:rPr>
      <w:b/>
    </w:rPr>
  </w:style>
  <w:style w:type="paragraph" w:customStyle="1" w:styleId="Appendix3aftera2">
    <w:name w:val="Appendix 3 after a2"/>
    <w:aliases w:val="a3+"/>
    <w:basedOn w:val="Appendix3"/>
    <w:next w:val="Appendixpara4"/>
    <w:rsid w:val="003D6F45"/>
    <w:pPr>
      <w:numPr>
        <w:ilvl w:val="0"/>
        <w:numId w:val="0"/>
      </w:numPr>
      <w:spacing w:before="260"/>
    </w:pPr>
    <w:rPr>
      <w:color w:val="auto"/>
    </w:rPr>
  </w:style>
  <w:style w:type="paragraph" w:customStyle="1" w:styleId="Appendix4">
    <w:name w:val="Appendix 4"/>
    <w:aliases w:val="a4"/>
    <w:basedOn w:val="Heading4"/>
    <w:next w:val="Appendixpara5"/>
    <w:rsid w:val="003D6F45"/>
    <w:pPr>
      <w:keepLines/>
      <w:numPr>
        <w:ilvl w:val="0"/>
        <w:numId w:val="0"/>
      </w:numPr>
      <w:tabs>
        <w:tab w:val="left" w:pos="2420"/>
      </w:tabs>
      <w:spacing w:before="280" w:line="260" w:lineRule="exact"/>
      <w:ind w:left="851"/>
      <w:jc w:val="both"/>
    </w:pPr>
    <w:rPr>
      <w:b w:val="0"/>
      <w:bCs w:val="0"/>
      <w:i/>
      <w:color w:val="AE0A38"/>
      <w:szCs w:val="22"/>
    </w:rPr>
  </w:style>
  <w:style w:type="paragraph" w:customStyle="1" w:styleId="Caption-fullpage">
    <w:name w:val="Caption - full page"/>
    <w:basedOn w:val="Caption"/>
    <w:rsid w:val="003D6F45"/>
    <w:pPr>
      <w:keepLines/>
      <w:framePr w:w="9356" w:wrap="notBeside" w:hAnchor="margin" w:xAlign="right" w:yAlign="bottom"/>
      <w:shd w:val="clear" w:color="FFFFFF" w:fill="auto"/>
      <w:spacing w:before="260" w:line="200" w:lineRule="exact"/>
      <w:ind w:left="851"/>
    </w:pPr>
    <w:rPr>
      <w:rFonts w:ascii="Arial" w:hAnsi="Arial"/>
      <w:b w:val="0"/>
      <w:bCs w:val="0"/>
      <w:i/>
      <w:sz w:val="16"/>
      <w:szCs w:val="16"/>
      <w:lang w:val="en-GB"/>
    </w:rPr>
  </w:style>
  <w:style w:type="paragraph" w:customStyle="1" w:styleId="code">
    <w:name w:val="code"/>
    <w:aliases w:val="c"/>
    <w:basedOn w:val="Normal"/>
    <w:rsid w:val="003D6F45"/>
    <w:pPr>
      <w:jc w:val="both"/>
    </w:pPr>
    <w:rPr>
      <w:rFonts w:ascii="Arial" w:hAnsi="Arial"/>
      <w:szCs w:val="20"/>
      <w:lang w:val="en-GB"/>
    </w:rPr>
  </w:style>
  <w:style w:type="paragraph" w:customStyle="1" w:styleId="compactcv">
    <w:name w:val="compact cv"/>
    <w:basedOn w:val="cv"/>
    <w:rsid w:val="003D6F45"/>
    <w:pPr>
      <w:spacing w:before="0"/>
      <w:ind w:left="3780" w:hanging="2880"/>
    </w:pPr>
  </w:style>
  <w:style w:type="paragraph" w:customStyle="1" w:styleId="compactlist">
    <w:name w:val="compact list"/>
    <w:aliases w:val="cl"/>
    <w:basedOn w:val="list"/>
    <w:rsid w:val="003D6F45"/>
    <w:pPr>
      <w:numPr>
        <w:numId w:val="0"/>
      </w:numPr>
      <w:spacing w:before="0"/>
    </w:pPr>
  </w:style>
  <w:style w:type="paragraph" w:customStyle="1" w:styleId="compactsublist">
    <w:name w:val="compact sublist"/>
    <w:aliases w:val="cs"/>
    <w:basedOn w:val="sublist"/>
    <w:rsid w:val="003D6F45"/>
    <w:pPr>
      <w:numPr>
        <w:numId w:val="0"/>
      </w:numPr>
    </w:pPr>
  </w:style>
  <w:style w:type="paragraph" w:customStyle="1" w:styleId="custodynotice">
    <w:name w:val="custody notice"/>
    <w:aliases w:val="cn"/>
    <w:basedOn w:val="paragraph"/>
    <w:rsid w:val="003D6F45"/>
    <w:pPr>
      <w:pageBreakBefore/>
      <w:framePr w:hSpace="180" w:vSpace="180" w:wrap="auto" w:vAnchor="page" w:hAnchor="text" w:yAlign="center"/>
      <w:tabs>
        <w:tab w:val="clear" w:pos="2420"/>
      </w:tabs>
      <w:ind w:left="0"/>
    </w:pPr>
    <w:rPr>
      <w:smallCaps/>
    </w:rPr>
  </w:style>
  <w:style w:type="paragraph" w:customStyle="1" w:styleId="CVHeading">
    <w:name w:val="CV Heading"/>
    <w:basedOn w:val="paragraph"/>
    <w:rsid w:val="003D6F45"/>
    <w:pPr>
      <w:tabs>
        <w:tab w:val="clear" w:pos="2420"/>
      </w:tabs>
      <w:spacing w:before="0" w:after="260" w:line="260" w:lineRule="atLeast"/>
      <w:ind w:left="3140" w:hanging="3140"/>
      <w:jc w:val="left"/>
    </w:pPr>
  </w:style>
  <w:style w:type="paragraph" w:customStyle="1" w:styleId="distribution">
    <w:name w:val="distribution"/>
    <w:aliases w:val="d"/>
    <w:basedOn w:val="paragraph"/>
    <w:rsid w:val="003D6F45"/>
    <w:pPr>
      <w:tabs>
        <w:tab w:val="clear" w:pos="2420"/>
        <w:tab w:val="left" w:pos="3600"/>
        <w:tab w:val="left" w:pos="7920"/>
      </w:tabs>
    </w:pPr>
  </w:style>
  <w:style w:type="paragraph" w:customStyle="1" w:styleId="documentnumber">
    <w:name w:val="document number"/>
    <w:aliases w:val="dn"/>
    <w:basedOn w:val="title"/>
    <w:next w:val="authoretc"/>
    <w:rsid w:val="003D6F45"/>
    <w:pPr>
      <w:framePr w:wrap="notBeside" w:vAnchor="margin" w:hAnchor="text" w:y="6068"/>
      <w:ind w:left="57" w:right="0"/>
    </w:pPr>
    <w:rPr>
      <w:b/>
      <w:sz w:val="22"/>
    </w:rPr>
  </w:style>
  <w:style w:type="paragraph" w:customStyle="1" w:styleId="headerlandscape">
    <w:name w:val="header landscape"/>
    <w:aliases w:val="hl"/>
    <w:basedOn w:val="Header"/>
    <w:rsid w:val="003D6F45"/>
    <w:pPr>
      <w:framePr w:wrap="auto" w:hAnchor="text" w:x="2241"/>
      <w:pBdr>
        <w:bottom w:val="single" w:sz="4" w:space="4" w:color="C0C0C0"/>
      </w:pBdr>
      <w:tabs>
        <w:tab w:val="clear" w:pos="4153"/>
        <w:tab w:val="clear" w:pos="8306"/>
        <w:tab w:val="center" w:pos="7088"/>
      </w:tabs>
      <w:spacing w:before="360"/>
      <w:jc w:val="center"/>
    </w:pPr>
    <w:rPr>
      <w:rFonts w:ascii="Arial" w:hAnsi="Arial"/>
      <w:szCs w:val="20"/>
      <w:lang w:val="en-GB"/>
    </w:rPr>
  </w:style>
  <w:style w:type="paragraph" w:customStyle="1" w:styleId="Headertitlepage">
    <w:name w:val="Header title page"/>
    <w:aliases w:val="ht"/>
    <w:basedOn w:val="Header"/>
    <w:rsid w:val="003D6F45"/>
    <w:pPr>
      <w:framePr w:w="9639" w:h="1126" w:hRule="exact" w:hSpace="181" w:vSpace="181" w:wrap="notBeside" w:vAnchor="page" w:hAnchor="page" w:x="2241" w:y="5"/>
      <w:pBdr>
        <w:bottom w:val="single" w:sz="4" w:space="4" w:color="C0C0C0"/>
      </w:pBdr>
      <w:tabs>
        <w:tab w:val="clear" w:pos="4153"/>
        <w:tab w:val="clear" w:pos="8306"/>
        <w:tab w:val="right" w:pos="9356"/>
      </w:tabs>
      <w:spacing w:before="640"/>
      <w:jc w:val="center"/>
    </w:pPr>
    <w:rPr>
      <w:rFonts w:ascii="Arial" w:hAnsi="Arial"/>
      <w:sz w:val="16"/>
      <w:szCs w:val="20"/>
      <w:lang w:val="en-GB"/>
    </w:rPr>
  </w:style>
  <w:style w:type="paragraph" w:customStyle="1" w:styleId="Heading3afterh2">
    <w:name w:val="Heading 3 after h2"/>
    <w:aliases w:val="h3+"/>
    <w:basedOn w:val="Heading3"/>
    <w:next w:val="paragraph4"/>
    <w:rsid w:val="003D6F45"/>
    <w:pPr>
      <w:numPr>
        <w:ilvl w:val="0"/>
        <w:numId w:val="0"/>
      </w:numPr>
      <w:spacing w:before="140" w:line="280" w:lineRule="atLeast"/>
    </w:pPr>
    <w:rPr>
      <w:bCs/>
      <w:iCs w:val="0"/>
      <w:color w:val="AE0A38"/>
      <w:sz w:val="22"/>
      <w:szCs w:val="22"/>
    </w:rPr>
  </w:style>
  <w:style w:type="paragraph" w:customStyle="1" w:styleId="intentionallyblank">
    <w:name w:val="intentionally blank"/>
    <w:basedOn w:val="paragraph"/>
    <w:rsid w:val="003D6F45"/>
    <w:pPr>
      <w:pageBreakBefore/>
      <w:framePr w:hSpace="181" w:vSpace="181" w:wrap="around" w:hAnchor="margin" w:xAlign="center" w:yAlign="center"/>
      <w:jc w:val="center"/>
    </w:pPr>
    <w:rPr>
      <w:caps/>
    </w:rPr>
  </w:style>
  <w:style w:type="paragraph" w:customStyle="1" w:styleId="listnohyphen">
    <w:name w:val="list (no hyphen)"/>
    <w:aliases w:val="ln"/>
    <w:basedOn w:val="list"/>
    <w:rsid w:val="003D6F45"/>
    <w:pPr>
      <w:numPr>
        <w:numId w:val="0"/>
      </w:numPr>
      <w:ind w:left="1208" w:firstLine="8"/>
    </w:pPr>
  </w:style>
  <w:style w:type="paragraph" w:customStyle="1" w:styleId="listofxxx">
    <w:name w:val="list of xxx"/>
    <w:basedOn w:val="listofcontents"/>
    <w:rsid w:val="003D6F45"/>
    <w:pPr>
      <w:framePr w:wrap="around"/>
      <w:outlineLvl w:val="0"/>
    </w:pPr>
  </w:style>
  <w:style w:type="paragraph" w:customStyle="1" w:styleId="non-heading2">
    <w:name w:val="non-heading 2"/>
    <w:aliases w:val="nh2"/>
    <w:basedOn w:val="Heading2"/>
    <w:rsid w:val="003D6F45"/>
    <w:pPr>
      <w:numPr>
        <w:ilvl w:val="0"/>
        <w:numId w:val="0"/>
      </w:numPr>
      <w:spacing w:before="420" w:line="280" w:lineRule="atLeast"/>
      <w:ind w:left="851" w:hanging="851"/>
      <w:outlineLvl w:val="9"/>
    </w:pPr>
    <w:rPr>
      <w:bCs/>
      <w:color w:val="AE0A38"/>
      <w:sz w:val="22"/>
      <w:szCs w:val="22"/>
      <w:lang w:val="en-GB"/>
    </w:rPr>
  </w:style>
  <w:style w:type="paragraph" w:customStyle="1" w:styleId="ownershipnotice">
    <w:name w:val="ownership notice"/>
    <w:aliases w:val="o"/>
    <w:basedOn w:val="authoretc"/>
    <w:next w:val="authoretc"/>
    <w:rsid w:val="003D6F45"/>
    <w:pPr>
      <w:framePr w:wrap="notBeside" w:y="6481"/>
      <w:ind w:left="1440" w:right="1800"/>
      <w:jc w:val="both"/>
    </w:pPr>
    <w:rPr>
      <w:rFonts w:ascii="Palatino" w:hAnsi="Palatino"/>
    </w:rPr>
  </w:style>
  <w:style w:type="paragraph" w:customStyle="1" w:styleId="reference">
    <w:name w:val="reference"/>
    <w:aliases w:val="ref"/>
    <w:basedOn w:val="paragraph"/>
    <w:rsid w:val="003D6F45"/>
  </w:style>
  <w:style w:type="paragraph" w:customStyle="1" w:styleId="StyleAppendixparaapLeft0cm">
    <w:name w:val="Style Appendix paraap + Left:  0 cm"/>
    <w:basedOn w:val="Appendixpara"/>
    <w:rsid w:val="003D6F45"/>
    <w:pPr>
      <w:ind w:left="0"/>
    </w:pPr>
  </w:style>
  <w:style w:type="paragraph" w:customStyle="1" w:styleId="StyleparagraphpBefore0ptLinespacingsingle">
    <w:name w:val="Style paragraphp + Before:  0 pt Line spacing:  single"/>
    <w:basedOn w:val="paragraph"/>
    <w:rsid w:val="003D6F45"/>
    <w:pPr>
      <w:spacing w:before="0" w:line="240" w:lineRule="auto"/>
    </w:pPr>
  </w:style>
  <w:style w:type="paragraph" w:customStyle="1" w:styleId="tablesource">
    <w:name w:val="table source"/>
    <w:basedOn w:val="Normal"/>
    <w:rsid w:val="003D6F45"/>
    <w:pPr>
      <w:spacing w:before="60" w:after="60" w:line="260" w:lineRule="atLeast"/>
    </w:pPr>
    <w:rPr>
      <w:rFonts w:ascii="Arial" w:hAnsi="Arial"/>
      <w:sz w:val="14"/>
      <w:szCs w:val="20"/>
      <w:lang w:val="en-GB"/>
    </w:rPr>
  </w:style>
  <w:style w:type="paragraph" w:customStyle="1" w:styleId="AppendixStyleTitle">
    <w:name w:val="Appendix Style Title"/>
    <w:basedOn w:val="Styletitle"/>
    <w:rsid w:val="003D6F45"/>
    <w:pPr>
      <w:framePr w:wrap="around"/>
      <w:tabs>
        <w:tab w:val="clear" w:pos="595"/>
        <w:tab w:val="num" w:pos="1211"/>
      </w:tabs>
      <w:ind w:left="1077" w:right="340" w:hanging="226"/>
    </w:pPr>
  </w:style>
  <w:style w:type="paragraph" w:customStyle="1" w:styleId="TableHeading">
    <w:name w:val="Table Heading"/>
    <w:basedOn w:val="Normal"/>
    <w:rsid w:val="003D6F45"/>
    <w:pPr>
      <w:keepLines/>
      <w:spacing w:before="120" w:after="120"/>
    </w:pPr>
    <w:rPr>
      <w:b/>
      <w:sz w:val="16"/>
      <w:szCs w:val="20"/>
    </w:rPr>
  </w:style>
  <w:style w:type="paragraph" w:customStyle="1" w:styleId="TableTitle">
    <w:name w:val="Table Title"/>
    <w:basedOn w:val="BodyText"/>
    <w:rsid w:val="003D6F45"/>
    <w:pPr>
      <w:keepLines/>
      <w:spacing w:before="40" w:after="40" w:line="216" w:lineRule="auto"/>
      <w:ind w:left="57"/>
    </w:pPr>
    <w:rPr>
      <w:rFonts w:ascii="Arial" w:hAnsi="Arial" w:cs="Arial"/>
      <w:b/>
      <w:sz w:val="20"/>
      <w:lang w:val="en-GB"/>
    </w:rPr>
  </w:style>
  <w:style w:type="paragraph" w:customStyle="1" w:styleId="SRheading2">
    <w:name w:val="SRheading 2"/>
    <w:basedOn w:val="Normal"/>
    <w:rsid w:val="003D6F45"/>
    <w:rPr>
      <w:rFonts w:ascii="Arial" w:hAnsi="Arial"/>
      <w:b/>
      <w:sz w:val="20"/>
      <w:szCs w:val="20"/>
      <w:lang w:val="en-GB"/>
    </w:rPr>
  </w:style>
  <w:style w:type="paragraph" w:customStyle="1" w:styleId="CharCharCharChar1">
    <w:name w:val="Char Char Char Char1"/>
    <w:basedOn w:val="Normal"/>
    <w:rsid w:val="003D6F45"/>
    <w:pPr>
      <w:spacing w:after="160" w:line="240" w:lineRule="exact"/>
    </w:pPr>
    <w:rPr>
      <w:rFonts w:ascii="Tahoma" w:hAnsi="Tahoma"/>
      <w:sz w:val="20"/>
      <w:szCs w:val="20"/>
    </w:rPr>
  </w:style>
  <w:style w:type="character" w:styleId="FollowedHyperlink">
    <w:name w:val="FollowedHyperlink"/>
    <w:basedOn w:val="DefaultParagraphFont"/>
    <w:rsid w:val="00A66250"/>
    <w:rPr>
      <w:color w:val="606420"/>
      <w:u w:val="single"/>
    </w:rPr>
  </w:style>
  <w:style w:type="paragraph" w:customStyle="1" w:styleId="CharCharCharChar10">
    <w:name w:val="Char Char Char Char1"/>
    <w:basedOn w:val="Normal"/>
    <w:rsid w:val="00CE7023"/>
    <w:pPr>
      <w:spacing w:after="160" w:line="240" w:lineRule="exact"/>
    </w:pPr>
    <w:rPr>
      <w:rFonts w:ascii="Tahoma" w:hAnsi="Tahoma"/>
      <w:sz w:val="20"/>
      <w:szCs w:val="20"/>
    </w:rPr>
  </w:style>
  <w:style w:type="paragraph" w:customStyle="1" w:styleId="CharCharCharChar">
    <w:name w:val="Char Char Char Char"/>
    <w:basedOn w:val="Normal"/>
    <w:rsid w:val="00C22931"/>
    <w:pPr>
      <w:spacing w:after="160" w:line="240" w:lineRule="exact"/>
    </w:pPr>
    <w:rPr>
      <w:rFonts w:ascii="Tahoma" w:hAnsi="Tahoma"/>
      <w:sz w:val="20"/>
      <w:szCs w:val="20"/>
      <w:lang w:val="en-GB"/>
    </w:rPr>
  </w:style>
  <w:style w:type="paragraph" w:customStyle="1" w:styleId="Char">
    <w:name w:val="Char"/>
    <w:basedOn w:val="Normal"/>
    <w:rsid w:val="00817634"/>
    <w:pPr>
      <w:spacing w:after="160" w:line="240" w:lineRule="exact"/>
    </w:pPr>
    <w:rPr>
      <w:rFonts w:ascii="Tahoma" w:hAnsi="Tahoma"/>
      <w:sz w:val="20"/>
      <w:szCs w:val="20"/>
    </w:rPr>
  </w:style>
  <w:style w:type="paragraph" w:customStyle="1" w:styleId="CharCharChar">
    <w:name w:val="Char Char Char"/>
    <w:basedOn w:val="Normal"/>
    <w:rsid w:val="001F1B6F"/>
    <w:pPr>
      <w:spacing w:after="160" w:line="240" w:lineRule="exact"/>
    </w:pPr>
    <w:rPr>
      <w:rFonts w:ascii="Tahoma" w:hAnsi="Tahoma"/>
      <w:sz w:val="20"/>
      <w:szCs w:val="20"/>
    </w:rPr>
  </w:style>
  <w:style w:type="paragraph" w:customStyle="1" w:styleId="CharCharCharChar2CharCharChar0">
    <w:name w:val="Char Char Char Char2 Char Char Char"/>
    <w:basedOn w:val="Normal"/>
    <w:rsid w:val="0089175A"/>
    <w:pPr>
      <w:spacing w:after="160" w:line="240" w:lineRule="exact"/>
    </w:pPr>
    <w:rPr>
      <w:rFonts w:ascii="Tahoma" w:hAnsi="Tahoma"/>
      <w:sz w:val="20"/>
      <w:szCs w:val="20"/>
    </w:rPr>
  </w:style>
  <w:style w:type="character" w:customStyle="1" w:styleId="Heading1Char">
    <w:name w:val="Heading 1 Char"/>
    <w:aliases w:val="Heading Char,h1 Char,H1 Char,Part Char,heading 1 Char,Section Heading Char,Heading A Char,Section1 Char,JPW-num-section Char,UCI Header Char,Heading 1 A Char,Thema Char,Huvudrubrik Char,ASAPHeading 1 Char,Chapter Head Char,Section2 Char"/>
    <w:basedOn w:val="DefaultParagraphFont"/>
    <w:link w:val="Heading1"/>
    <w:uiPriority w:val="9"/>
    <w:rsid w:val="00F943FD"/>
    <w:rPr>
      <w:smallCaps/>
      <w:spacing w:val="5"/>
      <w:sz w:val="36"/>
      <w:szCs w:val="36"/>
      <w:lang w:bidi="en-US"/>
    </w:rPr>
  </w:style>
  <w:style w:type="character" w:customStyle="1" w:styleId="Heading2Char">
    <w:name w:val="Heading 2 Char"/>
    <w:aliases w:val="A Char,H2 Char,Abschnitt Char,h2 Char,Heading 2subnumbered Char,Response Code Char,Alt+2 Char,NV_Überschrift 2 Char,l2 Char,list + change bar Char,??? Char,heading 2 Char,Titre 2 Char,list2 Char,Reset numbering Char,Major Char,PARA2 Char"/>
    <w:basedOn w:val="DefaultParagraphFont"/>
    <w:link w:val="Heading2"/>
    <w:uiPriority w:val="9"/>
    <w:rsid w:val="00F943FD"/>
    <w:rPr>
      <w:smallCaps/>
      <w:sz w:val="28"/>
      <w:szCs w:val="28"/>
      <w:lang w:bidi="en-US"/>
    </w:rPr>
  </w:style>
  <w:style w:type="character" w:customStyle="1" w:styleId="Heading3Char">
    <w:name w:val="Heading 3 Char"/>
    <w:aliases w:val="subhead Char,H3 Char,Map Char,h3 Char,Level 1 - 1 Char,Section Char,1. Char,3 Char,heading 3 Char,sub-sub Char,31 Char,sub-sub1 Char,32 Char,sub-sub2 Char,33 Char,sub-sub3 Char,34 Char,sub-sub4 Char,sub section header Char,h31 Char"/>
    <w:basedOn w:val="DefaultParagraphFont"/>
    <w:link w:val="Heading3"/>
    <w:uiPriority w:val="9"/>
    <w:rsid w:val="00F943FD"/>
    <w:rPr>
      <w:i/>
      <w:iCs/>
      <w:smallCaps/>
      <w:spacing w:val="5"/>
      <w:sz w:val="26"/>
      <w:szCs w:val="26"/>
      <w:lang w:bidi="en-US"/>
    </w:rPr>
  </w:style>
  <w:style w:type="character" w:customStyle="1" w:styleId="Heading4Char">
    <w:name w:val="Heading 4 Char"/>
    <w:aliases w:val="Schedules Char,Block Char,h4 Char,Sub-Minor Char,Level 2 - a Char,RFQ3 Char,Comentario Char,H4 Char,(Alt+4) Char,H41 Char,(Alt+4)1 Char,H42 Char,(Alt+4)2 Char,H43 Char,(Alt+4)3 Char,H44 Char,(Alt+4)4 Char,H45 Char,(Alt+4)5 Char,H411 Char"/>
    <w:basedOn w:val="DefaultParagraphFont"/>
    <w:link w:val="Heading4"/>
    <w:uiPriority w:val="9"/>
    <w:rsid w:val="00F943FD"/>
    <w:rPr>
      <w:b/>
      <w:bCs/>
      <w:spacing w:val="5"/>
      <w:sz w:val="24"/>
      <w:szCs w:val="24"/>
      <w:lang w:bidi="en-US"/>
    </w:rPr>
  </w:style>
  <w:style w:type="character" w:customStyle="1" w:styleId="Heading5Char">
    <w:name w:val="Heading 5 Char"/>
    <w:aliases w:val="Level 3 - i Char,h5 Char,LOA3 H5 Char,H5 Char"/>
    <w:basedOn w:val="DefaultParagraphFont"/>
    <w:link w:val="Heading5"/>
    <w:uiPriority w:val="9"/>
    <w:rsid w:val="00F943FD"/>
    <w:rPr>
      <w:i/>
      <w:iCs/>
      <w:sz w:val="24"/>
      <w:szCs w:val="24"/>
    </w:rPr>
  </w:style>
  <w:style w:type="character" w:customStyle="1" w:styleId="Heading6Char">
    <w:name w:val="Heading 6 Char"/>
    <w:aliases w:val="Legal Level 1. Char,h6 Char,H6 Char"/>
    <w:basedOn w:val="DefaultParagraphFont"/>
    <w:link w:val="Heading6"/>
    <w:uiPriority w:val="9"/>
    <w:rsid w:val="00F943FD"/>
    <w:rPr>
      <w:b/>
      <w:bCs/>
      <w:color w:val="595959"/>
      <w:spacing w:val="5"/>
      <w:sz w:val="22"/>
      <w:szCs w:val="22"/>
      <w:shd w:val="clear" w:color="auto" w:fill="FFFFFF"/>
      <w:lang w:bidi="en-US"/>
    </w:rPr>
  </w:style>
  <w:style w:type="character" w:customStyle="1" w:styleId="Heading7Char">
    <w:name w:val="Heading 7 Char"/>
    <w:aliases w:val="Legal Level 1.1. Char,st Char,SDL title Char,h7 Char,H7 Char,8 Char,Nummerering 2 Char"/>
    <w:basedOn w:val="DefaultParagraphFont"/>
    <w:link w:val="Heading7"/>
    <w:uiPriority w:val="9"/>
    <w:rsid w:val="00F943FD"/>
    <w:rPr>
      <w:b/>
      <w:bCs/>
      <w:i/>
      <w:iCs/>
      <w:color w:val="5A5A5A"/>
      <w:lang w:bidi="en-US"/>
    </w:rPr>
  </w:style>
  <w:style w:type="character" w:customStyle="1" w:styleId="Heading8Char">
    <w:name w:val="Heading 8 Char"/>
    <w:aliases w:val="Legal Level 1.1.1. Char,h8 Char,Nummerering 3 Char"/>
    <w:basedOn w:val="DefaultParagraphFont"/>
    <w:link w:val="Heading8"/>
    <w:uiPriority w:val="9"/>
    <w:rsid w:val="00F943FD"/>
    <w:rPr>
      <w:b/>
      <w:bCs/>
      <w:color w:val="7F7F7F"/>
      <w:lang w:bidi="en-US"/>
    </w:rPr>
  </w:style>
  <w:style w:type="character" w:customStyle="1" w:styleId="Heading9Char">
    <w:name w:val="Heading 9 Char"/>
    <w:aliases w:val="Legal Level 1.1.1.1. Char,h9 Char,Nummerering 4 Char"/>
    <w:basedOn w:val="DefaultParagraphFont"/>
    <w:link w:val="Heading9"/>
    <w:uiPriority w:val="9"/>
    <w:rsid w:val="00F943FD"/>
    <w:rPr>
      <w:b/>
      <w:bCs/>
      <w:i/>
      <w:iCs/>
      <w:color w:val="7F7F7F"/>
      <w:sz w:val="18"/>
      <w:szCs w:val="18"/>
      <w:lang w:bidi="en-US"/>
    </w:rPr>
  </w:style>
  <w:style w:type="paragraph" w:styleId="Title0">
    <w:name w:val="Title"/>
    <w:basedOn w:val="Normal"/>
    <w:next w:val="Normal"/>
    <w:link w:val="TitleChar0"/>
    <w:uiPriority w:val="10"/>
    <w:qFormat/>
    <w:rsid w:val="00F943FD"/>
    <w:pPr>
      <w:spacing w:after="300" w:line="240" w:lineRule="auto"/>
      <w:contextualSpacing/>
    </w:pPr>
    <w:rPr>
      <w:smallCaps/>
      <w:sz w:val="52"/>
      <w:szCs w:val="52"/>
    </w:rPr>
  </w:style>
  <w:style w:type="character" w:customStyle="1" w:styleId="TitleChar0">
    <w:name w:val="Title Char"/>
    <w:basedOn w:val="DefaultParagraphFont"/>
    <w:link w:val="Title0"/>
    <w:uiPriority w:val="10"/>
    <w:rsid w:val="00F943FD"/>
    <w:rPr>
      <w:smallCaps/>
      <w:sz w:val="52"/>
      <w:szCs w:val="52"/>
    </w:rPr>
  </w:style>
  <w:style w:type="paragraph" w:styleId="Subtitle">
    <w:name w:val="Subtitle"/>
    <w:basedOn w:val="Normal"/>
    <w:next w:val="Normal"/>
    <w:link w:val="SubtitleChar"/>
    <w:uiPriority w:val="11"/>
    <w:qFormat/>
    <w:rsid w:val="00F943FD"/>
    <w:rPr>
      <w:i/>
      <w:iCs/>
      <w:smallCaps/>
      <w:spacing w:val="10"/>
      <w:sz w:val="28"/>
      <w:szCs w:val="28"/>
    </w:rPr>
  </w:style>
  <w:style w:type="character" w:customStyle="1" w:styleId="SubtitleChar">
    <w:name w:val="Subtitle Char"/>
    <w:basedOn w:val="DefaultParagraphFont"/>
    <w:link w:val="Subtitle"/>
    <w:uiPriority w:val="11"/>
    <w:rsid w:val="00F943FD"/>
    <w:rPr>
      <w:i/>
      <w:iCs/>
      <w:smallCaps/>
      <w:spacing w:val="10"/>
      <w:sz w:val="28"/>
      <w:szCs w:val="28"/>
    </w:rPr>
  </w:style>
  <w:style w:type="character" w:styleId="Strong">
    <w:name w:val="Strong"/>
    <w:uiPriority w:val="22"/>
    <w:qFormat/>
    <w:rsid w:val="00F943FD"/>
    <w:rPr>
      <w:b/>
      <w:bCs/>
    </w:rPr>
  </w:style>
  <w:style w:type="paragraph" w:styleId="NoSpacing">
    <w:name w:val="No Spacing"/>
    <w:basedOn w:val="Normal"/>
    <w:uiPriority w:val="1"/>
    <w:qFormat/>
    <w:rsid w:val="00F943FD"/>
    <w:pPr>
      <w:spacing w:after="0" w:line="240" w:lineRule="auto"/>
    </w:pPr>
  </w:style>
  <w:style w:type="paragraph" w:styleId="ListParagraph">
    <w:name w:val="List Paragraph"/>
    <w:basedOn w:val="Normal"/>
    <w:uiPriority w:val="34"/>
    <w:qFormat/>
    <w:rsid w:val="00F943FD"/>
    <w:pPr>
      <w:ind w:left="720"/>
      <w:contextualSpacing/>
    </w:pPr>
  </w:style>
  <w:style w:type="paragraph" w:styleId="Quote">
    <w:name w:val="Quote"/>
    <w:basedOn w:val="Normal"/>
    <w:next w:val="Normal"/>
    <w:link w:val="QuoteChar"/>
    <w:uiPriority w:val="29"/>
    <w:qFormat/>
    <w:rsid w:val="00F943FD"/>
    <w:rPr>
      <w:i/>
      <w:iCs/>
    </w:rPr>
  </w:style>
  <w:style w:type="character" w:customStyle="1" w:styleId="QuoteChar">
    <w:name w:val="Quote Char"/>
    <w:basedOn w:val="DefaultParagraphFont"/>
    <w:link w:val="Quote"/>
    <w:uiPriority w:val="29"/>
    <w:rsid w:val="00F943FD"/>
    <w:rPr>
      <w:i/>
      <w:iCs/>
    </w:rPr>
  </w:style>
  <w:style w:type="paragraph" w:styleId="IntenseQuote">
    <w:name w:val="Intense Quote"/>
    <w:basedOn w:val="Normal"/>
    <w:next w:val="Normal"/>
    <w:link w:val="IntenseQuoteChar"/>
    <w:uiPriority w:val="30"/>
    <w:qFormat/>
    <w:rsid w:val="00F943F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943FD"/>
    <w:rPr>
      <w:i/>
      <w:iCs/>
    </w:rPr>
  </w:style>
  <w:style w:type="character" w:styleId="SubtleEmphasis">
    <w:name w:val="Subtle Emphasis"/>
    <w:uiPriority w:val="19"/>
    <w:qFormat/>
    <w:rsid w:val="00F943FD"/>
    <w:rPr>
      <w:i/>
      <w:iCs/>
    </w:rPr>
  </w:style>
  <w:style w:type="character" w:styleId="IntenseEmphasis">
    <w:name w:val="Intense Emphasis"/>
    <w:uiPriority w:val="21"/>
    <w:qFormat/>
    <w:rsid w:val="00F943FD"/>
    <w:rPr>
      <w:b/>
      <w:bCs/>
      <w:i/>
      <w:iCs/>
    </w:rPr>
  </w:style>
  <w:style w:type="character" w:styleId="SubtleReference">
    <w:name w:val="Subtle Reference"/>
    <w:basedOn w:val="DefaultParagraphFont"/>
    <w:uiPriority w:val="31"/>
    <w:qFormat/>
    <w:rsid w:val="00F943FD"/>
    <w:rPr>
      <w:smallCaps/>
    </w:rPr>
  </w:style>
  <w:style w:type="character" w:styleId="IntenseReference">
    <w:name w:val="Intense Reference"/>
    <w:uiPriority w:val="32"/>
    <w:qFormat/>
    <w:rsid w:val="00F943FD"/>
    <w:rPr>
      <w:b/>
      <w:bCs/>
      <w:smallCaps/>
    </w:rPr>
  </w:style>
  <w:style w:type="character" w:styleId="BookTitle">
    <w:name w:val="Book Title"/>
    <w:basedOn w:val="DefaultParagraphFont"/>
    <w:uiPriority w:val="33"/>
    <w:qFormat/>
    <w:rsid w:val="00F943FD"/>
    <w:rPr>
      <w:i/>
      <w:iCs/>
      <w:smallCaps/>
      <w:spacing w:val="5"/>
    </w:rPr>
  </w:style>
  <w:style w:type="paragraph" w:styleId="TOCHeading">
    <w:name w:val="TOC Heading"/>
    <w:basedOn w:val="Heading1"/>
    <w:next w:val="Normal"/>
    <w:uiPriority w:val="39"/>
    <w:qFormat/>
    <w:rsid w:val="00F943FD"/>
    <w:pPr>
      <w:outlineLvl w:val="9"/>
    </w:pPr>
  </w:style>
  <w:style w:type="character" w:customStyle="1" w:styleId="x2y1">
    <w:name w:val="x2y1"/>
    <w:basedOn w:val="DefaultParagraphFont"/>
    <w:rsid w:val="00EF69E5"/>
    <w:rPr>
      <w:rFonts w:ascii="Arial" w:hAnsi="Arial" w:cs="Arial" w:hint="default"/>
      <w:color w:val="000000"/>
      <w:sz w:val="20"/>
      <w:szCs w:val="20"/>
    </w:rPr>
  </w:style>
</w:styles>
</file>

<file path=word/webSettings.xml><?xml version="1.0" encoding="utf-8"?>
<w:webSettings xmlns:r="http://schemas.openxmlformats.org/officeDocument/2006/relationships" xmlns:w="http://schemas.openxmlformats.org/wordprocessingml/2006/main">
  <w:divs>
    <w:div w:id="15691346">
      <w:bodyDiv w:val="1"/>
      <w:marLeft w:val="0"/>
      <w:marRight w:val="0"/>
      <w:marTop w:val="0"/>
      <w:marBottom w:val="0"/>
      <w:divBdr>
        <w:top w:val="none" w:sz="0" w:space="0" w:color="auto"/>
        <w:left w:val="none" w:sz="0" w:space="0" w:color="auto"/>
        <w:bottom w:val="none" w:sz="0" w:space="0" w:color="auto"/>
        <w:right w:val="none" w:sz="0" w:space="0" w:color="auto"/>
      </w:divBdr>
    </w:div>
    <w:div w:id="69889580">
      <w:bodyDiv w:val="1"/>
      <w:marLeft w:val="0"/>
      <w:marRight w:val="0"/>
      <w:marTop w:val="0"/>
      <w:marBottom w:val="0"/>
      <w:divBdr>
        <w:top w:val="none" w:sz="0" w:space="0" w:color="auto"/>
        <w:left w:val="none" w:sz="0" w:space="0" w:color="auto"/>
        <w:bottom w:val="none" w:sz="0" w:space="0" w:color="auto"/>
        <w:right w:val="none" w:sz="0" w:space="0" w:color="auto"/>
      </w:divBdr>
    </w:div>
    <w:div w:id="80491786">
      <w:bodyDiv w:val="1"/>
      <w:marLeft w:val="0"/>
      <w:marRight w:val="0"/>
      <w:marTop w:val="0"/>
      <w:marBottom w:val="0"/>
      <w:divBdr>
        <w:top w:val="none" w:sz="0" w:space="0" w:color="auto"/>
        <w:left w:val="none" w:sz="0" w:space="0" w:color="auto"/>
        <w:bottom w:val="none" w:sz="0" w:space="0" w:color="auto"/>
        <w:right w:val="none" w:sz="0" w:space="0" w:color="auto"/>
      </w:divBdr>
    </w:div>
    <w:div w:id="131872207">
      <w:bodyDiv w:val="1"/>
      <w:marLeft w:val="0"/>
      <w:marRight w:val="0"/>
      <w:marTop w:val="0"/>
      <w:marBottom w:val="0"/>
      <w:divBdr>
        <w:top w:val="none" w:sz="0" w:space="0" w:color="auto"/>
        <w:left w:val="none" w:sz="0" w:space="0" w:color="auto"/>
        <w:bottom w:val="none" w:sz="0" w:space="0" w:color="auto"/>
        <w:right w:val="none" w:sz="0" w:space="0" w:color="auto"/>
      </w:divBdr>
    </w:div>
    <w:div w:id="291981628">
      <w:bodyDiv w:val="1"/>
      <w:marLeft w:val="0"/>
      <w:marRight w:val="0"/>
      <w:marTop w:val="0"/>
      <w:marBottom w:val="0"/>
      <w:divBdr>
        <w:top w:val="none" w:sz="0" w:space="0" w:color="auto"/>
        <w:left w:val="none" w:sz="0" w:space="0" w:color="auto"/>
        <w:bottom w:val="none" w:sz="0" w:space="0" w:color="auto"/>
        <w:right w:val="none" w:sz="0" w:space="0" w:color="auto"/>
      </w:divBdr>
    </w:div>
    <w:div w:id="432210219">
      <w:bodyDiv w:val="1"/>
      <w:marLeft w:val="0"/>
      <w:marRight w:val="0"/>
      <w:marTop w:val="0"/>
      <w:marBottom w:val="0"/>
      <w:divBdr>
        <w:top w:val="none" w:sz="0" w:space="0" w:color="auto"/>
        <w:left w:val="none" w:sz="0" w:space="0" w:color="auto"/>
        <w:bottom w:val="none" w:sz="0" w:space="0" w:color="auto"/>
        <w:right w:val="none" w:sz="0" w:space="0" w:color="auto"/>
      </w:divBdr>
    </w:div>
    <w:div w:id="495148462">
      <w:bodyDiv w:val="1"/>
      <w:marLeft w:val="0"/>
      <w:marRight w:val="0"/>
      <w:marTop w:val="0"/>
      <w:marBottom w:val="0"/>
      <w:divBdr>
        <w:top w:val="none" w:sz="0" w:space="0" w:color="auto"/>
        <w:left w:val="none" w:sz="0" w:space="0" w:color="auto"/>
        <w:bottom w:val="none" w:sz="0" w:space="0" w:color="auto"/>
        <w:right w:val="none" w:sz="0" w:space="0" w:color="auto"/>
      </w:divBdr>
    </w:div>
    <w:div w:id="557595218">
      <w:bodyDiv w:val="1"/>
      <w:marLeft w:val="0"/>
      <w:marRight w:val="0"/>
      <w:marTop w:val="0"/>
      <w:marBottom w:val="0"/>
      <w:divBdr>
        <w:top w:val="none" w:sz="0" w:space="0" w:color="auto"/>
        <w:left w:val="none" w:sz="0" w:space="0" w:color="auto"/>
        <w:bottom w:val="none" w:sz="0" w:space="0" w:color="auto"/>
        <w:right w:val="none" w:sz="0" w:space="0" w:color="auto"/>
      </w:divBdr>
    </w:div>
    <w:div w:id="558788418">
      <w:bodyDiv w:val="1"/>
      <w:marLeft w:val="0"/>
      <w:marRight w:val="0"/>
      <w:marTop w:val="0"/>
      <w:marBottom w:val="0"/>
      <w:divBdr>
        <w:top w:val="none" w:sz="0" w:space="0" w:color="auto"/>
        <w:left w:val="none" w:sz="0" w:space="0" w:color="auto"/>
        <w:bottom w:val="none" w:sz="0" w:space="0" w:color="auto"/>
        <w:right w:val="none" w:sz="0" w:space="0" w:color="auto"/>
      </w:divBdr>
    </w:div>
    <w:div w:id="596985050">
      <w:bodyDiv w:val="1"/>
      <w:marLeft w:val="0"/>
      <w:marRight w:val="0"/>
      <w:marTop w:val="0"/>
      <w:marBottom w:val="0"/>
      <w:divBdr>
        <w:top w:val="none" w:sz="0" w:space="0" w:color="auto"/>
        <w:left w:val="none" w:sz="0" w:space="0" w:color="auto"/>
        <w:bottom w:val="none" w:sz="0" w:space="0" w:color="auto"/>
        <w:right w:val="none" w:sz="0" w:space="0" w:color="auto"/>
      </w:divBdr>
    </w:div>
    <w:div w:id="734011333">
      <w:bodyDiv w:val="1"/>
      <w:marLeft w:val="0"/>
      <w:marRight w:val="0"/>
      <w:marTop w:val="0"/>
      <w:marBottom w:val="0"/>
      <w:divBdr>
        <w:top w:val="none" w:sz="0" w:space="0" w:color="auto"/>
        <w:left w:val="none" w:sz="0" w:space="0" w:color="auto"/>
        <w:bottom w:val="none" w:sz="0" w:space="0" w:color="auto"/>
        <w:right w:val="none" w:sz="0" w:space="0" w:color="auto"/>
      </w:divBdr>
    </w:div>
    <w:div w:id="804853183">
      <w:bodyDiv w:val="1"/>
      <w:marLeft w:val="0"/>
      <w:marRight w:val="0"/>
      <w:marTop w:val="0"/>
      <w:marBottom w:val="0"/>
      <w:divBdr>
        <w:top w:val="none" w:sz="0" w:space="0" w:color="auto"/>
        <w:left w:val="none" w:sz="0" w:space="0" w:color="auto"/>
        <w:bottom w:val="none" w:sz="0" w:space="0" w:color="auto"/>
        <w:right w:val="none" w:sz="0" w:space="0" w:color="auto"/>
      </w:divBdr>
    </w:div>
    <w:div w:id="852576299">
      <w:bodyDiv w:val="1"/>
      <w:marLeft w:val="0"/>
      <w:marRight w:val="0"/>
      <w:marTop w:val="0"/>
      <w:marBottom w:val="0"/>
      <w:divBdr>
        <w:top w:val="none" w:sz="0" w:space="0" w:color="auto"/>
        <w:left w:val="none" w:sz="0" w:space="0" w:color="auto"/>
        <w:bottom w:val="none" w:sz="0" w:space="0" w:color="auto"/>
        <w:right w:val="none" w:sz="0" w:space="0" w:color="auto"/>
      </w:divBdr>
    </w:div>
    <w:div w:id="1028920056">
      <w:bodyDiv w:val="1"/>
      <w:marLeft w:val="0"/>
      <w:marRight w:val="0"/>
      <w:marTop w:val="0"/>
      <w:marBottom w:val="0"/>
      <w:divBdr>
        <w:top w:val="none" w:sz="0" w:space="0" w:color="auto"/>
        <w:left w:val="none" w:sz="0" w:space="0" w:color="auto"/>
        <w:bottom w:val="none" w:sz="0" w:space="0" w:color="auto"/>
        <w:right w:val="none" w:sz="0" w:space="0" w:color="auto"/>
      </w:divBdr>
    </w:div>
    <w:div w:id="1205555892">
      <w:bodyDiv w:val="1"/>
      <w:marLeft w:val="0"/>
      <w:marRight w:val="0"/>
      <w:marTop w:val="0"/>
      <w:marBottom w:val="0"/>
      <w:divBdr>
        <w:top w:val="none" w:sz="0" w:space="0" w:color="auto"/>
        <w:left w:val="none" w:sz="0" w:space="0" w:color="auto"/>
        <w:bottom w:val="none" w:sz="0" w:space="0" w:color="auto"/>
        <w:right w:val="none" w:sz="0" w:space="0" w:color="auto"/>
      </w:divBdr>
    </w:div>
    <w:div w:id="1256986426">
      <w:bodyDiv w:val="1"/>
      <w:marLeft w:val="0"/>
      <w:marRight w:val="0"/>
      <w:marTop w:val="0"/>
      <w:marBottom w:val="0"/>
      <w:divBdr>
        <w:top w:val="none" w:sz="0" w:space="0" w:color="auto"/>
        <w:left w:val="none" w:sz="0" w:space="0" w:color="auto"/>
        <w:bottom w:val="none" w:sz="0" w:space="0" w:color="auto"/>
        <w:right w:val="none" w:sz="0" w:space="0" w:color="auto"/>
      </w:divBdr>
    </w:div>
    <w:div w:id="1423065229">
      <w:bodyDiv w:val="1"/>
      <w:marLeft w:val="0"/>
      <w:marRight w:val="0"/>
      <w:marTop w:val="0"/>
      <w:marBottom w:val="0"/>
      <w:divBdr>
        <w:top w:val="none" w:sz="0" w:space="0" w:color="auto"/>
        <w:left w:val="none" w:sz="0" w:space="0" w:color="auto"/>
        <w:bottom w:val="none" w:sz="0" w:space="0" w:color="auto"/>
        <w:right w:val="none" w:sz="0" w:space="0" w:color="auto"/>
      </w:divBdr>
    </w:div>
    <w:div w:id="1433279687">
      <w:bodyDiv w:val="1"/>
      <w:marLeft w:val="0"/>
      <w:marRight w:val="0"/>
      <w:marTop w:val="0"/>
      <w:marBottom w:val="0"/>
      <w:divBdr>
        <w:top w:val="none" w:sz="0" w:space="0" w:color="auto"/>
        <w:left w:val="none" w:sz="0" w:space="0" w:color="auto"/>
        <w:bottom w:val="none" w:sz="0" w:space="0" w:color="auto"/>
        <w:right w:val="none" w:sz="0" w:space="0" w:color="auto"/>
      </w:divBdr>
    </w:div>
    <w:div w:id="1459491735">
      <w:bodyDiv w:val="1"/>
      <w:marLeft w:val="0"/>
      <w:marRight w:val="0"/>
      <w:marTop w:val="0"/>
      <w:marBottom w:val="0"/>
      <w:divBdr>
        <w:top w:val="none" w:sz="0" w:space="0" w:color="auto"/>
        <w:left w:val="none" w:sz="0" w:space="0" w:color="auto"/>
        <w:bottom w:val="none" w:sz="0" w:space="0" w:color="auto"/>
        <w:right w:val="none" w:sz="0" w:space="0" w:color="auto"/>
      </w:divBdr>
    </w:div>
    <w:div w:id="1610578796">
      <w:bodyDiv w:val="1"/>
      <w:marLeft w:val="0"/>
      <w:marRight w:val="0"/>
      <w:marTop w:val="0"/>
      <w:marBottom w:val="0"/>
      <w:divBdr>
        <w:top w:val="none" w:sz="0" w:space="0" w:color="auto"/>
        <w:left w:val="none" w:sz="0" w:space="0" w:color="auto"/>
        <w:bottom w:val="none" w:sz="0" w:space="0" w:color="auto"/>
        <w:right w:val="none" w:sz="0" w:space="0" w:color="auto"/>
      </w:divBdr>
    </w:div>
    <w:div w:id="1686519087">
      <w:bodyDiv w:val="1"/>
      <w:marLeft w:val="0"/>
      <w:marRight w:val="0"/>
      <w:marTop w:val="0"/>
      <w:marBottom w:val="0"/>
      <w:divBdr>
        <w:top w:val="none" w:sz="0" w:space="0" w:color="auto"/>
        <w:left w:val="none" w:sz="0" w:space="0" w:color="auto"/>
        <w:bottom w:val="none" w:sz="0" w:space="0" w:color="auto"/>
        <w:right w:val="none" w:sz="0" w:space="0" w:color="auto"/>
      </w:divBdr>
    </w:div>
    <w:div w:id="1705788023">
      <w:bodyDiv w:val="1"/>
      <w:marLeft w:val="0"/>
      <w:marRight w:val="0"/>
      <w:marTop w:val="0"/>
      <w:marBottom w:val="0"/>
      <w:divBdr>
        <w:top w:val="none" w:sz="0" w:space="0" w:color="auto"/>
        <w:left w:val="none" w:sz="0" w:space="0" w:color="auto"/>
        <w:bottom w:val="none" w:sz="0" w:space="0" w:color="auto"/>
        <w:right w:val="none" w:sz="0" w:space="0" w:color="auto"/>
      </w:divBdr>
    </w:div>
    <w:div w:id="1713915778">
      <w:bodyDiv w:val="1"/>
      <w:marLeft w:val="0"/>
      <w:marRight w:val="0"/>
      <w:marTop w:val="0"/>
      <w:marBottom w:val="0"/>
      <w:divBdr>
        <w:top w:val="none" w:sz="0" w:space="0" w:color="auto"/>
        <w:left w:val="none" w:sz="0" w:space="0" w:color="auto"/>
        <w:bottom w:val="none" w:sz="0" w:space="0" w:color="auto"/>
        <w:right w:val="none" w:sz="0" w:space="0" w:color="auto"/>
      </w:divBdr>
    </w:div>
    <w:div w:id="1720783154">
      <w:bodyDiv w:val="1"/>
      <w:marLeft w:val="0"/>
      <w:marRight w:val="0"/>
      <w:marTop w:val="0"/>
      <w:marBottom w:val="0"/>
      <w:divBdr>
        <w:top w:val="none" w:sz="0" w:space="0" w:color="auto"/>
        <w:left w:val="none" w:sz="0" w:space="0" w:color="auto"/>
        <w:bottom w:val="none" w:sz="0" w:space="0" w:color="auto"/>
        <w:right w:val="none" w:sz="0" w:space="0" w:color="auto"/>
      </w:divBdr>
    </w:div>
    <w:div w:id="1874271900">
      <w:bodyDiv w:val="1"/>
      <w:marLeft w:val="0"/>
      <w:marRight w:val="0"/>
      <w:marTop w:val="0"/>
      <w:marBottom w:val="0"/>
      <w:divBdr>
        <w:top w:val="none" w:sz="0" w:space="0" w:color="auto"/>
        <w:left w:val="none" w:sz="0" w:space="0" w:color="auto"/>
        <w:bottom w:val="none" w:sz="0" w:space="0" w:color="auto"/>
        <w:right w:val="none" w:sz="0" w:space="0" w:color="auto"/>
      </w:divBdr>
    </w:div>
    <w:div w:id="1893298990">
      <w:bodyDiv w:val="1"/>
      <w:marLeft w:val="0"/>
      <w:marRight w:val="0"/>
      <w:marTop w:val="0"/>
      <w:marBottom w:val="0"/>
      <w:divBdr>
        <w:top w:val="none" w:sz="0" w:space="0" w:color="auto"/>
        <w:left w:val="none" w:sz="0" w:space="0" w:color="auto"/>
        <w:bottom w:val="none" w:sz="0" w:space="0" w:color="auto"/>
        <w:right w:val="none" w:sz="0" w:space="0" w:color="auto"/>
      </w:divBdr>
    </w:div>
    <w:div w:id="1893729604">
      <w:bodyDiv w:val="1"/>
      <w:marLeft w:val="0"/>
      <w:marRight w:val="0"/>
      <w:marTop w:val="0"/>
      <w:marBottom w:val="0"/>
      <w:divBdr>
        <w:top w:val="none" w:sz="0" w:space="0" w:color="auto"/>
        <w:left w:val="none" w:sz="0" w:space="0" w:color="auto"/>
        <w:bottom w:val="none" w:sz="0" w:space="0" w:color="auto"/>
        <w:right w:val="none" w:sz="0" w:space="0" w:color="auto"/>
      </w:divBdr>
    </w:div>
    <w:div w:id="208722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BD34F-60B6-46BC-8AEF-145084D8E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18</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B2CC-EAI-I046  Create Contact IDD</vt:lpstr>
    </vt:vector>
  </TitlesOfParts>
  <Company>Reuters</Company>
  <LinksUpToDate>false</LinksUpToDate>
  <CharactersWithSpaces>19509</CharactersWithSpaces>
  <SharedDoc>false</SharedDoc>
  <HLinks>
    <vt:vector size="204" baseType="variant">
      <vt:variant>
        <vt:i4>2424835</vt:i4>
      </vt:variant>
      <vt:variant>
        <vt:i4>198</vt:i4>
      </vt:variant>
      <vt:variant>
        <vt:i4>0</vt:i4>
      </vt:variant>
      <vt:variant>
        <vt:i4>5</vt:i4>
      </vt:variant>
      <vt:variant>
        <vt:lpwstr>http://sharepoint.emea.ime.reuters.com/sites/GCAP CRM_6.1/Project Documents/Forms/AllItems1.aspx?RootFolder=%2fsites%2fGCAP%20CRM%5f6%2e1%2fProject%20Documents%2fDesign&amp;View=%7bFCE8E22C%2d101C%2d43F0%2d907D%2d35945E8302CA%7d</vt:lpwstr>
      </vt:variant>
      <vt:variant>
        <vt:lpwstr/>
      </vt:variant>
      <vt:variant>
        <vt:i4>1114176</vt:i4>
      </vt:variant>
      <vt:variant>
        <vt:i4>195</vt:i4>
      </vt:variant>
      <vt:variant>
        <vt:i4>0</vt:i4>
      </vt:variant>
      <vt:variant>
        <vt:i4>5</vt:i4>
      </vt:variant>
      <vt:variant>
        <vt:lpwstr>https:///</vt:lpwstr>
      </vt:variant>
      <vt:variant>
        <vt:lpwstr/>
      </vt:variant>
      <vt:variant>
        <vt:i4>1835067</vt:i4>
      </vt:variant>
      <vt:variant>
        <vt:i4>188</vt:i4>
      </vt:variant>
      <vt:variant>
        <vt:i4>0</vt:i4>
      </vt:variant>
      <vt:variant>
        <vt:i4>5</vt:i4>
      </vt:variant>
      <vt:variant>
        <vt:lpwstr/>
      </vt:variant>
      <vt:variant>
        <vt:lpwstr>_Toc258403196</vt:lpwstr>
      </vt:variant>
      <vt:variant>
        <vt:i4>1835067</vt:i4>
      </vt:variant>
      <vt:variant>
        <vt:i4>182</vt:i4>
      </vt:variant>
      <vt:variant>
        <vt:i4>0</vt:i4>
      </vt:variant>
      <vt:variant>
        <vt:i4>5</vt:i4>
      </vt:variant>
      <vt:variant>
        <vt:lpwstr/>
      </vt:variant>
      <vt:variant>
        <vt:lpwstr>_Toc258403195</vt:lpwstr>
      </vt:variant>
      <vt:variant>
        <vt:i4>1835067</vt:i4>
      </vt:variant>
      <vt:variant>
        <vt:i4>176</vt:i4>
      </vt:variant>
      <vt:variant>
        <vt:i4>0</vt:i4>
      </vt:variant>
      <vt:variant>
        <vt:i4>5</vt:i4>
      </vt:variant>
      <vt:variant>
        <vt:lpwstr/>
      </vt:variant>
      <vt:variant>
        <vt:lpwstr>_Toc258403194</vt:lpwstr>
      </vt:variant>
      <vt:variant>
        <vt:i4>1835067</vt:i4>
      </vt:variant>
      <vt:variant>
        <vt:i4>170</vt:i4>
      </vt:variant>
      <vt:variant>
        <vt:i4>0</vt:i4>
      </vt:variant>
      <vt:variant>
        <vt:i4>5</vt:i4>
      </vt:variant>
      <vt:variant>
        <vt:lpwstr/>
      </vt:variant>
      <vt:variant>
        <vt:lpwstr>_Toc258403193</vt:lpwstr>
      </vt:variant>
      <vt:variant>
        <vt:i4>1835067</vt:i4>
      </vt:variant>
      <vt:variant>
        <vt:i4>164</vt:i4>
      </vt:variant>
      <vt:variant>
        <vt:i4>0</vt:i4>
      </vt:variant>
      <vt:variant>
        <vt:i4>5</vt:i4>
      </vt:variant>
      <vt:variant>
        <vt:lpwstr/>
      </vt:variant>
      <vt:variant>
        <vt:lpwstr>_Toc258403192</vt:lpwstr>
      </vt:variant>
      <vt:variant>
        <vt:i4>1835067</vt:i4>
      </vt:variant>
      <vt:variant>
        <vt:i4>158</vt:i4>
      </vt:variant>
      <vt:variant>
        <vt:i4>0</vt:i4>
      </vt:variant>
      <vt:variant>
        <vt:i4>5</vt:i4>
      </vt:variant>
      <vt:variant>
        <vt:lpwstr/>
      </vt:variant>
      <vt:variant>
        <vt:lpwstr>_Toc258403191</vt:lpwstr>
      </vt:variant>
      <vt:variant>
        <vt:i4>1835067</vt:i4>
      </vt:variant>
      <vt:variant>
        <vt:i4>152</vt:i4>
      </vt:variant>
      <vt:variant>
        <vt:i4>0</vt:i4>
      </vt:variant>
      <vt:variant>
        <vt:i4>5</vt:i4>
      </vt:variant>
      <vt:variant>
        <vt:lpwstr/>
      </vt:variant>
      <vt:variant>
        <vt:lpwstr>_Toc258403190</vt:lpwstr>
      </vt:variant>
      <vt:variant>
        <vt:i4>1900603</vt:i4>
      </vt:variant>
      <vt:variant>
        <vt:i4>146</vt:i4>
      </vt:variant>
      <vt:variant>
        <vt:i4>0</vt:i4>
      </vt:variant>
      <vt:variant>
        <vt:i4>5</vt:i4>
      </vt:variant>
      <vt:variant>
        <vt:lpwstr/>
      </vt:variant>
      <vt:variant>
        <vt:lpwstr>_Toc258403189</vt:lpwstr>
      </vt:variant>
      <vt:variant>
        <vt:i4>1900603</vt:i4>
      </vt:variant>
      <vt:variant>
        <vt:i4>140</vt:i4>
      </vt:variant>
      <vt:variant>
        <vt:i4>0</vt:i4>
      </vt:variant>
      <vt:variant>
        <vt:i4>5</vt:i4>
      </vt:variant>
      <vt:variant>
        <vt:lpwstr/>
      </vt:variant>
      <vt:variant>
        <vt:lpwstr>_Toc258403188</vt:lpwstr>
      </vt:variant>
      <vt:variant>
        <vt:i4>1900603</vt:i4>
      </vt:variant>
      <vt:variant>
        <vt:i4>134</vt:i4>
      </vt:variant>
      <vt:variant>
        <vt:i4>0</vt:i4>
      </vt:variant>
      <vt:variant>
        <vt:i4>5</vt:i4>
      </vt:variant>
      <vt:variant>
        <vt:lpwstr/>
      </vt:variant>
      <vt:variant>
        <vt:lpwstr>_Toc258403187</vt:lpwstr>
      </vt:variant>
      <vt:variant>
        <vt:i4>1900603</vt:i4>
      </vt:variant>
      <vt:variant>
        <vt:i4>128</vt:i4>
      </vt:variant>
      <vt:variant>
        <vt:i4>0</vt:i4>
      </vt:variant>
      <vt:variant>
        <vt:i4>5</vt:i4>
      </vt:variant>
      <vt:variant>
        <vt:lpwstr/>
      </vt:variant>
      <vt:variant>
        <vt:lpwstr>_Toc258403186</vt:lpwstr>
      </vt:variant>
      <vt:variant>
        <vt:i4>1900603</vt:i4>
      </vt:variant>
      <vt:variant>
        <vt:i4>122</vt:i4>
      </vt:variant>
      <vt:variant>
        <vt:i4>0</vt:i4>
      </vt:variant>
      <vt:variant>
        <vt:i4>5</vt:i4>
      </vt:variant>
      <vt:variant>
        <vt:lpwstr/>
      </vt:variant>
      <vt:variant>
        <vt:lpwstr>_Toc258403185</vt:lpwstr>
      </vt:variant>
      <vt:variant>
        <vt:i4>1900603</vt:i4>
      </vt:variant>
      <vt:variant>
        <vt:i4>116</vt:i4>
      </vt:variant>
      <vt:variant>
        <vt:i4>0</vt:i4>
      </vt:variant>
      <vt:variant>
        <vt:i4>5</vt:i4>
      </vt:variant>
      <vt:variant>
        <vt:lpwstr/>
      </vt:variant>
      <vt:variant>
        <vt:lpwstr>_Toc258403184</vt:lpwstr>
      </vt:variant>
      <vt:variant>
        <vt:i4>1900603</vt:i4>
      </vt:variant>
      <vt:variant>
        <vt:i4>110</vt:i4>
      </vt:variant>
      <vt:variant>
        <vt:i4>0</vt:i4>
      </vt:variant>
      <vt:variant>
        <vt:i4>5</vt:i4>
      </vt:variant>
      <vt:variant>
        <vt:lpwstr/>
      </vt:variant>
      <vt:variant>
        <vt:lpwstr>_Toc258403183</vt:lpwstr>
      </vt:variant>
      <vt:variant>
        <vt:i4>1900603</vt:i4>
      </vt:variant>
      <vt:variant>
        <vt:i4>104</vt:i4>
      </vt:variant>
      <vt:variant>
        <vt:i4>0</vt:i4>
      </vt:variant>
      <vt:variant>
        <vt:i4>5</vt:i4>
      </vt:variant>
      <vt:variant>
        <vt:lpwstr/>
      </vt:variant>
      <vt:variant>
        <vt:lpwstr>_Toc258403182</vt:lpwstr>
      </vt:variant>
      <vt:variant>
        <vt:i4>1900603</vt:i4>
      </vt:variant>
      <vt:variant>
        <vt:i4>98</vt:i4>
      </vt:variant>
      <vt:variant>
        <vt:i4>0</vt:i4>
      </vt:variant>
      <vt:variant>
        <vt:i4>5</vt:i4>
      </vt:variant>
      <vt:variant>
        <vt:lpwstr/>
      </vt:variant>
      <vt:variant>
        <vt:lpwstr>_Toc258403181</vt:lpwstr>
      </vt:variant>
      <vt:variant>
        <vt:i4>1900603</vt:i4>
      </vt:variant>
      <vt:variant>
        <vt:i4>92</vt:i4>
      </vt:variant>
      <vt:variant>
        <vt:i4>0</vt:i4>
      </vt:variant>
      <vt:variant>
        <vt:i4>5</vt:i4>
      </vt:variant>
      <vt:variant>
        <vt:lpwstr/>
      </vt:variant>
      <vt:variant>
        <vt:lpwstr>_Toc258403180</vt:lpwstr>
      </vt:variant>
      <vt:variant>
        <vt:i4>1179707</vt:i4>
      </vt:variant>
      <vt:variant>
        <vt:i4>86</vt:i4>
      </vt:variant>
      <vt:variant>
        <vt:i4>0</vt:i4>
      </vt:variant>
      <vt:variant>
        <vt:i4>5</vt:i4>
      </vt:variant>
      <vt:variant>
        <vt:lpwstr/>
      </vt:variant>
      <vt:variant>
        <vt:lpwstr>_Toc258403179</vt:lpwstr>
      </vt:variant>
      <vt:variant>
        <vt:i4>1179707</vt:i4>
      </vt:variant>
      <vt:variant>
        <vt:i4>80</vt:i4>
      </vt:variant>
      <vt:variant>
        <vt:i4>0</vt:i4>
      </vt:variant>
      <vt:variant>
        <vt:i4>5</vt:i4>
      </vt:variant>
      <vt:variant>
        <vt:lpwstr/>
      </vt:variant>
      <vt:variant>
        <vt:lpwstr>_Toc258403178</vt:lpwstr>
      </vt:variant>
      <vt:variant>
        <vt:i4>1179707</vt:i4>
      </vt:variant>
      <vt:variant>
        <vt:i4>74</vt:i4>
      </vt:variant>
      <vt:variant>
        <vt:i4>0</vt:i4>
      </vt:variant>
      <vt:variant>
        <vt:i4>5</vt:i4>
      </vt:variant>
      <vt:variant>
        <vt:lpwstr/>
      </vt:variant>
      <vt:variant>
        <vt:lpwstr>_Toc258403177</vt:lpwstr>
      </vt:variant>
      <vt:variant>
        <vt:i4>1179707</vt:i4>
      </vt:variant>
      <vt:variant>
        <vt:i4>68</vt:i4>
      </vt:variant>
      <vt:variant>
        <vt:i4>0</vt:i4>
      </vt:variant>
      <vt:variant>
        <vt:i4>5</vt:i4>
      </vt:variant>
      <vt:variant>
        <vt:lpwstr/>
      </vt:variant>
      <vt:variant>
        <vt:lpwstr>_Toc258403176</vt:lpwstr>
      </vt:variant>
      <vt:variant>
        <vt:i4>1179707</vt:i4>
      </vt:variant>
      <vt:variant>
        <vt:i4>62</vt:i4>
      </vt:variant>
      <vt:variant>
        <vt:i4>0</vt:i4>
      </vt:variant>
      <vt:variant>
        <vt:i4>5</vt:i4>
      </vt:variant>
      <vt:variant>
        <vt:lpwstr/>
      </vt:variant>
      <vt:variant>
        <vt:lpwstr>_Toc258403175</vt:lpwstr>
      </vt:variant>
      <vt:variant>
        <vt:i4>1179707</vt:i4>
      </vt:variant>
      <vt:variant>
        <vt:i4>56</vt:i4>
      </vt:variant>
      <vt:variant>
        <vt:i4>0</vt:i4>
      </vt:variant>
      <vt:variant>
        <vt:i4>5</vt:i4>
      </vt:variant>
      <vt:variant>
        <vt:lpwstr/>
      </vt:variant>
      <vt:variant>
        <vt:lpwstr>_Toc258403174</vt:lpwstr>
      </vt:variant>
      <vt:variant>
        <vt:i4>1179707</vt:i4>
      </vt:variant>
      <vt:variant>
        <vt:i4>50</vt:i4>
      </vt:variant>
      <vt:variant>
        <vt:i4>0</vt:i4>
      </vt:variant>
      <vt:variant>
        <vt:i4>5</vt:i4>
      </vt:variant>
      <vt:variant>
        <vt:lpwstr/>
      </vt:variant>
      <vt:variant>
        <vt:lpwstr>_Toc258403173</vt:lpwstr>
      </vt:variant>
      <vt:variant>
        <vt:i4>1179707</vt:i4>
      </vt:variant>
      <vt:variant>
        <vt:i4>44</vt:i4>
      </vt:variant>
      <vt:variant>
        <vt:i4>0</vt:i4>
      </vt:variant>
      <vt:variant>
        <vt:i4>5</vt:i4>
      </vt:variant>
      <vt:variant>
        <vt:lpwstr/>
      </vt:variant>
      <vt:variant>
        <vt:lpwstr>_Toc258403172</vt:lpwstr>
      </vt:variant>
      <vt:variant>
        <vt:i4>1179707</vt:i4>
      </vt:variant>
      <vt:variant>
        <vt:i4>38</vt:i4>
      </vt:variant>
      <vt:variant>
        <vt:i4>0</vt:i4>
      </vt:variant>
      <vt:variant>
        <vt:i4>5</vt:i4>
      </vt:variant>
      <vt:variant>
        <vt:lpwstr/>
      </vt:variant>
      <vt:variant>
        <vt:lpwstr>_Toc258403171</vt:lpwstr>
      </vt:variant>
      <vt:variant>
        <vt:i4>1179707</vt:i4>
      </vt:variant>
      <vt:variant>
        <vt:i4>32</vt:i4>
      </vt:variant>
      <vt:variant>
        <vt:i4>0</vt:i4>
      </vt:variant>
      <vt:variant>
        <vt:i4>5</vt:i4>
      </vt:variant>
      <vt:variant>
        <vt:lpwstr/>
      </vt:variant>
      <vt:variant>
        <vt:lpwstr>_Toc258403170</vt:lpwstr>
      </vt:variant>
      <vt:variant>
        <vt:i4>1245243</vt:i4>
      </vt:variant>
      <vt:variant>
        <vt:i4>26</vt:i4>
      </vt:variant>
      <vt:variant>
        <vt:i4>0</vt:i4>
      </vt:variant>
      <vt:variant>
        <vt:i4>5</vt:i4>
      </vt:variant>
      <vt:variant>
        <vt:lpwstr/>
      </vt:variant>
      <vt:variant>
        <vt:lpwstr>_Toc258403169</vt:lpwstr>
      </vt:variant>
      <vt:variant>
        <vt:i4>1245243</vt:i4>
      </vt:variant>
      <vt:variant>
        <vt:i4>20</vt:i4>
      </vt:variant>
      <vt:variant>
        <vt:i4>0</vt:i4>
      </vt:variant>
      <vt:variant>
        <vt:i4>5</vt:i4>
      </vt:variant>
      <vt:variant>
        <vt:lpwstr/>
      </vt:variant>
      <vt:variant>
        <vt:lpwstr>_Toc258403168</vt:lpwstr>
      </vt:variant>
      <vt:variant>
        <vt:i4>1245243</vt:i4>
      </vt:variant>
      <vt:variant>
        <vt:i4>14</vt:i4>
      </vt:variant>
      <vt:variant>
        <vt:i4>0</vt:i4>
      </vt:variant>
      <vt:variant>
        <vt:i4>5</vt:i4>
      </vt:variant>
      <vt:variant>
        <vt:lpwstr/>
      </vt:variant>
      <vt:variant>
        <vt:lpwstr>_Toc258403167</vt:lpwstr>
      </vt:variant>
      <vt:variant>
        <vt:i4>1245243</vt:i4>
      </vt:variant>
      <vt:variant>
        <vt:i4>8</vt:i4>
      </vt:variant>
      <vt:variant>
        <vt:i4>0</vt:i4>
      </vt:variant>
      <vt:variant>
        <vt:i4>5</vt:i4>
      </vt:variant>
      <vt:variant>
        <vt:lpwstr/>
      </vt:variant>
      <vt:variant>
        <vt:lpwstr>_Toc258403166</vt:lpwstr>
      </vt:variant>
      <vt:variant>
        <vt:i4>1245243</vt:i4>
      </vt:variant>
      <vt:variant>
        <vt:i4>2</vt:i4>
      </vt:variant>
      <vt:variant>
        <vt:i4>0</vt:i4>
      </vt:variant>
      <vt:variant>
        <vt:i4>5</vt:i4>
      </vt:variant>
      <vt:variant>
        <vt:lpwstr/>
      </vt:variant>
      <vt:variant>
        <vt:lpwstr>_Toc258403165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B2CC-EAI-I046  Create Contact IDD</dc:title>
  <dc:subject>Integration Definition Document</dc:subject>
  <dc:creator>Sandeep Raghupatruni</dc:creator>
  <cp:keywords>Account Contact Process</cp:keywords>
  <dc:description/>
  <cp:lastModifiedBy>albin.issac</cp:lastModifiedBy>
  <cp:revision>84</cp:revision>
  <cp:lastPrinted>2010-03-10T11:37:00Z</cp:lastPrinted>
  <dcterms:created xsi:type="dcterms:W3CDTF">2010-12-16T07:01:00Z</dcterms:created>
  <dcterms:modified xsi:type="dcterms:W3CDTF">2011-02-15T06:20:00Z</dcterms:modified>
  <cp:category>IDD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hase">
    <vt:lpwstr>2. Definition</vt:lpwstr>
  </property>
  <property fmtid="{D5CDD505-2E9C-101B-9397-08002B2CF9AE}" pid="4" name="Document Date">
    <vt:lpwstr>2007-06-08T00:00:00Z</vt:lpwstr>
  </property>
  <property fmtid="{D5CDD505-2E9C-101B-9397-08002B2CF9AE}" pid="5" name="Document Created">
    <vt:lpwstr>Geratayya Patchipulusu</vt:lpwstr>
  </property>
  <property fmtid="{D5CDD505-2E9C-101B-9397-08002B2CF9AE}" pid="6" name="Doc Title">
    <vt:lpwstr>EAI Propagate User IDD v0.6</vt:lpwstr>
  </property>
  <property fmtid="{D5CDD505-2E9C-101B-9397-08002B2CF9AE}" pid="7" name="Document Type">
    <vt:lpwstr>Development Docs</vt:lpwstr>
  </property>
</Properties>
</file>